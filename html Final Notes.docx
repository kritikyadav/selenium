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985C" w14:textId="77777777" w:rsidR="00B9633F" w:rsidRDefault="00B9633F" w:rsidP="006A1847">
      <w:pPr>
        <w:pStyle w:val="BodyText"/>
        <w:tabs>
          <w:tab w:val="left" w:pos="180"/>
        </w:tabs>
        <w:rPr>
          <w:rFonts w:ascii="Arial" w:hAnsi="Arial" w:cs="Arial"/>
          <w:b/>
          <w:szCs w:val="20"/>
        </w:rPr>
      </w:pP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sidR="00070FE4" w:rsidRPr="008650DC">
        <w:rPr>
          <w:rFonts w:ascii="Arial" w:hAnsi="Arial" w:cs="Arial"/>
          <w:b/>
          <w:szCs w:val="20"/>
        </w:rPr>
        <w:t xml:space="preserve">Chapter 1 </w:t>
      </w:r>
    </w:p>
    <w:p w14:paraId="090ECB50" w14:textId="22165346" w:rsidR="00070FE4" w:rsidRPr="006A1847" w:rsidRDefault="00B9633F" w:rsidP="006A1847">
      <w:pPr>
        <w:pStyle w:val="BodyText"/>
        <w:tabs>
          <w:tab w:val="left" w:pos="180"/>
        </w:tabs>
        <w:rPr>
          <w:rFonts w:ascii="Arial" w:hAnsi="Arial" w:cs="Arial"/>
          <w:b/>
          <w:i/>
          <w:sz w:val="160"/>
          <w:szCs w:val="20"/>
        </w:rPr>
      </w:pP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Pr>
          <w:rFonts w:ascii="Arial" w:hAnsi="Arial" w:cs="Arial"/>
          <w:b/>
          <w:szCs w:val="20"/>
        </w:rPr>
        <w:tab/>
      </w:r>
      <w:r w:rsidR="00070FE4" w:rsidRPr="008650DC">
        <w:rPr>
          <w:rFonts w:ascii="Arial" w:hAnsi="Arial" w:cs="Arial"/>
          <w:b/>
          <w:szCs w:val="20"/>
        </w:rPr>
        <w:t>Terms used in WEB</w:t>
      </w:r>
    </w:p>
    <w:p w14:paraId="179A6AE5" w14:textId="77777777" w:rsidR="00070FE4" w:rsidRPr="00BE1E6A" w:rsidRDefault="00374B0B" w:rsidP="00374B0B">
      <w:pPr>
        <w:pStyle w:val="Heading2"/>
        <w:jc w:val="both"/>
        <w:rPr>
          <w:rFonts w:ascii="Arial" w:hAnsi="Arial" w:cs="Arial"/>
          <w:sz w:val="20"/>
          <w:szCs w:val="20"/>
        </w:rPr>
      </w:pPr>
      <w:r w:rsidRPr="00BE1E6A">
        <w:rPr>
          <w:rFonts w:ascii="Arial" w:hAnsi="Arial" w:cs="Arial"/>
          <w:sz w:val="20"/>
          <w:szCs w:val="20"/>
        </w:rPr>
        <w:t>Client/Server:-</w:t>
      </w:r>
    </w:p>
    <w:p w14:paraId="1A039AD3" w14:textId="77777777" w:rsidR="00070FE4" w:rsidRPr="00BE1E6A" w:rsidRDefault="001405A1" w:rsidP="00374B0B">
      <w:pPr>
        <w:spacing w:after="0"/>
        <w:ind w:firstLine="720"/>
        <w:jc w:val="both"/>
        <w:rPr>
          <w:rFonts w:ascii="Arial" w:hAnsi="Arial" w:cs="Arial"/>
          <w:sz w:val="20"/>
          <w:szCs w:val="20"/>
        </w:rPr>
      </w:pPr>
      <w:r w:rsidRPr="00BE1E6A">
        <w:rPr>
          <w:rFonts w:ascii="Arial" w:hAnsi="Arial" w:cs="Arial"/>
          <w:sz w:val="20"/>
          <w:szCs w:val="20"/>
        </w:rPr>
        <w:t xml:space="preserve">The computer </w:t>
      </w:r>
      <w:r w:rsidR="00FE5841" w:rsidRPr="00BE1E6A">
        <w:rPr>
          <w:rFonts w:ascii="Arial" w:hAnsi="Arial" w:cs="Arial"/>
          <w:sz w:val="20"/>
          <w:szCs w:val="20"/>
        </w:rPr>
        <w:t>that serve or provide</w:t>
      </w:r>
      <w:r w:rsidRPr="00BE1E6A">
        <w:rPr>
          <w:rFonts w:ascii="Arial" w:hAnsi="Arial" w:cs="Arial"/>
          <w:sz w:val="20"/>
          <w:szCs w:val="20"/>
        </w:rPr>
        <w:t xml:space="preserve"> information from a central location is termed as the server.</w:t>
      </w:r>
      <w:r w:rsidR="00FE5841" w:rsidRPr="00BE1E6A">
        <w:rPr>
          <w:rFonts w:ascii="Arial" w:hAnsi="Arial" w:cs="Arial"/>
          <w:sz w:val="20"/>
          <w:szCs w:val="20"/>
        </w:rPr>
        <w:t xml:space="preserve"> This computer contains all the web sites.</w:t>
      </w:r>
      <w:r w:rsidRPr="00BE1E6A">
        <w:rPr>
          <w:rFonts w:ascii="Arial" w:hAnsi="Arial" w:cs="Arial"/>
          <w:sz w:val="20"/>
          <w:szCs w:val="20"/>
        </w:rPr>
        <w:t xml:space="preserve"> </w:t>
      </w:r>
      <w:r w:rsidR="00FE5841" w:rsidRPr="00BE1E6A">
        <w:rPr>
          <w:rFonts w:ascii="Arial" w:hAnsi="Arial" w:cs="Arial"/>
          <w:sz w:val="20"/>
          <w:szCs w:val="20"/>
        </w:rPr>
        <w:t>A special software is to be installed on server called as Web-Server. This software accepts request from client and provide response. The</w:t>
      </w:r>
      <w:r w:rsidR="00070FE4" w:rsidRPr="00BE1E6A">
        <w:rPr>
          <w:rFonts w:ascii="Arial" w:hAnsi="Arial" w:cs="Arial"/>
          <w:sz w:val="20"/>
          <w:szCs w:val="20"/>
        </w:rPr>
        <w:t xml:space="preserve"> computer </w:t>
      </w:r>
      <w:r w:rsidR="00FE5841" w:rsidRPr="00BE1E6A">
        <w:rPr>
          <w:rFonts w:ascii="Arial" w:hAnsi="Arial" w:cs="Arial"/>
          <w:sz w:val="20"/>
          <w:szCs w:val="20"/>
        </w:rPr>
        <w:t>that request</w:t>
      </w:r>
      <w:r w:rsidR="00070FE4" w:rsidRPr="00BE1E6A">
        <w:rPr>
          <w:rFonts w:ascii="Arial" w:hAnsi="Arial" w:cs="Arial"/>
          <w:sz w:val="20"/>
          <w:szCs w:val="20"/>
        </w:rPr>
        <w:t xml:space="preserve"> for info</w:t>
      </w:r>
      <w:r w:rsidR="00FE5841" w:rsidRPr="00BE1E6A">
        <w:rPr>
          <w:rFonts w:ascii="Arial" w:hAnsi="Arial" w:cs="Arial"/>
          <w:sz w:val="20"/>
          <w:szCs w:val="20"/>
        </w:rPr>
        <w:t>rmation is termed as the client. A browser is to be installed on client machine called as web-client.</w:t>
      </w:r>
    </w:p>
    <w:p w14:paraId="17575D02" w14:textId="77777777" w:rsidR="00FE5841" w:rsidRPr="00BE1E6A" w:rsidRDefault="00FE5841" w:rsidP="00374B0B">
      <w:pPr>
        <w:spacing w:after="0"/>
        <w:ind w:firstLine="720"/>
        <w:jc w:val="both"/>
        <w:rPr>
          <w:rFonts w:ascii="Arial" w:hAnsi="Arial" w:cs="Arial"/>
          <w:sz w:val="20"/>
          <w:szCs w:val="20"/>
        </w:rPr>
      </w:pPr>
      <w:r w:rsidRPr="00BE1E6A">
        <w:rPr>
          <w:rFonts w:ascii="Arial" w:hAnsi="Arial" w:cs="Arial"/>
          <w:sz w:val="20"/>
          <w:szCs w:val="20"/>
        </w:rPr>
        <w:t>Both server and client should be connected through a network</w:t>
      </w:r>
      <w:r w:rsidR="00973C0C" w:rsidRPr="00BE1E6A">
        <w:rPr>
          <w:rFonts w:ascii="Arial" w:hAnsi="Arial" w:cs="Arial"/>
          <w:sz w:val="20"/>
          <w:szCs w:val="20"/>
        </w:rPr>
        <w:t xml:space="preserve"> and that network is normally internet</w:t>
      </w:r>
      <w:r w:rsidRPr="00BE1E6A">
        <w:rPr>
          <w:rFonts w:ascii="Arial" w:hAnsi="Arial" w:cs="Arial"/>
          <w:sz w:val="20"/>
          <w:szCs w:val="20"/>
        </w:rPr>
        <w:t xml:space="preserve">. </w:t>
      </w:r>
      <w:r w:rsidR="00973C0C" w:rsidRPr="00BE1E6A">
        <w:rPr>
          <w:rFonts w:ascii="Arial" w:hAnsi="Arial" w:cs="Arial"/>
          <w:sz w:val="20"/>
          <w:szCs w:val="20"/>
        </w:rPr>
        <w:t>Normally server and client are two separate machines but for testing purpose we can install both web-server and web-client on a single machine also.</w:t>
      </w:r>
    </w:p>
    <w:p w14:paraId="0D97CCBA" w14:textId="77777777" w:rsidR="00371654" w:rsidRPr="00BE1E6A" w:rsidRDefault="00371654" w:rsidP="00374B0B">
      <w:pPr>
        <w:spacing w:after="0"/>
        <w:jc w:val="center"/>
        <w:rPr>
          <w:rFonts w:ascii="Arial" w:hAnsi="Arial" w:cs="Arial"/>
          <w:sz w:val="20"/>
          <w:szCs w:val="20"/>
        </w:rPr>
      </w:pPr>
      <w:r w:rsidRPr="00BE1E6A">
        <w:rPr>
          <w:rFonts w:ascii="Arial" w:hAnsi="Arial" w:cs="Arial"/>
          <w:noProof/>
          <w:sz w:val="20"/>
          <w:szCs w:val="20"/>
        </w:rPr>
        <w:drawing>
          <wp:inline distT="0" distB="0" distL="0" distR="0" wp14:anchorId="7CD9B59D" wp14:editId="471937FA">
            <wp:extent cx="1861457" cy="783590"/>
            <wp:effectExtent l="0" t="0" r="0" b="0"/>
            <wp:docPr id="9" name="Picture 9" descr="https://upload.wikimedia.org/wikipedia/commons/thumb/c/c9/Client-server-model.svg/25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9/Client-server-model.svg/250px-Client-server-mode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033" cy="793935"/>
                    </a:xfrm>
                    <a:prstGeom prst="rect">
                      <a:avLst/>
                    </a:prstGeom>
                    <a:noFill/>
                    <a:ln>
                      <a:noFill/>
                    </a:ln>
                  </pic:spPr>
                </pic:pic>
              </a:graphicData>
            </a:graphic>
          </wp:inline>
        </w:drawing>
      </w:r>
    </w:p>
    <w:p w14:paraId="1395BB7D"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Web Pages:-</w:t>
      </w:r>
    </w:p>
    <w:p w14:paraId="72465B8F" w14:textId="77777777" w:rsidR="006F734A" w:rsidRPr="00BE1E6A" w:rsidRDefault="006F734A" w:rsidP="00374B0B">
      <w:pPr>
        <w:spacing w:after="0"/>
        <w:ind w:firstLine="720"/>
        <w:jc w:val="both"/>
        <w:rPr>
          <w:rFonts w:ascii="Arial" w:hAnsi="Arial" w:cs="Arial"/>
          <w:sz w:val="20"/>
          <w:szCs w:val="20"/>
        </w:rPr>
      </w:pPr>
      <w:r w:rsidRPr="00BE1E6A">
        <w:rPr>
          <w:rFonts w:ascii="Arial" w:hAnsi="Arial" w:cs="Arial"/>
          <w:sz w:val="20"/>
          <w:szCs w:val="20"/>
        </w:rPr>
        <w:t>Web pages are those files that contain information and are stored on server. They travel to client after a client sends the request and then interpreted by the browser. HTML language is used to write web pages. Complete source code of the web page gets transferred to client machine. Browser is an interpreter for HTML.</w:t>
      </w:r>
    </w:p>
    <w:p w14:paraId="10338326" w14:textId="77777777" w:rsidR="00374B0B" w:rsidRPr="00BE1E6A" w:rsidRDefault="00374B0B" w:rsidP="00374B0B">
      <w:pPr>
        <w:spacing w:after="0"/>
        <w:ind w:firstLine="720"/>
        <w:jc w:val="both"/>
        <w:rPr>
          <w:rFonts w:ascii="Arial" w:hAnsi="Arial" w:cs="Arial"/>
          <w:sz w:val="20"/>
          <w:szCs w:val="20"/>
        </w:rPr>
      </w:pPr>
    </w:p>
    <w:p w14:paraId="233B0892"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Web Site:-</w:t>
      </w:r>
    </w:p>
    <w:p w14:paraId="2AC4929F" w14:textId="77777777" w:rsidR="00070FE4" w:rsidRPr="00BE1E6A" w:rsidRDefault="006F734A" w:rsidP="00374B0B">
      <w:pPr>
        <w:spacing w:after="0"/>
        <w:jc w:val="both"/>
        <w:rPr>
          <w:rFonts w:ascii="Arial" w:hAnsi="Arial" w:cs="Arial"/>
          <w:sz w:val="20"/>
          <w:szCs w:val="20"/>
        </w:rPr>
      </w:pPr>
      <w:r w:rsidRPr="00BE1E6A">
        <w:rPr>
          <w:rFonts w:ascii="Arial" w:hAnsi="Arial" w:cs="Arial"/>
          <w:b/>
          <w:sz w:val="20"/>
          <w:szCs w:val="20"/>
        </w:rPr>
        <w:tab/>
      </w:r>
      <w:r w:rsidRPr="00BE1E6A">
        <w:rPr>
          <w:rFonts w:ascii="Arial" w:hAnsi="Arial" w:cs="Arial"/>
          <w:sz w:val="20"/>
          <w:szCs w:val="20"/>
        </w:rPr>
        <w:t xml:space="preserve">A web site is a collection of web pages. Every web site has a URL. Example </w:t>
      </w:r>
      <w:hyperlink r:id="rId9" w:history="1">
        <w:r w:rsidRPr="00BE1E6A">
          <w:rPr>
            <w:rStyle w:val="Hyperlink"/>
            <w:rFonts w:ascii="Arial" w:hAnsi="Arial" w:cs="Arial"/>
            <w:sz w:val="20"/>
            <w:szCs w:val="20"/>
          </w:rPr>
          <w:t>www.facebook.com</w:t>
        </w:r>
      </w:hyperlink>
      <w:r w:rsidRPr="00BE1E6A">
        <w:rPr>
          <w:rFonts w:ascii="Arial" w:hAnsi="Arial" w:cs="Arial"/>
          <w:sz w:val="20"/>
          <w:szCs w:val="20"/>
        </w:rPr>
        <w:t xml:space="preserve"> is the url for facebook website. First page displayed when we open a web site is called as home page and the name of this page is generally index.html.</w:t>
      </w:r>
    </w:p>
    <w:p w14:paraId="52399F79" w14:textId="77777777" w:rsidR="00374B0B" w:rsidRPr="00BE1E6A" w:rsidRDefault="00374B0B" w:rsidP="00374B0B">
      <w:pPr>
        <w:spacing w:after="0"/>
        <w:jc w:val="both"/>
        <w:rPr>
          <w:rFonts w:ascii="Arial" w:hAnsi="Arial" w:cs="Arial"/>
          <w:sz w:val="20"/>
          <w:szCs w:val="20"/>
        </w:rPr>
      </w:pPr>
    </w:p>
    <w:p w14:paraId="07A7CA44"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Web Developer:-</w:t>
      </w:r>
    </w:p>
    <w:p w14:paraId="4B0735FE" w14:textId="77777777" w:rsidR="00070FE4" w:rsidRPr="00BE1E6A" w:rsidRDefault="00070FE4" w:rsidP="00374B0B">
      <w:pPr>
        <w:spacing w:after="0"/>
        <w:ind w:firstLine="720"/>
        <w:jc w:val="both"/>
        <w:rPr>
          <w:rFonts w:ascii="Arial" w:hAnsi="Arial" w:cs="Arial"/>
          <w:sz w:val="20"/>
          <w:szCs w:val="20"/>
        </w:rPr>
      </w:pPr>
      <w:r w:rsidRPr="00BE1E6A">
        <w:rPr>
          <w:rFonts w:ascii="Arial" w:hAnsi="Arial" w:cs="Arial"/>
          <w:sz w:val="20"/>
          <w:szCs w:val="20"/>
        </w:rPr>
        <w:t xml:space="preserve">The Individual who develops these web pages are called </w:t>
      </w:r>
      <w:r w:rsidRPr="00BE1E6A">
        <w:rPr>
          <w:rFonts w:ascii="Arial" w:hAnsi="Arial" w:cs="Arial"/>
          <w:b/>
          <w:sz w:val="20"/>
          <w:szCs w:val="20"/>
        </w:rPr>
        <w:t>WEB Developer</w:t>
      </w:r>
      <w:r w:rsidRPr="00BE1E6A">
        <w:rPr>
          <w:rFonts w:ascii="Arial" w:hAnsi="Arial" w:cs="Arial"/>
          <w:sz w:val="20"/>
          <w:szCs w:val="20"/>
        </w:rPr>
        <w:t>.</w:t>
      </w:r>
    </w:p>
    <w:p w14:paraId="6EAF4051" w14:textId="77777777" w:rsidR="00374B0B" w:rsidRPr="00BE1E6A" w:rsidRDefault="00374B0B" w:rsidP="00374B0B">
      <w:pPr>
        <w:spacing w:after="0"/>
        <w:jc w:val="both"/>
        <w:rPr>
          <w:rFonts w:ascii="Arial" w:hAnsi="Arial" w:cs="Arial"/>
          <w:sz w:val="20"/>
          <w:szCs w:val="20"/>
        </w:rPr>
      </w:pPr>
    </w:p>
    <w:p w14:paraId="5443449B"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Web Server:-</w:t>
      </w:r>
    </w:p>
    <w:p w14:paraId="33ABDEC7" w14:textId="77777777" w:rsidR="00070FE4" w:rsidRPr="00BE1E6A" w:rsidRDefault="007B4D2E" w:rsidP="00374B0B">
      <w:pPr>
        <w:spacing w:after="0"/>
        <w:ind w:firstLine="720"/>
        <w:jc w:val="both"/>
        <w:rPr>
          <w:rFonts w:ascii="Arial" w:hAnsi="Arial" w:cs="Arial"/>
          <w:b/>
          <w:sz w:val="20"/>
          <w:szCs w:val="20"/>
        </w:rPr>
      </w:pPr>
      <w:r w:rsidRPr="00BE1E6A">
        <w:rPr>
          <w:rFonts w:ascii="Arial" w:hAnsi="Arial" w:cs="Arial"/>
          <w:sz w:val="20"/>
          <w:szCs w:val="20"/>
        </w:rPr>
        <w:t xml:space="preserve">Web server is a special software that is installed on server to handle request and response. It also contains various web pages stored in folders category wise. Whenever user sends the request for a web page then the web server accepts that request and send that web page to </w:t>
      </w:r>
      <w:r w:rsidR="00037E15" w:rsidRPr="00BE1E6A">
        <w:rPr>
          <w:rFonts w:ascii="Arial" w:hAnsi="Arial" w:cs="Arial"/>
          <w:sz w:val="20"/>
          <w:szCs w:val="20"/>
        </w:rPr>
        <w:t>the client as a response.</w:t>
      </w:r>
      <w:r w:rsidR="00374B0B" w:rsidRPr="00BE1E6A">
        <w:rPr>
          <w:rFonts w:ascii="Arial" w:hAnsi="Arial" w:cs="Arial"/>
          <w:sz w:val="20"/>
          <w:szCs w:val="20"/>
        </w:rPr>
        <w:t xml:space="preserve"> </w:t>
      </w:r>
      <w:r w:rsidR="00070FE4" w:rsidRPr="00BE1E6A">
        <w:rPr>
          <w:rFonts w:ascii="Arial" w:hAnsi="Arial" w:cs="Arial"/>
          <w:b/>
          <w:sz w:val="20"/>
          <w:szCs w:val="20"/>
        </w:rPr>
        <w:t>Example</w:t>
      </w:r>
      <w:r w:rsidRPr="00BE1E6A">
        <w:rPr>
          <w:rFonts w:ascii="Arial" w:hAnsi="Arial" w:cs="Arial"/>
          <w:b/>
          <w:sz w:val="20"/>
          <w:szCs w:val="20"/>
        </w:rPr>
        <w:t>: Apache web server, JBOSS server, Web Logic Server.</w:t>
      </w:r>
    </w:p>
    <w:p w14:paraId="638E446B" w14:textId="77777777" w:rsidR="00374B0B" w:rsidRPr="00BE1E6A" w:rsidRDefault="00374B0B" w:rsidP="00374B0B">
      <w:pPr>
        <w:pStyle w:val="ListParagraph"/>
        <w:spacing w:after="0"/>
        <w:ind w:left="0"/>
        <w:jc w:val="both"/>
        <w:rPr>
          <w:rFonts w:ascii="Arial" w:hAnsi="Arial" w:cs="Arial"/>
          <w:sz w:val="20"/>
          <w:szCs w:val="20"/>
        </w:rPr>
      </w:pPr>
    </w:p>
    <w:p w14:paraId="63E3ABB0" w14:textId="77777777" w:rsidR="00374B0B" w:rsidRPr="00BE1E6A" w:rsidRDefault="00374B0B" w:rsidP="00374B0B">
      <w:pPr>
        <w:pStyle w:val="ListParagraph"/>
        <w:spacing w:after="0"/>
        <w:ind w:left="0"/>
        <w:jc w:val="both"/>
        <w:rPr>
          <w:rFonts w:ascii="Arial" w:hAnsi="Arial" w:cs="Arial"/>
          <w:b/>
          <w:sz w:val="20"/>
          <w:szCs w:val="20"/>
        </w:rPr>
      </w:pPr>
      <w:r w:rsidRPr="00BE1E6A">
        <w:rPr>
          <w:rFonts w:ascii="Arial" w:hAnsi="Arial" w:cs="Arial"/>
          <w:b/>
          <w:sz w:val="20"/>
          <w:szCs w:val="20"/>
        </w:rPr>
        <w:t>Web Client/Browser:-</w:t>
      </w:r>
    </w:p>
    <w:p w14:paraId="303E7194" w14:textId="77777777" w:rsidR="00070FE4" w:rsidRPr="00BE1E6A" w:rsidRDefault="00037E15" w:rsidP="00374B0B">
      <w:pPr>
        <w:pStyle w:val="ListParagraph"/>
        <w:spacing w:after="0"/>
        <w:ind w:left="0" w:firstLine="720"/>
        <w:jc w:val="both"/>
        <w:rPr>
          <w:rFonts w:ascii="Arial" w:hAnsi="Arial" w:cs="Arial"/>
          <w:sz w:val="20"/>
          <w:szCs w:val="20"/>
        </w:rPr>
      </w:pPr>
      <w:r w:rsidRPr="00BE1E6A">
        <w:rPr>
          <w:rFonts w:ascii="Arial" w:hAnsi="Arial" w:cs="Arial"/>
          <w:sz w:val="20"/>
          <w:szCs w:val="20"/>
        </w:rPr>
        <w:t xml:space="preserve">The software which is installed on client machine is called as web client or web browser. It is an interpreter which can interpret/run html pages. A user can type request/URL in the address bar provided by the browser then after hitting enter button it sends that request to the particular server and then it waits for the response from the server. Finally when response is received from the server then it starts interpreting/running it line by line and display the result in its body. </w:t>
      </w:r>
    </w:p>
    <w:p w14:paraId="66981128" w14:textId="77777777" w:rsidR="00070FE4" w:rsidRPr="00BE1E6A" w:rsidRDefault="00070FE4" w:rsidP="00374B0B">
      <w:pPr>
        <w:spacing w:after="0"/>
        <w:jc w:val="both"/>
        <w:rPr>
          <w:rFonts w:ascii="Arial" w:hAnsi="Arial" w:cs="Arial"/>
          <w:sz w:val="20"/>
          <w:szCs w:val="20"/>
        </w:rPr>
      </w:pPr>
      <w:r w:rsidRPr="00BE1E6A">
        <w:rPr>
          <w:rFonts w:ascii="Arial" w:hAnsi="Arial" w:cs="Arial"/>
          <w:sz w:val="20"/>
          <w:szCs w:val="20"/>
        </w:rPr>
        <w:t>Some of the most popular browsers are Netscape navigator, Internet Explorer, Google Chrome.</w:t>
      </w:r>
    </w:p>
    <w:p w14:paraId="72D715ED" w14:textId="77777777" w:rsidR="00374B0B" w:rsidRPr="00BE1E6A" w:rsidRDefault="00374B0B" w:rsidP="00374B0B">
      <w:pPr>
        <w:spacing w:after="0"/>
        <w:jc w:val="both"/>
        <w:rPr>
          <w:rFonts w:ascii="Arial" w:hAnsi="Arial" w:cs="Arial"/>
          <w:sz w:val="20"/>
          <w:szCs w:val="20"/>
        </w:rPr>
      </w:pPr>
    </w:p>
    <w:p w14:paraId="4071229A"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TCP/IP:-</w:t>
      </w:r>
    </w:p>
    <w:p w14:paraId="4F495160" w14:textId="77777777" w:rsidR="00070FE4" w:rsidRPr="00BE1E6A" w:rsidRDefault="00EB10A0" w:rsidP="00374B0B">
      <w:pPr>
        <w:spacing w:after="0"/>
        <w:ind w:firstLine="720"/>
        <w:jc w:val="both"/>
        <w:rPr>
          <w:rFonts w:ascii="Arial" w:hAnsi="Arial" w:cs="Arial"/>
          <w:sz w:val="20"/>
          <w:szCs w:val="20"/>
        </w:rPr>
      </w:pPr>
      <w:r w:rsidRPr="00BE1E6A">
        <w:rPr>
          <w:rFonts w:ascii="Arial" w:hAnsi="Arial" w:cs="Arial"/>
          <w:sz w:val="20"/>
          <w:szCs w:val="20"/>
        </w:rPr>
        <w:t>TCP/IP(Transmission</w:t>
      </w:r>
      <w:r w:rsidR="00070FE4" w:rsidRPr="00BE1E6A">
        <w:rPr>
          <w:rFonts w:ascii="Arial" w:hAnsi="Arial" w:cs="Arial"/>
          <w:sz w:val="20"/>
          <w:szCs w:val="20"/>
        </w:rPr>
        <w:t xml:space="preserve"> Control Protocol/Internet Protocol) is a </w:t>
      </w:r>
      <w:r w:rsidR="00704FFE" w:rsidRPr="00BE1E6A">
        <w:rPr>
          <w:rFonts w:ascii="Arial" w:hAnsi="Arial" w:cs="Arial"/>
          <w:sz w:val="20"/>
          <w:szCs w:val="20"/>
        </w:rPr>
        <w:t>protocol for the internet. Both server and client computer follows the rules set by the TCP/IP. It</w:t>
      </w:r>
      <w:r w:rsidR="00070FE4" w:rsidRPr="00BE1E6A">
        <w:rPr>
          <w:rFonts w:ascii="Arial" w:hAnsi="Arial" w:cs="Arial"/>
          <w:sz w:val="20"/>
          <w:szCs w:val="20"/>
        </w:rPr>
        <w:t xml:space="preserve"> provides end-to-end connectivity specifying how data should be formatted, addressed, transmitted, routed and received at the destination. </w:t>
      </w:r>
    </w:p>
    <w:p w14:paraId="4AC3AB23" w14:textId="77777777" w:rsidR="00070FE4" w:rsidRPr="00BE1E6A" w:rsidRDefault="00070FE4" w:rsidP="00374B0B">
      <w:pPr>
        <w:spacing w:after="0"/>
        <w:jc w:val="both"/>
        <w:rPr>
          <w:rFonts w:ascii="Arial" w:hAnsi="Arial" w:cs="Arial"/>
          <w:sz w:val="20"/>
          <w:szCs w:val="20"/>
        </w:rPr>
      </w:pPr>
    </w:p>
    <w:p w14:paraId="4F8940B2" w14:textId="77777777" w:rsidR="00374B0B" w:rsidRPr="00BE1E6A" w:rsidRDefault="00374B0B" w:rsidP="00374B0B">
      <w:pPr>
        <w:spacing w:after="0"/>
        <w:jc w:val="both"/>
        <w:rPr>
          <w:rFonts w:ascii="Arial" w:hAnsi="Arial" w:cs="Arial"/>
          <w:b/>
          <w:sz w:val="20"/>
          <w:szCs w:val="20"/>
        </w:rPr>
      </w:pPr>
      <w:r w:rsidRPr="00BE1E6A">
        <w:rPr>
          <w:rFonts w:ascii="Arial" w:hAnsi="Arial" w:cs="Arial"/>
          <w:b/>
          <w:sz w:val="20"/>
          <w:szCs w:val="20"/>
        </w:rPr>
        <w:t>Http:-</w:t>
      </w:r>
    </w:p>
    <w:p w14:paraId="5F83C47A" w14:textId="77777777" w:rsidR="00070FE4" w:rsidRPr="00BE1E6A" w:rsidRDefault="00070FE4" w:rsidP="00374B0B">
      <w:pPr>
        <w:spacing w:after="0"/>
        <w:ind w:firstLine="720"/>
        <w:jc w:val="both"/>
        <w:rPr>
          <w:rFonts w:ascii="Arial" w:hAnsi="Arial" w:cs="Arial"/>
          <w:sz w:val="20"/>
          <w:szCs w:val="20"/>
        </w:rPr>
      </w:pPr>
      <w:r w:rsidRPr="00BE1E6A">
        <w:rPr>
          <w:rFonts w:ascii="Arial" w:hAnsi="Arial" w:cs="Arial"/>
          <w:sz w:val="20"/>
          <w:szCs w:val="20"/>
        </w:rPr>
        <w:t xml:space="preserve">The </w:t>
      </w:r>
      <w:r w:rsidRPr="00BE1E6A">
        <w:rPr>
          <w:rFonts w:ascii="Arial" w:hAnsi="Arial" w:cs="Arial"/>
          <w:b/>
          <w:bCs/>
          <w:sz w:val="20"/>
          <w:szCs w:val="20"/>
        </w:rPr>
        <w:t>Hypertext Transfer Protocol</w:t>
      </w:r>
      <w:r w:rsidRPr="00BE1E6A">
        <w:rPr>
          <w:rFonts w:ascii="Arial" w:hAnsi="Arial" w:cs="Arial"/>
          <w:sz w:val="20"/>
          <w:szCs w:val="20"/>
        </w:rPr>
        <w:t xml:space="preserve"> (</w:t>
      </w:r>
      <w:r w:rsidRPr="00BE1E6A">
        <w:rPr>
          <w:rFonts w:ascii="Arial" w:hAnsi="Arial" w:cs="Arial"/>
          <w:b/>
          <w:bCs/>
          <w:sz w:val="20"/>
          <w:szCs w:val="20"/>
        </w:rPr>
        <w:t>HTTP</w:t>
      </w:r>
      <w:r w:rsidRPr="00BE1E6A">
        <w:rPr>
          <w:rFonts w:ascii="Arial" w:hAnsi="Arial" w:cs="Arial"/>
          <w:sz w:val="20"/>
          <w:szCs w:val="20"/>
        </w:rPr>
        <w:t>) is an application protocol for distributed, collaborative, hypermedia information systems. HTTP is the foundation of data communication for the World Wide Web. It is a connection less protocol.</w:t>
      </w:r>
    </w:p>
    <w:p w14:paraId="5D157807" w14:textId="77777777" w:rsidR="00070FE4" w:rsidRPr="00BE1E6A" w:rsidRDefault="00070FE4" w:rsidP="00374B0B">
      <w:pPr>
        <w:spacing w:after="0"/>
        <w:jc w:val="both"/>
        <w:rPr>
          <w:rFonts w:ascii="Arial" w:hAnsi="Arial" w:cs="Arial"/>
          <w:sz w:val="20"/>
          <w:szCs w:val="20"/>
        </w:rPr>
      </w:pPr>
    </w:p>
    <w:p w14:paraId="1BAA7A1D" w14:textId="77777777" w:rsidR="00715B04" w:rsidRDefault="00715B04" w:rsidP="00374B0B">
      <w:pPr>
        <w:pStyle w:val="Heading1"/>
        <w:jc w:val="center"/>
        <w:rPr>
          <w:rFonts w:ascii="Arial" w:hAnsi="Arial" w:cs="Arial"/>
          <w:sz w:val="20"/>
          <w:szCs w:val="20"/>
        </w:rPr>
      </w:pPr>
    </w:p>
    <w:p w14:paraId="532005C3" w14:textId="77777777" w:rsidR="000E1293" w:rsidRDefault="000E1293" w:rsidP="00374B0B">
      <w:pPr>
        <w:pStyle w:val="Heading1"/>
        <w:jc w:val="center"/>
        <w:rPr>
          <w:rFonts w:ascii="Arial" w:hAnsi="Arial" w:cs="Arial"/>
          <w:sz w:val="24"/>
          <w:szCs w:val="20"/>
        </w:rPr>
      </w:pPr>
    </w:p>
    <w:p w14:paraId="5A666217" w14:textId="77777777" w:rsidR="000E1293" w:rsidRDefault="000E1293" w:rsidP="00374B0B">
      <w:pPr>
        <w:pStyle w:val="Heading1"/>
        <w:jc w:val="center"/>
        <w:rPr>
          <w:rFonts w:ascii="Arial" w:hAnsi="Arial" w:cs="Arial"/>
          <w:sz w:val="24"/>
          <w:szCs w:val="20"/>
        </w:rPr>
      </w:pPr>
    </w:p>
    <w:p w14:paraId="761B6EA4" w14:textId="0E89E016" w:rsidR="006A7D20" w:rsidRPr="00715B04" w:rsidRDefault="00070FE4" w:rsidP="00374B0B">
      <w:pPr>
        <w:pStyle w:val="Heading1"/>
        <w:jc w:val="center"/>
        <w:rPr>
          <w:rFonts w:ascii="Arial" w:hAnsi="Arial" w:cs="Arial"/>
          <w:sz w:val="24"/>
          <w:szCs w:val="20"/>
        </w:rPr>
      </w:pPr>
      <w:r w:rsidRPr="00715B04">
        <w:rPr>
          <w:rFonts w:ascii="Arial" w:hAnsi="Arial" w:cs="Arial"/>
          <w:sz w:val="24"/>
          <w:szCs w:val="20"/>
        </w:rPr>
        <w:t>Chapter 2</w:t>
      </w:r>
      <w:r w:rsidR="00C2282C" w:rsidRPr="00715B04">
        <w:rPr>
          <w:rFonts w:ascii="Arial" w:hAnsi="Arial" w:cs="Arial"/>
          <w:sz w:val="24"/>
          <w:szCs w:val="20"/>
        </w:rPr>
        <w:t xml:space="preserve"> </w:t>
      </w:r>
      <w:r w:rsidR="006A7D20" w:rsidRPr="00715B04">
        <w:rPr>
          <w:rFonts w:ascii="Arial" w:hAnsi="Arial" w:cs="Arial"/>
          <w:sz w:val="24"/>
          <w:szCs w:val="20"/>
        </w:rPr>
        <w:t>H</w:t>
      </w:r>
      <w:r w:rsidR="007348AF" w:rsidRPr="00715B04">
        <w:rPr>
          <w:rFonts w:ascii="Arial" w:hAnsi="Arial" w:cs="Arial"/>
          <w:sz w:val="24"/>
          <w:szCs w:val="20"/>
        </w:rPr>
        <w:t>TML</w:t>
      </w:r>
    </w:p>
    <w:p w14:paraId="15708E0E" w14:textId="77777777" w:rsidR="00C4584F" w:rsidRPr="00BE1E6A" w:rsidRDefault="00C4584F" w:rsidP="00374B0B">
      <w:pPr>
        <w:spacing w:after="0" w:line="240" w:lineRule="auto"/>
        <w:jc w:val="both"/>
        <w:rPr>
          <w:rFonts w:ascii="Arial" w:eastAsia="Times New Roman" w:hAnsi="Arial" w:cs="Arial"/>
          <w:b/>
          <w:color w:val="000000"/>
          <w:sz w:val="20"/>
          <w:szCs w:val="20"/>
        </w:rPr>
      </w:pPr>
      <w:r w:rsidRPr="00BE1E6A">
        <w:rPr>
          <w:rFonts w:ascii="Arial" w:eastAsia="Times New Roman" w:hAnsi="Arial" w:cs="Arial"/>
          <w:b/>
          <w:color w:val="000000"/>
          <w:sz w:val="20"/>
          <w:szCs w:val="20"/>
        </w:rPr>
        <w:t>Introduction:-</w:t>
      </w:r>
    </w:p>
    <w:p w14:paraId="1A0667F6" w14:textId="77777777" w:rsidR="00C4584F" w:rsidRPr="00BE1E6A" w:rsidRDefault="00AD441D" w:rsidP="00374B0B">
      <w:pPr>
        <w:spacing w:after="0" w:line="240" w:lineRule="auto"/>
        <w:ind w:firstLine="720"/>
        <w:jc w:val="both"/>
        <w:rPr>
          <w:rFonts w:ascii="Arial" w:hAnsi="Arial" w:cs="Arial"/>
          <w:sz w:val="20"/>
          <w:szCs w:val="20"/>
        </w:rPr>
      </w:pPr>
      <w:r w:rsidRPr="00BE1E6A">
        <w:rPr>
          <w:rFonts w:ascii="Arial" w:eastAsia="Times New Roman" w:hAnsi="Arial" w:cs="Arial"/>
          <w:color w:val="000000"/>
          <w:sz w:val="20"/>
          <w:szCs w:val="20"/>
        </w:rPr>
        <w:t xml:space="preserve">HTML was invented by </w:t>
      </w:r>
      <w:r w:rsidRPr="00BE1E6A">
        <w:rPr>
          <w:rFonts w:ascii="Arial" w:hAnsi="Arial" w:cs="Arial"/>
          <w:color w:val="000000"/>
          <w:sz w:val="20"/>
          <w:szCs w:val="20"/>
          <w:shd w:val="clear" w:color="auto" w:fill="FFFFFF"/>
        </w:rPr>
        <w:t xml:space="preserve">Tim Berners-Lee. </w:t>
      </w:r>
      <w:r w:rsidR="007348AF" w:rsidRPr="00BE1E6A">
        <w:rPr>
          <w:rFonts w:ascii="Arial" w:eastAsia="Times New Roman" w:hAnsi="Arial" w:cs="Arial"/>
          <w:color w:val="000000"/>
          <w:sz w:val="20"/>
          <w:szCs w:val="20"/>
        </w:rPr>
        <w:t>HTML stands for </w:t>
      </w:r>
      <w:r w:rsidR="007348AF" w:rsidRPr="00BE1E6A">
        <w:rPr>
          <w:rFonts w:ascii="Arial" w:eastAsia="Times New Roman" w:hAnsi="Arial" w:cs="Arial"/>
          <w:b/>
          <w:bCs/>
          <w:color w:val="000000"/>
          <w:sz w:val="20"/>
          <w:szCs w:val="20"/>
        </w:rPr>
        <w:t>H</w:t>
      </w:r>
      <w:r w:rsidR="007348AF" w:rsidRPr="00BE1E6A">
        <w:rPr>
          <w:rFonts w:ascii="Arial" w:eastAsia="Times New Roman" w:hAnsi="Arial" w:cs="Arial"/>
          <w:color w:val="000000"/>
          <w:sz w:val="20"/>
          <w:szCs w:val="20"/>
        </w:rPr>
        <w:t>yper </w:t>
      </w:r>
      <w:r w:rsidR="007348AF" w:rsidRPr="00BE1E6A">
        <w:rPr>
          <w:rFonts w:ascii="Arial" w:eastAsia="Times New Roman" w:hAnsi="Arial" w:cs="Arial"/>
          <w:b/>
          <w:bCs/>
          <w:color w:val="000000"/>
          <w:sz w:val="20"/>
          <w:szCs w:val="20"/>
        </w:rPr>
        <w:t>T</w:t>
      </w:r>
      <w:r w:rsidR="007348AF" w:rsidRPr="00BE1E6A">
        <w:rPr>
          <w:rFonts w:ascii="Arial" w:eastAsia="Times New Roman" w:hAnsi="Arial" w:cs="Arial"/>
          <w:color w:val="000000"/>
          <w:sz w:val="20"/>
          <w:szCs w:val="20"/>
        </w:rPr>
        <w:t xml:space="preserve">ext </w:t>
      </w:r>
      <w:r w:rsidR="007348AF" w:rsidRPr="00BE1E6A">
        <w:rPr>
          <w:rFonts w:ascii="Arial" w:eastAsia="Times New Roman" w:hAnsi="Arial" w:cs="Arial"/>
          <w:b/>
          <w:bCs/>
          <w:color w:val="000000"/>
          <w:sz w:val="20"/>
          <w:szCs w:val="20"/>
        </w:rPr>
        <w:t>M</w:t>
      </w:r>
      <w:r w:rsidR="00430AD0" w:rsidRPr="00BE1E6A">
        <w:rPr>
          <w:rFonts w:ascii="Arial" w:eastAsia="Times New Roman" w:hAnsi="Arial" w:cs="Arial"/>
          <w:color w:val="000000"/>
          <w:sz w:val="20"/>
          <w:szCs w:val="20"/>
        </w:rPr>
        <w:t>arkup</w:t>
      </w:r>
      <w:r w:rsidR="007348AF" w:rsidRPr="00BE1E6A">
        <w:rPr>
          <w:rFonts w:ascii="Arial" w:eastAsia="Times New Roman" w:hAnsi="Arial" w:cs="Arial"/>
          <w:color w:val="000000"/>
          <w:sz w:val="20"/>
          <w:szCs w:val="20"/>
        </w:rPr>
        <w:t xml:space="preserve"> </w:t>
      </w:r>
      <w:r w:rsidR="007348AF" w:rsidRPr="00BE1E6A">
        <w:rPr>
          <w:rFonts w:ascii="Arial" w:eastAsia="Times New Roman" w:hAnsi="Arial" w:cs="Arial"/>
          <w:b/>
          <w:bCs/>
          <w:color w:val="000000"/>
          <w:sz w:val="20"/>
          <w:szCs w:val="20"/>
        </w:rPr>
        <w:t>L</w:t>
      </w:r>
      <w:r w:rsidR="007348AF" w:rsidRPr="00BE1E6A">
        <w:rPr>
          <w:rFonts w:ascii="Arial" w:eastAsia="Times New Roman" w:hAnsi="Arial" w:cs="Arial"/>
          <w:color w:val="000000"/>
          <w:sz w:val="20"/>
          <w:szCs w:val="20"/>
        </w:rPr>
        <w:t>anguage. HTML is not a programming language, it is a </w:t>
      </w:r>
      <w:r w:rsidR="007348AF" w:rsidRPr="00BE1E6A">
        <w:rPr>
          <w:rFonts w:ascii="Arial" w:eastAsia="Times New Roman" w:hAnsi="Arial" w:cs="Arial"/>
          <w:b/>
          <w:bCs/>
          <w:color w:val="000000"/>
          <w:sz w:val="20"/>
          <w:szCs w:val="20"/>
        </w:rPr>
        <w:t>markup language</w:t>
      </w:r>
      <w:r w:rsidR="007348AF" w:rsidRPr="00BE1E6A">
        <w:rPr>
          <w:rFonts w:ascii="Arial" w:eastAsia="Times New Roman" w:hAnsi="Arial" w:cs="Arial"/>
          <w:color w:val="000000"/>
          <w:sz w:val="20"/>
          <w:szCs w:val="20"/>
        </w:rPr>
        <w:t>. A markup language is a set of </w:t>
      </w:r>
      <w:r w:rsidR="007348AF" w:rsidRPr="00BE1E6A">
        <w:rPr>
          <w:rFonts w:ascii="Arial" w:eastAsia="Times New Roman" w:hAnsi="Arial" w:cs="Arial"/>
          <w:b/>
          <w:bCs/>
          <w:color w:val="000000"/>
          <w:sz w:val="20"/>
          <w:szCs w:val="20"/>
        </w:rPr>
        <w:t>markup tags</w:t>
      </w:r>
      <w:r w:rsidR="007348AF" w:rsidRPr="00BE1E6A">
        <w:rPr>
          <w:rFonts w:ascii="Arial" w:eastAsia="Times New Roman" w:hAnsi="Arial" w:cs="Arial"/>
          <w:color w:val="000000"/>
          <w:sz w:val="20"/>
          <w:szCs w:val="20"/>
        </w:rPr>
        <w:t>. The purpose of the tags are to </w:t>
      </w:r>
      <w:r w:rsidR="007348AF" w:rsidRPr="00BE1E6A">
        <w:rPr>
          <w:rFonts w:ascii="Arial" w:eastAsia="Times New Roman" w:hAnsi="Arial" w:cs="Arial"/>
          <w:b/>
          <w:bCs/>
          <w:color w:val="000000"/>
          <w:sz w:val="20"/>
          <w:szCs w:val="20"/>
        </w:rPr>
        <w:t>describe page content</w:t>
      </w:r>
      <w:r w:rsidR="00B443CD" w:rsidRPr="00BE1E6A">
        <w:rPr>
          <w:rFonts w:ascii="Arial" w:eastAsia="Times New Roman" w:hAnsi="Arial" w:cs="Arial"/>
          <w:b/>
          <w:bCs/>
          <w:color w:val="000000"/>
          <w:sz w:val="20"/>
          <w:szCs w:val="20"/>
        </w:rPr>
        <w:t xml:space="preserve"> not design</w:t>
      </w:r>
      <w:r w:rsidR="00A45881" w:rsidRPr="00BE1E6A">
        <w:rPr>
          <w:rFonts w:ascii="Arial" w:eastAsia="Times New Roman" w:hAnsi="Arial" w:cs="Arial"/>
          <w:b/>
          <w:bCs/>
          <w:color w:val="000000"/>
          <w:sz w:val="20"/>
          <w:szCs w:val="20"/>
        </w:rPr>
        <w:t xml:space="preserve">. </w:t>
      </w:r>
      <w:r w:rsidR="00B443CD" w:rsidRPr="00BE1E6A">
        <w:rPr>
          <w:rFonts w:ascii="Arial" w:eastAsia="Times New Roman" w:hAnsi="Arial" w:cs="Arial"/>
          <w:color w:val="000000"/>
          <w:sz w:val="20"/>
          <w:szCs w:val="20"/>
        </w:rPr>
        <w:t xml:space="preserve">CSS is used for designing. </w:t>
      </w:r>
      <w:r w:rsidR="00A45881" w:rsidRPr="00BE1E6A">
        <w:rPr>
          <w:rFonts w:ascii="Arial" w:hAnsi="Arial" w:cs="Arial"/>
          <w:sz w:val="20"/>
          <w:szCs w:val="20"/>
        </w:rPr>
        <w:t xml:space="preserve">HTML is the language interpreted by </w:t>
      </w:r>
      <w:r w:rsidR="00B443CD" w:rsidRPr="00BE1E6A">
        <w:rPr>
          <w:rFonts w:ascii="Arial" w:hAnsi="Arial" w:cs="Arial"/>
          <w:sz w:val="20"/>
          <w:szCs w:val="20"/>
        </w:rPr>
        <w:t xml:space="preserve">the </w:t>
      </w:r>
      <w:r w:rsidR="00A45881" w:rsidRPr="00BE1E6A">
        <w:rPr>
          <w:rFonts w:ascii="Arial" w:hAnsi="Arial" w:cs="Arial"/>
          <w:sz w:val="20"/>
          <w:szCs w:val="20"/>
        </w:rPr>
        <w:t>browser. Web pages are also called HTML documents. HTML is a set of special codes that can be embedded in text to add formatting and linking information. HTML is specified as TAGS in an HTML documents.</w:t>
      </w:r>
      <w:r w:rsidR="008E7526" w:rsidRPr="00BE1E6A">
        <w:rPr>
          <w:rFonts w:ascii="Arial" w:hAnsi="Arial" w:cs="Arial"/>
          <w:sz w:val="20"/>
          <w:szCs w:val="20"/>
        </w:rPr>
        <w:t xml:space="preserve"> W3C (World Wide Web Consortium) was appointed to standardize this language.</w:t>
      </w:r>
      <w:r w:rsidR="00550DFB" w:rsidRPr="00BE1E6A">
        <w:rPr>
          <w:rFonts w:ascii="Arial" w:hAnsi="Arial" w:cs="Arial"/>
          <w:sz w:val="20"/>
          <w:szCs w:val="20"/>
        </w:rPr>
        <w:t xml:space="preserve"> </w:t>
      </w:r>
    </w:p>
    <w:p w14:paraId="02CEF6AD" w14:textId="77777777" w:rsidR="00374B0B" w:rsidRPr="00BE1E6A" w:rsidRDefault="00374B0B" w:rsidP="00374B0B">
      <w:pPr>
        <w:spacing w:after="0" w:line="240" w:lineRule="auto"/>
        <w:ind w:firstLine="720"/>
        <w:jc w:val="both"/>
        <w:rPr>
          <w:rFonts w:ascii="Arial" w:eastAsia="Times New Roman" w:hAnsi="Arial" w:cs="Arial"/>
          <w:b/>
          <w:bCs/>
          <w:color w:val="000000"/>
          <w:sz w:val="20"/>
          <w:szCs w:val="20"/>
        </w:rPr>
      </w:pPr>
    </w:p>
    <w:p w14:paraId="58DA0810" w14:textId="77777777" w:rsidR="00A45881" w:rsidRPr="00BE1E6A" w:rsidRDefault="00A45881" w:rsidP="00374B0B">
      <w:pPr>
        <w:pStyle w:val="Heading2"/>
        <w:jc w:val="both"/>
        <w:rPr>
          <w:rFonts w:ascii="Arial" w:hAnsi="Arial" w:cs="Arial"/>
          <w:sz w:val="20"/>
          <w:szCs w:val="20"/>
        </w:rPr>
      </w:pPr>
      <w:r w:rsidRPr="00BE1E6A">
        <w:rPr>
          <w:rFonts w:ascii="Arial" w:hAnsi="Arial" w:cs="Arial"/>
          <w:sz w:val="20"/>
          <w:szCs w:val="20"/>
        </w:rPr>
        <w:t>HTML Versions:-</w:t>
      </w:r>
    </w:p>
    <w:tbl>
      <w:tblPr>
        <w:tblW w:w="5000" w:type="pct"/>
        <w:tblLook w:val="01E0" w:firstRow="1" w:lastRow="1" w:firstColumn="1" w:lastColumn="1" w:noHBand="0" w:noVBand="0"/>
      </w:tblPr>
      <w:tblGrid>
        <w:gridCol w:w="4079"/>
        <w:gridCol w:w="5166"/>
      </w:tblGrid>
      <w:tr w:rsidR="00A45881" w:rsidRPr="00BE1E6A" w14:paraId="13BC3DE1" w14:textId="77777777" w:rsidTr="00A45881">
        <w:tc>
          <w:tcPr>
            <w:tcW w:w="2206" w:type="pct"/>
            <w:tcBorders>
              <w:top w:val="single" w:sz="4" w:space="0" w:color="auto"/>
              <w:left w:val="single" w:sz="4" w:space="0" w:color="auto"/>
              <w:bottom w:val="single" w:sz="4" w:space="0" w:color="auto"/>
              <w:right w:val="single" w:sz="4" w:space="0" w:color="auto"/>
            </w:tcBorders>
          </w:tcPr>
          <w:p w14:paraId="3F743704" w14:textId="77777777" w:rsidR="00A45881" w:rsidRPr="00BE1E6A" w:rsidRDefault="00A45881" w:rsidP="00374B0B">
            <w:pPr>
              <w:spacing w:after="0"/>
              <w:jc w:val="both"/>
              <w:rPr>
                <w:rFonts w:ascii="Arial" w:hAnsi="Arial" w:cs="Arial"/>
                <w:b/>
                <w:sz w:val="20"/>
                <w:szCs w:val="20"/>
              </w:rPr>
            </w:pPr>
            <w:r w:rsidRPr="00BE1E6A">
              <w:rPr>
                <w:rFonts w:ascii="Arial" w:hAnsi="Arial" w:cs="Arial"/>
                <w:b/>
                <w:sz w:val="20"/>
                <w:szCs w:val="20"/>
              </w:rPr>
              <w:t>Version</w:t>
            </w:r>
          </w:p>
        </w:tc>
        <w:tc>
          <w:tcPr>
            <w:tcW w:w="2794" w:type="pct"/>
            <w:tcBorders>
              <w:top w:val="single" w:sz="4" w:space="0" w:color="auto"/>
              <w:left w:val="single" w:sz="4" w:space="0" w:color="auto"/>
              <w:bottom w:val="single" w:sz="4" w:space="0" w:color="auto"/>
              <w:right w:val="single" w:sz="4" w:space="0" w:color="auto"/>
            </w:tcBorders>
          </w:tcPr>
          <w:p w14:paraId="686F5FD4" w14:textId="77777777" w:rsidR="00A45881" w:rsidRPr="00BE1E6A" w:rsidRDefault="00A45881" w:rsidP="00374B0B">
            <w:pPr>
              <w:spacing w:after="0"/>
              <w:jc w:val="both"/>
              <w:rPr>
                <w:rFonts w:ascii="Arial" w:hAnsi="Arial" w:cs="Arial"/>
                <w:b/>
                <w:sz w:val="20"/>
                <w:szCs w:val="20"/>
              </w:rPr>
            </w:pPr>
            <w:r w:rsidRPr="00BE1E6A">
              <w:rPr>
                <w:rFonts w:ascii="Arial" w:hAnsi="Arial" w:cs="Arial"/>
                <w:b/>
                <w:sz w:val="20"/>
                <w:szCs w:val="20"/>
              </w:rPr>
              <w:t>Year</w:t>
            </w:r>
          </w:p>
        </w:tc>
      </w:tr>
      <w:tr w:rsidR="00A45881" w:rsidRPr="00BE1E6A" w14:paraId="304B28B7" w14:textId="77777777" w:rsidTr="00A45881">
        <w:tc>
          <w:tcPr>
            <w:tcW w:w="2206" w:type="pct"/>
            <w:tcBorders>
              <w:top w:val="single" w:sz="4" w:space="0" w:color="auto"/>
              <w:left w:val="single" w:sz="4" w:space="0" w:color="auto"/>
              <w:bottom w:val="single" w:sz="4" w:space="0" w:color="auto"/>
              <w:right w:val="single" w:sz="4" w:space="0" w:color="auto"/>
            </w:tcBorders>
          </w:tcPr>
          <w:p w14:paraId="379EAFDD"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HTML 1.0</w:t>
            </w:r>
          </w:p>
        </w:tc>
        <w:tc>
          <w:tcPr>
            <w:tcW w:w="2794" w:type="pct"/>
            <w:tcBorders>
              <w:top w:val="single" w:sz="4" w:space="0" w:color="auto"/>
              <w:left w:val="single" w:sz="4" w:space="0" w:color="auto"/>
              <w:bottom w:val="single" w:sz="4" w:space="0" w:color="auto"/>
              <w:right w:val="single" w:sz="4" w:space="0" w:color="auto"/>
            </w:tcBorders>
          </w:tcPr>
          <w:p w14:paraId="5DCD83EE"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1991</w:t>
            </w:r>
          </w:p>
        </w:tc>
      </w:tr>
      <w:tr w:rsidR="00A45881" w:rsidRPr="00BE1E6A" w14:paraId="5FCC0066" w14:textId="77777777" w:rsidTr="00A45881">
        <w:tc>
          <w:tcPr>
            <w:tcW w:w="2206" w:type="pct"/>
            <w:tcBorders>
              <w:top w:val="single" w:sz="4" w:space="0" w:color="auto"/>
              <w:left w:val="single" w:sz="4" w:space="0" w:color="auto"/>
              <w:bottom w:val="single" w:sz="4" w:space="0" w:color="auto"/>
              <w:right w:val="single" w:sz="4" w:space="0" w:color="auto"/>
            </w:tcBorders>
          </w:tcPr>
          <w:p w14:paraId="4E65B37F"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HTML 2.0</w:t>
            </w:r>
          </w:p>
        </w:tc>
        <w:tc>
          <w:tcPr>
            <w:tcW w:w="2794" w:type="pct"/>
            <w:tcBorders>
              <w:top w:val="single" w:sz="4" w:space="0" w:color="auto"/>
              <w:left w:val="single" w:sz="4" w:space="0" w:color="auto"/>
              <w:bottom w:val="single" w:sz="4" w:space="0" w:color="auto"/>
              <w:right w:val="single" w:sz="4" w:space="0" w:color="auto"/>
            </w:tcBorders>
          </w:tcPr>
          <w:p w14:paraId="2EA3DFC3"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1995</w:t>
            </w:r>
          </w:p>
        </w:tc>
      </w:tr>
      <w:tr w:rsidR="00A45881" w:rsidRPr="00BE1E6A" w14:paraId="03DA9E6B" w14:textId="77777777" w:rsidTr="00A45881">
        <w:tc>
          <w:tcPr>
            <w:tcW w:w="2206" w:type="pct"/>
            <w:tcBorders>
              <w:top w:val="single" w:sz="4" w:space="0" w:color="auto"/>
              <w:left w:val="single" w:sz="4" w:space="0" w:color="auto"/>
              <w:bottom w:val="single" w:sz="4" w:space="0" w:color="auto"/>
              <w:right w:val="single" w:sz="4" w:space="0" w:color="auto"/>
            </w:tcBorders>
          </w:tcPr>
          <w:p w14:paraId="30382A9D"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HTML 3.0</w:t>
            </w:r>
          </w:p>
        </w:tc>
        <w:tc>
          <w:tcPr>
            <w:tcW w:w="2794" w:type="pct"/>
            <w:tcBorders>
              <w:top w:val="single" w:sz="4" w:space="0" w:color="auto"/>
              <w:left w:val="single" w:sz="4" w:space="0" w:color="auto"/>
              <w:bottom w:val="single" w:sz="4" w:space="0" w:color="auto"/>
              <w:right w:val="single" w:sz="4" w:space="0" w:color="auto"/>
            </w:tcBorders>
          </w:tcPr>
          <w:p w14:paraId="75C78F8A"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1997</w:t>
            </w:r>
          </w:p>
        </w:tc>
      </w:tr>
      <w:tr w:rsidR="00A45881" w:rsidRPr="00BE1E6A" w14:paraId="38BF5A86" w14:textId="77777777" w:rsidTr="00A45881">
        <w:tc>
          <w:tcPr>
            <w:tcW w:w="2206" w:type="pct"/>
            <w:tcBorders>
              <w:top w:val="single" w:sz="4" w:space="0" w:color="auto"/>
              <w:left w:val="single" w:sz="4" w:space="0" w:color="auto"/>
              <w:bottom w:val="single" w:sz="4" w:space="0" w:color="auto"/>
              <w:right w:val="single" w:sz="4" w:space="0" w:color="auto"/>
            </w:tcBorders>
          </w:tcPr>
          <w:p w14:paraId="74FC16F4"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HTML 4.0</w:t>
            </w:r>
          </w:p>
        </w:tc>
        <w:tc>
          <w:tcPr>
            <w:tcW w:w="2794" w:type="pct"/>
            <w:tcBorders>
              <w:top w:val="single" w:sz="4" w:space="0" w:color="auto"/>
              <w:left w:val="single" w:sz="4" w:space="0" w:color="auto"/>
              <w:bottom w:val="single" w:sz="4" w:space="0" w:color="auto"/>
              <w:right w:val="single" w:sz="4" w:space="0" w:color="auto"/>
            </w:tcBorders>
          </w:tcPr>
          <w:p w14:paraId="060995AA"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1997</w:t>
            </w:r>
          </w:p>
        </w:tc>
      </w:tr>
      <w:tr w:rsidR="00A45881" w:rsidRPr="00BE1E6A" w14:paraId="4F600406" w14:textId="77777777" w:rsidTr="00A45881">
        <w:tc>
          <w:tcPr>
            <w:tcW w:w="2206" w:type="pct"/>
            <w:tcBorders>
              <w:top w:val="single" w:sz="4" w:space="0" w:color="auto"/>
              <w:left w:val="single" w:sz="4" w:space="0" w:color="auto"/>
              <w:bottom w:val="single" w:sz="4" w:space="0" w:color="auto"/>
              <w:right w:val="single" w:sz="4" w:space="0" w:color="auto"/>
            </w:tcBorders>
          </w:tcPr>
          <w:p w14:paraId="20009043"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 xml:space="preserve">HTML 4.01                                              </w:t>
            </w:r>
          </w:p>
        </w:tc>
        <w:tc>
          <w:tcPr>
            <w:tcW w:w="2794" w:type="pct"/>
            <w:tcBorders>
              <w:top w:val="single" w:sz="4" w:space="0" w:color="auto"/>
              <w:left w:val="single" w:sz="4" w:space="0" w:color="auto"/>
              <w:bottom w:val="single" w:sz="4" w:space="0" w:color="auto"/>
              <w:right w:val="single" w:sz="4" w:space="0" w:color="auto"/>
            </w:tcBorders>
          </w:tcPr>
          <w:p w14:paraId="50AB1C0D" w14:textId="77777777" w:rsidR="00A45881" w:rsidRPr="00BE1E6A" w:rsidRDefault="00A45881" w:rsidP="00374B0B">
            <w:pPr>
              <w:spacing w:after="0"/>
              <w:jc w:val="both"/>
              <w:rPr>
                <w:rFonts w:ascii="Arial" w:hAnsi="Arial" w:cs="Arial"/>
                <w:sz w:val="20"/>
                <w:szCs w:val="20"/>
              </w:rPr>
            </w:pPr>
            <w:r w:rsidRPr="00BE1E6A">
              <w:rPr>
                <w:rFonts w:ascii="Arial" w:hAnsi="Arial" w:cs="Arial"/>
                <w:sz w:val="20"/>
                <w:szCs w:val="20"/>
              </w:rPr>
              <w:t>1999</w:t>
            </w:r>
          </w:p>
        </w:tc>
      </w:tr>
      <w:tr w:rsidR="00A45881" w:rsidRPr="00BE1E6A" w14:paraId="7489856F" w14:textId="77777777" w:rsidTr="00A45881">
        <w:tc>
          <w:tcPr>
            <w:tcW w:w="2206" w:type="pct"/>
            <w:tcBorders>
              <w:top w:val="single" w:sz="4" w:space="0" w:color="auto"/>
              <w:left w:val="single" w:sz="4" w:space="0" w:color="auto"/>
              <w:bottom w:val="single" w:sz="4" w:space="0" w:color="auto"/>
              <w:right w:val="single" w:sz="4" w:space="0" w:color="auto"/>
            </w:tcBorders>
          </w:tcPr>
          <w:p w14:paraId="31874A33" w14:textId="77777777" w:rsidR="00A45881" w:rsidRPr="00BE1E6A" w:rsidRDefault="00194BCE" w:rsidP="00374B0B">
            <w:pPr>
              <w:spacing w:after="0"/>
              <w:jc w:val="both"/>
              <w:rPr>
                <w:rFonts w:ascii="Arial" w:hAnsi="Arial" w:cs="Arial"/>
                <w:sz w:val="20"/>
                <w:szCs w:val="20"/>
              </w:rPr>
            </w:pPr>
            <w:r w:rsidRPr="00BE1E6A">
              <w:rPr>
                <w:rFonts w:ascii="Arial" w:hAnsi="Arial" w:cs="Arial"/>
                <w:sz w:val="20"/>
                <w:szCs w:val="20"/>
              </w:rPr>
              <w:t>HTML 5</w:t>
            </w:r>
          </w:p>
        </w:tc>
        <w:tc>
          <w:tcPr>
            <w:tcW w:w="2794" w:type="pct"/>
            <w:tcBorders>
              <w:top w:val="single" w:sz="4" w:space="0" w:color="auto"/>
              <w:left w:val="single" w:sz="4" w:space="0" w:color="auto"/>
              <w:bottom w:val="single" w:sz="4" w:space="0" w:color="auto"/>
              <w:right w:val="single" w:sz="4" w:space="0" w:color="auto"/>
            </w:tcBorders>
          </w:tcPr>
          <w:p w14:paraId="2E364F36" w14:textId="77777777" w:rsidR="00A45881" w:rsidRPr="00BE1E6A" w:rsidRDefault="00194BCE" w:rsidP="00374B0B">
            <w:pPr>
              <w:spacing w:after="0"/>
              <w:jc w:val="both"/>
              <w:rPr>
                <w:rFonts w:ascii="Arial" w:hAnsi="Arial" w:cs="Arial"/>
                <w:sz w:val="20"/>
                <w:szCs w:val="20"/>
              </w:rPr>
            </w:pPr>
            <w:r w:rsidRPr="00BE1E6A">
              <w:rPr>
                <w:rFonts w:ascii="Arial" w:hAnsi="Arial" w:cs="Arial"/>
                <w:sz w:val="20"/>
                <w:szCs w:val="20"/>
              </w:rPr>
              <w:t>2014</w:t>
            </w:r>
          </w:p>
        </w:tc>
      </w:tr>
      <w:tr w:rsidR="007C2191" w:rsidRPr="00BE1E6A" w14:paraId="585E25F0" w14:textId="77777777" w:rsidTr="00A45881">
        <w:tc>
          <w:tcPr>
            <w:tcW w:w="2206" w:type="pct"/>
            <w:tcBorders>
              <w:top w:val="single" w:sz="4" w:space="0" w:color="auto"/>
              <w:left w:val="single" w:sz="4" w:space="0" w:color="auto"/>
              <w:bottom w:val="single" w:sz="4" w:space="0" w:color="auto"/>
              <w:right w:val="single" w:sz="4" w:space="0" w:color="auto"/>
            </w:tcBorders>
          </w:tcPr>
          <w:p w14:paraId="5AD0E3B7" w14:textId="77777777" w:rsidR="007C2191" w:rsidRPr="00BE1E6A" w:rsidRDefault="007C2191" w:rsidP="00374B0B">
            <w:pPr>
              <w:spacing w:after="0"/>
              <w:jc w:val="both"/>
              <w:rPr>
                <w:rFonts w:ascii="Arial" w:hAnsi="Arial" w:cs="Arial"/>
                <w:sz w:val="20"/>
                <w:szCs w:val="20"/>
              </w:rPr>
            </w:pPr>
            <w:r w:rsidRPr="00BE1E6A">
              <w:rPr>
                <w:rFonts w:ascii="Arial" w:hAnsi="Arial" w:cs="Arial"/>
                <w:sz w:val="20"/>
                <w:szCs w:val="20"/>
              </w:rPr>
              <w:t>HTML 5</w:t>
            </w:r>
            <w:r w:rsidR="00194BCE" w:rsidRPr="00BE1E6A">
              <w:rPr>
                <w:rFonts w:ascii="Arial" w:hAnsi="Arial" w:cs="Arial"/>
                <w:sz w:val="20"/>
                <w:szCs w:val="20"/>
              </w:rPr>
              <w:t>.1</w:t>
            </w:r>
          </w:p>
        </w:tc>
        <w:tc>
          <w:tcPr>
            <w:tcW w:w="2794" w:type="pct"/>
            <w:tcBorders>
              <w:top w:val="single" w:sz="4" w:space="0" w:color="auto"/>
              <w:left w:val="single" w:sz="4" w:space="0" w:color="auto"/>
              <w:bottom w:val="single" w:sz="4" w:space="0" w:color="auto"/>
              <w:right w:val="single" w:sz="4" w:space="0" w:color="auto"/>
            </w:tcBorders>
          </w:tcPr>
          <w:p w14:paraId="1ABCCF01" w14:textId="77777777" w:rsidR="007C2191" w:rsidRPr="00BE1E6A" w:rsidRDefault="00194BCE" w:rsidP="00374B0B">
            <w:pPr>
              <w:spacing w:after="0"/>
              <w:jc w:val="both"/>
              <w:rPr>
                <w:rFonts w:ascii="Arial" w:hAnsi="Arial" w:cs="Arial"/>
                <w:sz w:val="20"/>
                <w:szCs w:val="20"/>
              </w:rPr>
            </w:pPr>
            <w:r w:rsidRPr="00BE1E6A">
              <w:rPr>
                <w:rFonts w:ascii="Arial" w:hAnsi="Arial" w:cs="Arial"/>
                <w:sz w:val="20"/>
                <w:szCs w:val="20"/>
              </w:rPr>
              <w:t>2016</w:t>
            </w:r>
          </w:p>
        </w:tc>
      </w:tr>
      <w:tr w:rsidR="00C15D1D" w:rsidRPr="00BE1E6A" w14:paraId="041D67BB" w14:textId="77777777" w:rsidTr="00A45881">
        <w:tc>
          <w:tcPr>
            <w:tcW w:w="2206" w:type="pct"/>
            <w:tcBorders>
              <w:top w:val="single" w:sz="4" w:space="0" w:color="auto"/>
              <w:left w:val="single" w:sz="4" w:space="0" w:color="auto"/>
              <w:bottom w:val="single" w:sz="4" w:space="0" w:color="auto"/>
              <w:right w:val="single" w:sz="4" w:space="0" w:color="auto"/>
            </w:tcBorders>
          </w:tcPr>
          <w:p w14:paraId="2EE25A74" w14:textId="77777777" w:rsidR="00C15D1D" w:rsidRPr="00BE1E6A" w:rsidRDefault="00C15D1D" w:rsidP="00374B0B">
            <w:pPr>
              <w:spacing w:after="0"/>
              <w:jc w:val="both"/>
              <w:rPr>
                <w:rFonts w:ascii="Arial" w:hAnsi="Arial" w:cs="Arial"/>
                <w:sz w:val="20"/>
                <w:szCs w:val="20"/>
              </w:rPr>
            </w:pPr>
            <w:r w:rsidRPr="00BE1E6A">
              <w:rPr>
                <w:rFonts w:ascii="Arial" w:hAnsi="Arial" w:cs="Arial"/>
                <w:sz w:val="20"/>
                <w:szCs w:val="20"/>
              </w:rPr>
              <w:t>HTML 5</w:t>
            </w:r>
            <w:r w:rsidR="00194BCE" w:rsidRPr="00BE1E6A">
              <w:rPr>
                <w:rFonts w:ascii="Arial" w:hAnsi="Arial" w:cs="Arial"/>
                <w:sz w:val="20"/>
                <w:szCs w:val="20"/>
              </w:rPr>
              <w:t>.2</w:t>
            </w:r>
          </w:p>
        </w:tc>
        <w:tc>
          <w:tcPr>
            <w:tcW w:w="2794" w:type="pct"/>
            <w:tcBorders>
              <w:top w:val="single" w:sz="4" w:space="0" w:color="auto"/>
              <w:left w:val="single" w:sz="4" w:space="0" w:color="auto"/>
              <w:bottom w:val="single" w:sz="4" w:space="0" w:color="auto"/>
              <w:right w:val="single" w:sz="4" w:space="0" w:color="auto"/>
            </w:tcBorders>
          </w:tcPr>
          <w:p w14:paraId="3CB4EE0E" w14:textId="77777777" w:rsidR="00C15D1D" w:rsidRPr="00BE1E6A" w:rsidRDefault="00194BCE" w:rsidP="00374B0B">
            <w:pPr>
              <w:spacing w:after="0"/>
              <w:jc w:val="both"/>
              <w:rPr>
                <w:rFonts w:ascii="Arial" w:hAnsi="Arial" w:cs="Arial"/>
                <w:sz w:val="20"/>
                <w:szCs w:val="20"/>
              </w:rPr>
            </w:pPr>
            <w:r w:rsidRPr="00BE1E6A">
              <w:rPr>
                <w:rFonts w:ascii="Arial" w:hAnsi="Arial" w:cs="Arial"/>
                <w:sz w:val="20"/>
                <w:szCs w:val="20"/>
              </w:rPr>
              <w:t>2017</w:t>
            </w:r>
          </w:p>
        </w:tc>
      </w:tr>
    </w:tbl>
    <w:p w14:paraId="77211FD6" w14:textId="77777777" w:rsidR="00A45881" w:rsidRPr="00BE1E6A" w:rsidRDefault="00A45881" w:rsidP="00374B0B">
      <w:pPr>
        <w:pStyle w:val="Heading2"/>
        <w:jc w:val="both"/>
        <w:rPr>
          <w:rFonts w:ascii="Arial" w:hAnsi="Arial" w:cs="Arial"/>
          <w:sz w:val="20"/>
          <w:szCs w:val="20"/>
        </w:rPr>
      </w:pPr>
    </w:p>
    <w:p w14:paraId="4CCF49B4" w14:textId="77777777" w:rsidR="00873CA4" w:rsidRPr="00BE1E6A" w:rsidRDefault="00873CA4" w:rsidP="00374B0B">
      <w:pPr>
        <w:pStyle w:val="Heading2"/>
        <w:jc w:val="both"/>
        <w:rPr>
          <w:rFonts w:ascii="Arial" w:hAnsi="Arial" w:cs="Arial"/>
          <w:sz w:val="20"/>
          <w:szCs w:val="20"/>
        </w:rPr>
      </w:pPr>
      <w:r w:rsidRPr="00BE1E6A">
        <w:rPr>
          <w:rFonts w:ascii="Arial" w:hAnsi="Arial" w:cs="Arial"/>
          <w:sz w:val="20"/>
          <w:szCs w:val="20"/>
        </w:rPr>
        <w:t>Instructions for writing the HTML document:-</w:t>
      </w:r>
    </w:p>
    <w:p w14:paraId="474B6D0F"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It is not a case sensitive language i.e. we can write HTML tags in both uppercase and lowercase.</w:t>
      </w:r>
    </w:p>
    <w:p w14:paraId="33A3BD27"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We have to write complete HTML code in &lt;html&gt;&lt;/html&gt; tag.</w:t>
      </w:r>
    </w:p>
    <w:p w14:paraId="2B9C5FCE"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Browser will interpret/run HTML program on client machine.</w:t>
      </w:r>
    </w:p>
    <w:p w14:paraId="29142520"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HTML programs are not compiled.</w:t>
      </w:r>
    </w:p>
    <w:p w14:paraId="04E0F473"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Complete source code of HTML program is transferred to client from the server so any client can view the source code.</w:t>
      </w:r>
    </w:p>
    <w:p w14:paraId="450E9F9E"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Client can view the complete code by right clicking on the web page and choose view source.</w:t>
      </w:r>
    </w:p>
    <w:p w14:paraId="5D0E40F2"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We can use any text editor to write HTML code such as notepad or Notepad+ or Dreamweaver.</w:t>
      </w:r>
    </w:p>
    <w:p w14:paraId="06DE67DF"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 xml:space="preserve">HTML programs are saved with extension .html </w:t>
      </w:r>
    </w:p>
    <w:p w14:paraId="1D439554" w14:textId="77777777" w:rsidR="00873CA4" w:rsidRPr="00BE1E6A" w:rsidRDefault="00873CA4" w:rsidP="00374B0B">
      <w:pPr>
        <w:pStyle w:val="Heading2"/>
        <w:numPr>
          <w:ilvl w:val="0"/>
          <w:numId w:val="89"/>
        </w:numPr>
        <w:jc w:val="both"/>
        <w:rPr>
          <w:rFonts w:ascii="Arial" w:hAnsi="Arial" w:cs="Arial"/>
          <w:b w:val="0"/>
          <w:sz w:val="20"/>
          <w:szCs w:val="20"/>
        </w:rPr>
      </w:pPr>
      <w:r w:rsidRPr="00BE1E6A">
        <w:rPr>
          <w:rFonts w:ascii="Arial" w:hAnsi="Arial" w:cs="Arial"/>
          <w:b w:val="0"/>
          <w:sz w:val="20"/>
          <w:szCs w:val="20"/>
        </w:rPr>
        <w:t>To execute double click on the html file or</w:t>
      </w:r>
      <w:r w:rsidR="005B4105" w:rsidRPr="00BE1E6A">
        <w:rPr>
          <w:rFonts w:ascii="Arial" w:hAnsi="Arial" w:cs="Arial"/>
          <w:b w:val="0"/>
          <w:sz w:val="20"/>
          <w:szCs w:val="20"/>
        </w:rPr>
        <w:t xml:space="preserve"> write its complete url</w:t>
      </w:r>
      <w:r w:rsidRPr="00BE1E6A">
        <w:rPr>
          <w:rFonts w:ascii="Arial" w:hAnsi="Arial" w:cs="Arial"/>
          <w:b w:val="0"/>
          <w:sz w:val="20"/>
          <w:szCs w:val="20"/>
        </w:rPr>
        <w:t xml:space="preserve"> in browser</w:t>
      </w:r>
    </w:p>
    <w:p w14:paraId="44C47DA6" w14:textId="77777777" w:rsidR="00873CA4" w:rsidRPr="00BE1E6A" w:rsidRDefault="00873CA4" w:rsidP="00374B0B">
      <w:pPr>
        <w:pStyle w:val="Heading2"/>
        <w:jc w:val="both"/>
        <w:rPr>
          <w:rFonts w:ascii="Arial" w:hAnsi="Arial" w:cs="Arial"/>
          <w:sz w:val="20"/>
          <w:szCs w:val="20"/>
        </w:rPr>
      </w:pPr>
    </w:p>
    <w:p w14:paraId="411523BE" w14:textId="77777777" w:rsidR="006A7D20" w:rsidRPr="00BE1E6A" w:rsidRDefault="006A7D20" w:rsidP="00374B0B">
      <w:pPr>
        <w:pStyle w:val="Heading2"/>
        <w:jc w:val="both"/>
        <w:rPr>
          <w:rFonts w:ascii="Arial" w:hAnsi="Arial" w:cs="Arial"/>
          <w:sz w:val="20"/>
          <w:szCs w:val="20"/>
        </w:rPr>
      </w:pPr>
      <w:r w:rsidRPr="00BE1E6A">
        <w:rPr>
          <w:rFonts w:ascii="Arial" w:hAnsi="Arial" w:cs="Arial"/>
          <w:sz w:val="20"/>
          <w:szCs w:val="20"/>
        </w:rPr>
        <w:t>HTML TAGS:-</w:t>
      </w:r>
    </w:p>
    <w:p w14:paraId="63091314" w14:textId="77777777" w:rsidR="006A7D20" w:rsidRPr="00BE1E6A" w:rsidRDefault="006A7D20" w:rsidP="00374B0B">
      <w:pPr>
        <w:spacing w:after="0"/>
        <w:ind w:firstLine="720"/>
        <w:jc w:val="both"/>
        <w:rPr>
          <w:rFonts w:ascii="Arial" w:hAnsi="Arial" w:cs="Arial"/>
          <w:sz w:val="20"/>
          <w:szCs w:val="20"/>
        </w:rPr>
      </w:pPr>
      <w:r w:rsidRPr="00BE1E6A">
        <w:rPr>
          <w:rFonts w:ascii="Arial" w:hAnsi="Arial" w:cs="Arial"/>
          <w:sz w:val="20"/>
          <w:szCs w:val="20"/>
        </w:rPr>
        <w:t>Tags are instructions that are embedded directly into the text of the document. An html tag is a signal to the browser that it should do something other than just throw text up on the screen. By conventional all HTML tags begin with an open angle bracket</w:t>
      </w:r>
      <w:r w:rsidR="00EB2313" w:rsidRPr="00BE1E6A">
        <w:rPr>
          <w:rFonts w:ascii="Arial" w:hAnsi="Arial" w:cs="Arial"/>
          <w:sz w:val="20"/>
          <w:szCs w:val="20"/>
        </w:rPr>
        <w:t xml:space="preserve"> </w:t>
      </w:r>
      <w:r w:rsidRPr="00BE1E6A">
        <w:rPr>
          <w:rFonts w:ascii="Arial" w:hAnsi="Arial" w:cs="Arial"/>
          <w:sz w:val="20"/>
          <w:szCs w:val="20"/>
        </w:rPr>
        <w:t>(&lt;) and end with close angle bracket</w:t>
      </w:r>
      <w:r w:rsidR="00EB2313" w:rsidRPr="00BE1E6A">
        <w:rPr>
          <w:rFonts w:ascii="Arial" w:hAnsi="Arial" w:cs="Arial"/>
          <w:sz w:val="20"/>
          <w:szCs w:val="20"/>
        </w:rPr>
        <w:t xml:space="preserve"> </w:t>
      </w:r>
      <w:r w:rsidRPr="00BE1E6A">
        <w:rPr>
          <w:rFonts w:ascii="Arial" w:hAnsi="Arial" w:cs="Arial"/>
          <w:sz w:val="20"/>
          <w:szCs w:val="20"/>
        </w:rPr>
        <w:t>(&gt;).</w:t>
      </w:r>
      <w:r w:rsidR="00CC698D" w:rsidRPr="00BE1E6A">
        <w:rPr>
          <w:rFonts w:ascii="Arial" w:hAnsi="Arial" w:cs="Arial"/>
          <w:sz w:val="20"/>
          <w:szCs w:val="20"/>
        </w:rPr>
        <w:t xml:space="preserve"> HTML is a language for describing web pages. With HTML you can create your own Web site. HTML is not a programming lang</w:t>
      </w:r>
      <w:r w:rsidR="00EB2313" w:rsidRPr="00BE1E6A">
        <w:rPr>
          <w:rFonts w:ascii="Arial" w:hAnsi="Arial" w:cs="Arial"/>
          <w:sz w:val="20"/>
          <w:szCs w:val="20"/>
        </w:rPr>
        <w:t>uage, it is a markup language,</w:t>
      </w:r>
      <w:r w:rsidR="00CC698D" w:rsidRPr="00BE1E6A">
        <w:rPr>
          <w:rFonts w:ascii="Arial" w:hAnsi="Arial" w:cs="Arial"/>
          <w:sz w:val="20"/>
          <w:szCs w:val="20"/>
        </w:rPr>
        <w:t xml:space="preserve"> </w:t>
      </w:r>
      <w:r w:rsidR="00EB2313" w:rsidRPr="00BE1E6A">
        <w:rPr>
          <w:rFonts w:ascii="Arial" w:hAnsi="Arial" w:cs="Arial"/>
          <w:sz w:val="20"/>
          <w:szCs w:val="20"/>
        </w:rPr>
        <w:t>and markup</w:t>
      </w:r>
      <w:r w:rsidR="00CC698D" w:rsidRPr="00BE1E6A">
        <w:rPr>
          <w:rFonts w:ascii="Arial" w:hAnsi="Arial" w:cs="Arial"/>
          <w:sz w:val="20"/>
          <w:szCs w:val="20"/>
        </w:rPr>
        <w:t xml:space="preserve"> language is a set of markup tags.</w:t>
      </w:r>
    </w:p>
    <w:p w14:paraId="6E2DC50C" w14:textId="77777777" w:rsidR="00F519E1" w:rsidRPr="00BE1E6A" w:rsidRDefault="00F519E1" w:rsidP="00374B0B">
      <w:pPr>
        <w:spacing w:after="0"/>
        <w:jc w:val="both"/>
        <w:rPr>
          <w:rFonts w:ascii="Arial" w:hAnsi="Arial" w:cs="Arial"/>
          <w:b/>
          <w:sz w:val="20"/>
          <w:szCs w:val="20"/>
        </w:rPr>
      </w:pPr>
    </w:p>
    <w:p w14:paraId="6CED54F1" w14:textId="77777777" w:rsidR="006A7D20" w:rsidRPr="00BE1E6A" w:rsidRDefault="00CE0D47" w:rsidP="00374B0B">
      <w:pPr>
        <w:spacing w:after="0"/>
        <w:jc w:val="both"/>
        <w:rPr>
          <w:rFonts w:ascii="Arial" w:hAnsi="Arial" w:cs="Arial"/>
          <w:sz w:val="20"/>
          <w:szCs w:val="20"/>
        </w:rPr>
      </w:pPr>
      <w:r w:rsidRPr="00BE1E6A">
        <w:rPr>
          <w:rFonts w:ascii="Arial" w:hAnsi="Arial" w:cs="Arial"/>
          <w:sz w:val="20"/>
          <w:szCs w:val="20"/>
        </w:rPr>
        <w:t>HTML tags can be of two types:</w:t>
      </w:r>
    </w:p>
    <w:p w14:paraId="67E09DDB" w14:textId="77777777" w:rsidR="00CE0D47" w:rsidRPr="00BE1E6A" w:rsidRDefault="00CE0D47" w:rsidP="00374B0B">
      <w:pPr>
        <w:spacing w:after="0"/>
        <w:jc w:val="both"/>
        <w:rPr>
          <w:rFonts w:ascii="Arial" w:hAnsi="Arial" w:cs="Arial"/>
          <w:b/>
          <w:sz w:val="20"/>
          <w:szCs w:val="20"/>
        </w:rPr>
      </w:pPr>
      <w:r w:rsidRPr="00BE1E6A">
        <w:rPr>
          <w:rFonts w:ascii="Arial" w:hAnsi="Arial" w:cs="Arial"/>
          <w:b/>
          <w:sz w:val="20"/>
          <w:szCs w:val="20"/>
        </w:rPr>
        <w:t>Paired Tags:-</w:t>
      </w:r>
    </w:p>
    <w:p w14:paraId="2F14C196" w14:textId="77777777" w:rsidR="006A7D20" w:rsidRPr="00BE1E6A" w:rsidRDefault="006A7D20" w:rsidP="00374B0B">
      <w:pPr>
        <w:spacing w:after="0"/>
        <w:ind w:firstLine="720"/>
        <w:jc w:val="both"/>
        <w:rPr>
          <w:rFonts w:ascii="Arial" w:hAnsi="Arial" w:cs="Arial"/>
          <w:sz w:val="20"/>
          <w:szCs w:val="20"/>
        </w:rPr>
      </w:pPr>
      <w:r w:rsidRPr="00BE1E6A">
        <w:rPr>
          <w:rFonts w:ascii="Arial" w:hAnsi="Arial" w:cs="Arial"/>
          <w:sz w:val="20"/>
          <w:szCs w:val="20"/>
        </w:rPr>
        <w:t xml:space="preserve">A tag is said to be a paired tag if it has </w:t>
      </w:r>
      <w:r w:rsidR="001347A3" w:rsidRPr="00BE1E6A">
        <w:rPr>
          <w:rFonts w:ascii="Arial" w:hAnsi="Arial" w:cs="Arial"/>
          <w:sz w:val="20"/>
          <w:szCs w:val="20"/>
        </w:rPr>
        <w:t>a companion tag.</w:t>
      </w:r>
      <w:r w:rsidRPr="00BE1E6A">
        <w:rPr>
          <w:rFonts w:ascii="Arial" w:hAnsi="Arial" w:cs="Arial"/>
          <w:sz w:val="20"/>
          <w:szCs w:val="20"/>
        </w:rPr>
        <w:t xml:space="preserve"> For example &lt;B&gt; tag is a paired tag. The &lt;B&gt; tag with its companion tag &lt;/B&gt; causes the text contained between them to be rendered in bold.</w:t>
      </w:r>
      <w:r w:rsidR="001347A3" w:rsidRPr="00BE1E6A">
        <w:rPr>
          <w:rFonts w:ascii="Arial" w:hAnsi="Arial" w:cs="Arial"/>
          <w:sz w:val="20"/>
          <w:szCs w:val="20"/>
        </w:rPr>
        <w:t xml:space="preserve"> </w:t>
      </w:r>
      <w:r w:rsidRPr="00BE1E6A">
        <w:rPr>
          <w:rFonts w:ascii="Arial" w:hAnsi="Arial" w:cs="Arial"/>
          <w:sz w:val="20"/>
          <w:szCs w:val="20"/>
        </w:rPr>
        <w:t>In paired tags the first tag (&lt;B&gt;) is often called the opening tag and the second tag (&lt;/B&gt;) is called the closing tag.</w:t>
      </w:r>
      <w:r w:rsidR="001347A3" w:rsidRPr="00BE1E6A">
        <w:rPr>
          <w:rFonts w:ascii="Arial" w:hAnsi="Arial" w:cs="Arial"/>
          <w:sz w:val="20"/>
          <w:szCs w:val="20"/>
        </w:rPr>
        <w:t xml:space="preserve"> </w:t>
      </w:r>
      <w:r w:rsidRPr="00BE1E6A">
        <w:rPr>
          <w:rFonts w:ascii="Arial" w:hAnsi="Arial" w:cs="Arial"/>
          <w:sz w:val="20"/>
          <w:szCs w:val="20"/>
        </w:rPr>
        <w:t>The opening tag activates the effect and the closing tag turns the effect off.</w:t>
      </w:r>
    </w:p>
    <w:p w14:paraId="4A5367F7" w14:textId="77777777" w:rsidR="006A7D20" w:rsidRPr="00BE1E6A" w:rsidRDefault="006A7D20" w:rsidP="00374B0B">
      <w:pPr>
        <w:pStyle w:val="Heading2"/>
        <w:jc w:val="both"/>
        <w:rPr>
          <w:rFonts w:ascii="Arial" w:eastAsiaTheme="minorHAnsi" w:hAnsi="Arial" w:cs="Arial"/>
          <w:b w:val="0"/>
          <w:bCs w:val="0"/>
          <w:sz w:val="20"/>
          <w:szCs w:val="20"/>
        </w:rPr>
      </w:pPr>
    </w:p>
    <w:p w14:paraId="7CC84BB7" w14:textId="77777777" w:rsidR="00CE0D47" w:rsidRPr="00BE1E6A" w:rsidRDefault="00CE0D47" w:rsidP="00374B0B">
      <w:pPr>
        <w:pStyle w:val="Heading2"/>
        <w:jc w:val="both"/>
        <w:rPr>
          <w:rFonts w:ascii="Arial" w:hAnsi="Arial" w:cs="Arial"/>
          <w:caps/>
          <w:sz w:val="20"/>
          <w:szCs w:val="20"/>
        </w:rPr>
      </w:pPr>
      <w:r w:rsidRPr="00BE1E6A">
        <w:rPr>
          <w:rFonts w:ascii="Arial" w:eastAsiaTheme="minorHAnsi" w:hAnsi="Arial" w:cs="Arial"/>
          <w:bCs w:val="0"/>
          <w:sz w:val="20"/>
          <w:szCs w:val="20"/>
        </w:rPr>
        <w:t>Singular Tag/Unpaired Tags:-</w:t>
      </w:r>
    </w:p>
    <w:p w14:paraId="2B0D9548" w14:textId="77777777" w:rsidR="006A7D20" w:rsidRPr="00BE1E6A" w:rsidRDefault="00CE0D47" w:rsidP="00374B0B">
      <w:pPr>
        <w:spacing w:after="0"/>
        <w:ind w:firstLine="720"/>
        <w:jc w:val="both"/>
        <w:rPr>
          <w:rFonts w:ascii="Arial" w:hAnsi="Arial" w:cs="Arial"/>
          <w:sz w:val="20"/>
          <w:szCs w:val="20"/>
        </w:rPr>
      </w:pPr>
      <w:r w:rsidRPr="00BE1E6A">
        <w:rPr>
          <w:rFonts w:ascii="Arial" w:hAnsi="Arial" w:cs="Arial"/>
          <w:sz w:val="20"/>
          <w:szCs w:val="20"/>
        </w:rPr>
        <w:t>The second type of tag is the singular tag or standalone tag. A stand</w:t>
      </w:r>
      <w:r w:rsidR="006A7D20" w:rsidRPr="00BE1E6A">
        <w:rPr>
          <w:rFonts w:ascii="Arial" w:hAnsi="Arial" w:cs="Arial"/>
          <w:sz w:val="20"/>
          <w:szCs w:val="20"/>
        </w:rPr>
        <w:t xml:space="preserve">alone tag does not have a companion tag. </w:t>
      </w:r>
      <w:r w:rsidRPr="00BE1E6A">
        <w:rPr>
          <w:rFonts w:ascii="Arial" w:hAnsi="Arial" w:cs="Arial"/>
          <w:sz w:val="20"/>
          <w:szCs w:val="20"/>
        </w:rPr>
        <w:t>For example &lt;br</w:t>
      </w:r>
      <w:r w:rsidR="006A7D20" w:rsidRPr="00BE1E6A">
        <w:rPr>
          <w:rFonts w:ascii="Arial" w:hAnsi="Arial" w:cs="Arial"/>
          <w:sz w:val="20"/>
          <w:szCs w:val="20"/>
        </w:rPr>
        <w:t>&gt; tag will insert a line break. This tag does not have a companion tag.</w:t>
      </w:r>
      <w:r w:rsidRPr="00BE1E6A">
        <w:rPr>
          <w:rFonts w:ascii="Arial" w:hAnsi="Arial" w:cs="Arial"/>
          <w:sz w:val="20"/>
          <w:szCs w:val="20"/>
        </w:rPr>
        <w:t xml:space="preserve"> But sometimes it creates confusion because a person can think that this is an opening tag and </w:t>
      </w:r>
      <w:r w:rsidRPr="00BE1E6A">
        <w:rPr>
          <w:rFonts w:ascii="Arial" w:hAnsi="Arial" w:cs="Arial"/>
          <w:sz w:val="20"/>
          <w:szCs w:val="20"/>
        </w:rPr>
        <w:lastRenderedPageBreak/>
        <w:t xml:space="preserve">this will be followed by a closing tag. So now a days we write singular tag like this &lt;br /&gt;. This shows that &lt;br /&gt; is both opening and closing. </w:t>
      </w:r>
    </w:p>
    <w:p w14:paraId="4324B0EA" w14:textId="77777777" w:rsidR="006A7D20" w:rsidRPr="00BE1E6A" w:rsidRDefault="006A7D20" w:rsidP="00374B0B">
      <w:pPr>
        <w:spacing w:after="0"/>
        <w:jc w:val="both"/>
        <w:rPr>
          <w:rFonts w:ascii="Arial" w:hAnsi="Arial" w:cs="Arial"/>
          <w:sz w:val="20"/>
          <w:szCs w:val="20"/>
        </w:rPr>
      </w:pPr>
    </w:p>
    <w:p w14:paraId="71A3DEF7" w14:textId="77777777" w:rsidR="007F0674" w:rsidRPr="00BE1E6A" w:rsidRDefault="007F0674" w:rsidP="00374B0B">
      <w:pPr>
        <w:pStyle w:val="Heading2"/>
        <w:jc w:val="both"/>
        <w:rPr>
          <w:rFonts w:ascii="Arial" w:hAnsi="Arial" w:cs="Arial"/>
          <w:sz w:val="20"/>
          <w:szCs w:val="20"/>
        </w:rPr>
      </w:pPr>
      <w:r w:rsidRPr="00BE1E6A">
        <w:rPr>
          <w:rFonts w:ascii="Arial" w:hAnsi="Arial" w:cs="Arial"/>
          <w:sz w:val="20"/>
          <w:szCs w:val="20"/>
        </w:rPr>
        <w:t>HTML Documents are Web Pages:-</w:t>
      </w:r>
    </w:p>
    <w:p w14:paraId="36ADA164"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HTML documents describe web pages and contain HTML tags and plain text. HTML documents are also called web pages. The purpose of a web browser (like Internet Explorer, Mozilla, Firefox or Netscape Navigator) is to read HTML documents and display them as web pages. The browser does not display the HTML tags, but uses the tags to interpret the content of the page:</w:t>
      </w:r>
    </w:p>
    <w:p w14:paraId="3E155651" w14:textId="77777777" w:rsidR="00CE0D47" w:rsidRPr="00BE1E6A" w:rsidRDefault="00CE0D47" w:rsidP="00374B0B">
      <w:pPr>
        <w:pStyle w:val="Heading2"/>
        <w:jc w:val="both"/>
        <w:rPr>
          <w:rFonts w:ascii="Arial" w:hAnsi="Arial" w:cs="Arial"/>
          <w:sz w:val="20"/>
          <w:szCs w:val="20"/>
        </w:rPr>
      </w:pPr>
    </w:p>
    <w:p w14:paraId="539D24DC" w14:textId="77777777" w:rsidR="007F0674" w:rsidRPr="00BE1E6A" w:rsidRDefault="00CE0D47" w:rsidP="00374B0B">
      <w:pPr>
        <w:pStyle w:val="Heading2"/>
        <w:jc w:val="both"/>
        <w:rPr>
          <w:rFonts w:ascii="Arial" w:hAnsi="Arial" w:cs="Arial"/>
          <w:sz w:val="20"/>
          <w:szCs w:val="20"/>
        </w:rPr>
      </w:pPr>
      <w:r w:rsidRPr="00BE1E6A">
        <w:rPr>
          <w:rFonts w:ascii="Arial" w:hAnsi="Arial" w:cs="Arial"/>
          <w:sz w:val="20"/>
          <w:szCs w:val="20"/>
        </w:rPr>
        <w:t>Structure</w:t>
      </w:r>
      <w:r w:rsidR="00027D8B" w:rsidRPr="00BE1E6A">
        <w:rPr>
          <w:rFonts w:ascii="Arial" w:hAnsi="Arial" w:cs="Arial"/>
          <w:sz w:val="20"/>
          <w:szCs w:val="20"/>
        </w:rPr>
        <w:t xml:space="preserve"> and Example</w:t>
      </w:r>
      <w:r w:rsidRPr="00BE1E6A">
        <w:rPr>
          <w:rFonts w:ascii="Arial" w:hAnsi="Arial" w:cs="Arial"/>
          <w:sz w:val="20"/>
          <w:szCs w:val="20"/>
        </w:rPr>
        <w:t xml:space="preserve"> of a HTML program</w:t>
      </w:r>
      <w:r w:rsidR="007F0674" w:rsidRPr="00BE1E6A">
        <w:rPr>
          <w:rFonts w:ascii="Arial" w:hAnsi="Arial" w:cs="Arial"/>
          <w:sz w:val="20"/>
          <w:szCs w:val="20"/>
        </w:rPr>
        <w:t>:-</w:t>
      </w:r>
    </w:p>
    <w:p w14:paraId="4E9BF80B" w14:textId="77777777" w:rsidR="00F73AA2" w:rsidRPr="00BE1E6A" w:rsidRDefault="007F0674" w:rsidP="00374B0B">
      <w:pPr>
        <w:spacing w:after="0"/>
        <w:ind w:left="720"/>
        <w:jc w:val="both"/>
        <w:rPr>
          <w:rFonts w:ascii="Arial" w:hAnsi="Arial" w:cs="Arial"/>
          <w:sz w:val="20"/>
          <w:szCs w:val="20"/>
        </w:rPr>
      </w:pPr>
      <w:r w:rsidRPr="00BE1E6A">
        <w:rPr>
          <w:rFonts w:ascii="Arial" w:hAnsi="Arial" w:cs="Arial"/>
          <w:sz w:val="20"/>
          <w:szCs w:val="20"/>
        </w:rPr>
        <w:t>&lt;html&gt;</w:t>
      </w:r>
    </w:p>
    <w:p w14:paraId="50879BF5" w14:textId="77777777" w:rsidR="00F73AA2" w:rsidRPr="00BE1E6A" w:rsidRDefault="00F73AA2" w:rsidP="00374B0B">
      <w:pPr>
        <w:spacing w:after="0"/>
        <w:ind w:left="720" w:firstLine="490"/>
        <w:jc w:val="both"/>
        <w:rPr>
          <w:rFonts w:ascii="Arial" w:hAnsi="Arial" w:cs="Arial"/>
          <w:sz w:val="20"/>
          <w:szCs w:val="20"/>
        </w:rPr>
      </w:pPr>
      <w:r w:rsidRPr="00BE1E6A">
        <w:rPr>
          <w:rFonts w:ascii="Arial" w:hAnsi="Arial" w:cs="Arial"/>
          <w:sz w:val="20"/>
          <w:szCs w:val="20"/>
        </w:rPr>
        <w:t>&lt;head&gt;</w:t>
      </w:r>
    </w:p>
    <w:p w14:paraId="7D76D74C" w14:textId="77777777" w:rsidR="00F73AA2" w:rsidRPr="00BE1E6A" w:rsidRDefault="00F73AA2" w:rsidP="00374B0B">
      <w:pPr>
        <w:spacing w:after="0"/>
        <w:ind w:left="1210" w:firstLine="720"/>
        <w:jc w:val="both"/>
        <w:rPr>
          <w:rFonts w:ascii="Arial" w:hAnsi="Arial" w:cs="Arial"/>
          <w:sz w:val="20"/>
          <w:szCs w:val="20"/>
        </w:rPr>
      </w:pPr>
      <w:r w:rsidRPr="00BE1E6A">
        <w:rPr>
          <w:rFonts w:ascii="Arial" w:hAnsi="Arial" w:cs="Arial"/>
          <w:sz w:val="20"/>
          <w:szCs w:val="20"/>
        </w:rPr>
        <w:t>&lt;title&gt;My First Page&lt;/title&gt;</w:t>
      </w:r>
    </w:p>
    <w:p w14:paraId="532E81E2" w14:textId="77777777" w:rsidR="00F73AA2" w:rsidRPr="00BE1E6A" w:rsidRDefault="00F73AA2" w:rsidP="00374B0B">
      <w:pPr>
        <w:spacing w:after="0"/>
        <w:ind w:left="1210"/>
        <w:jc w:val="both"/>
        <w:rPr>
          <w:rFonts w:ascii="Arial" w:hAnsi="Arial" w:cs="Arial"/>
          <w:sz w:val="20"/>
          <w:szCs w:val="20"/>
        </w:rPr>
      </w:pPr>
      <w:r w:rsidRPr="00BE1E6A">
        <w:rPr>
          <w:rFonts w:ascii="Arial" w:hAnsi="Arial" w:cs="Arial"/>
          <w:sz w:val="20"/>
          <w:szCs w:val="20"/>
        </w:rPr>
        <w:t>&lt;/head&gt;</w:t>
      </w:r>
    </w:p>
    <w:p w14:paraId="3A399DEF" w14:textId="77777777" w:rsidR="00F73AA2" w:rsidRPr="00BE1E6A" w:rsidRDefault="00F73AA2" w:rsidP="00374B0B">
      <w:pPr>
        <w:spacing w:after="0"/>
        <w:ind w:left="490" w:firstLine="720"/>
        <w:jc w:val="both"/>
        <w:rPr>
          <w:rFonts w:ascii="Arial" w:hAnsi="Arial" w:cs="Arial"/>
          <w:sz w:val="20"/>
          <w:szCs w:val="20"/>
        </w:rPr>
      </w:pPr>
      <w:r w:rsidRPr="00BE1E6A">
        <w:rPr>
          <w:rFonts w:ascii="Arial" w:hAnsi="Arial" w:cs="Arial"/>
          <w:sz w:val="20"/>
          <w:szCs w:val="20"/>
        </w:rPr>
        <w:t>&lt;body&gt;</w:t>
      </w:r>
    </w:p>
    <w:p w14:paraId="4F6CA3B4" w14:textId="77777777" w:rsidR="00F73AA2" w:rsidRPr="00BE1E6A" w:rsidRDefault="00CE0D47" w:rsidP="00374B0B">
      <w:pPr>
        <w:spacing w:after="0"/>
        <w:ind w:left="1210" w:firstLine="720"/>
        <w:jc w:val="both"/>
        <w:rPr>
          <w:rFonts w:ascii="Arial" w:hAnsi="Arial" w:cs="Arial"/>
          <w:sz w:val="20"/>
          <w:szCs w:val="20"/>
        </w:rPr>
      </w:pPr>
      <w:r w:rsidRPr="00BE1E6A">
        <w:rPr>
          <w:rFonts w:ascii="Arial" w:hAnsi="Arial" w:cs="Arial"/>
          <w:sz w:val="20"/>
          <w:szCs w:val="20"/>
        </w:rPr>
        <w:t>&lt;h1&gt;Chapter 1</w:t>
      </w:r>
      <w:r w:rsidR="007F0674" w:rsidRPr="00BE1E6A">
        <w:rPr>
          <w:rFonts w:ascii="Arial" w:hAnsi="Arial" w:cs="Arial"/>
          <w:sz w:val="20"/>
          <w:szCs w:val="20"/>
        </w:rPr>
        <w:t>&lt;/h1&gt;</w:t>
      </w:r>
    </w:p>
    <w:p w14:paraId="15D10DFB" w14:textId="77777777" w:rsidR="00F73AA2" w:rsidRPr="00BE1E6A" w:rsidRDefault="00CE0D47" w:rsidP="00374B0B">
      <w:pPr>
        <w:spacing w:after="0"/>
        <w:ind w:left="1930"/>
        <w:jc w:val="both"/>
        <w:rPr>
          <w:rFonts w:ascii="Arial" w:hAnsi="Arial" w:cs="Arial"/>
          <w:sz w:val="20"/>
          <w:szCs w:val="20"/>
        </w:rPr>
      </w:pPr>
      <w:r w:rsidRPr="00BE1E6A">
        <w:rPr>
          <w:rFonts w:ascii="Arial" w:hAnsi="Arial" w:cs="Arial"/>
          <w:sz w:val="20"/>
          <w:szCs w:val="20"/>
        </w:rPr>
        <w:t xml:space="preserve">&lt;p&gt;This is some text. This is some text. This is some text. This is some text. This is some text. This is some text. This is some text. This is some text. This is some text. This is some text. This is some text. This is some text. This is some text. This is some text. </w:t>
      </w:r>
      <w:r w:rsidR="00F73AA2" w:rsidRPr="00BE1E6A">
        <w:rPr>
          <w:rFonts w:ascii="Arial" w:hAnsi="Arial" w:cs="Arial"/>
          <w:sz w:val="20"/>
          <w:szCs w:val="20"/>
        </w:rPr>
        <w:t>&lt;/p&gt;</w:t>
      </w:r>
    </w:p>
    <w:p w14:paraId="101204A4" w14:textId="77777777" w:rsidR="00F73AA2" w:rsidRPr="00BE1E6A" w:rsidRDefault="007F0674" w:rsidP="00374B0B">
      <w:pPr>
        <w:spacing w:after="0"/>
        <w:ind w:left="1276"/>
        <w:jc w:val="both"/>
        <w:rPr>
          <w:rFonts w:ascii="Arial" w:hAnsi="Arial" w:cs="Arial"/>
          <w:sz w:val="20"/>
          <w:szCs w:val="20"/>
        </w:rPr>
      </w:pPr>
      <w:r w:rsidRPr="00BE1E6A">
        <w:rPr>
          <w:rFonts w:ascii="Arial" w:hAnsi="Arial" w:cs="Arial"/>
          <w:sz w:val="20"/>
          <w:szCs w:val="20"/>
        </w:rPr>
        <w:t>&lt;/body&gt;</w:t>
      </w:r>
    </w:p>
    <w:p w14:paraId="1E48D2BC"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&lt;/html&gt;</w:t>
      </w:r>
    </w:p>
    <w:p w14:paraId="6AC930E3" w14:textId="77777777" w:rsidR="007F0674" w:rsidRPr="00BE1E6A" w:rsidRDefault="007F0674" w:rsidP="00374B0B">
      <w:pPr>
        <w:pStyle w:val="Heading2"/>
        <w:jc w:val="both"/>
        <w:rPr>
          <w:rFonts w:ascii="Arial" w:hAnsi="Arial" w:cs="Arial"/>
          <w:sz w:val="20"/>
          <w:szCs w:val="20"/>
        </w:rPr>
      </w:pPr>
      <w:r w:rsidRPr="00BE1E6A">
        <w:rPr>
          <w:rFonts w:ascii="Arial" w:hAnsi="Arial" w:cs="Arial"/>
          <w:sz w:val="20"/>
          <w:szCs w:val="20"/>
        </w:rPr>
        <w:t>Explanation:-</w:t>
      </w:r>
    </w:p>
    <w:p w14:paraId="43657651"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 xml:space="preserve">The text between &lt;html&gt; and &lt;/html&gt; describes the </w:t>
      </w:r>
      <w:r w:rsidR="00CE0D47" w:rsidRPr="00BE1E6A">
        <w:rPr>
          <w:rFonts w:ascii="Arial" w:hAnsi="Arial" w:cs="Arial"/>
          <w:sz w:val="20"/>
          <w:szCs w:val="20"/>
        </w:rPr>
        <w:t xml:space="preserve">start and end of </w:t>
      </w:r>
      <w:r w:rsidRPr="00BE1E6A">
        <w:rPr>
          <w:rFonts w:ascii="Arial" w:hAnsi="Arial" w:cs="Arial"/>
          <w:sz w:val="20"/>
          <w:szCs w:val="20"/>
        </w:rPr>
        <w:t>web page.</w:t>
      </w:r>
    </w:p>
    <w:p w14:paraId="2678D306" w14:textId="77777777" w:rsidR="00F73AA2" w:rsidRPr="00BE1E6A" w:rsidRDefault="00F73AA2" w:rsidP="00374B0B">
      <w:pPr>
        <w:spacing w:after="0"/>
        <w:ind w:firstLine="720"/>
        <w:jc w:val="both"/>
        <w:rPr>
          <w:rFonts w:ascii="Arial" w:hAnsi="Arial" w:cs="Arial"/>
          <w:sz w:val="20"/>
          <w:szCs w:val="20"/>
        </w:rPr>
      </w:pPr>
      <w:r w:rsidRPr="00BE1E6A">
        <w:rPr>
          <w:rFonts w:ascii="Arial" w:hAnsi="Arial" w:cs="Arial"/>
          <w:sz w:val="20"/>
          <w:szCs w:val="20"/>
        </w:rPr>
        <w:t>The text between &lt;head&gt; and &lt;/head&gt; is the head part of the browser.</w:t>
      </w:r>
    </w:p>
    <w:p w14:paraId="04445F9B" w14:textId="77777777" w:rsidR="00F73AA2" w:rsidRPr="00BE1E6A" w:rsidRDefault="00F73AA2" w:rsidP="00374B0B">
      <w:pPr>
        <w:spacing w:after="0"/>
        <w:ind w:firstLine="720"/>
        <w:jc w:val="both"/>
        <w:rPr>
          <w:rFonts w:ascii="Arial" w:hAnsi="Arial" w:cs="Arial"/>
          <w:sz w:val="20"/>
          <w:szCs w:val="20"/>
        </w:rPr>
      </w:pPr>
      <w:r w:rsidRPr="00BE1E6A">
        <w:rPr>
          <w:rFonts w:ascii="Arial" w:hAnsi="Arial" w:cs="Arial"/>
          <w:sz w:val="20"/>
          <w:szCs w:val="20"/>
        </w:rPr>
        <w:t>The text between &lt;title&gt; and &lt;/title&gt; will be shown on title bar.</w:t>
      </w:r>
    </w:p>
    <w:p w14:paraId="4E14694A"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The text between &lt;body&gt; and &lt;/bo</w:t>
      </w:r>
      <w:r w:rsidR="00F73AA2" w:rsidRPr="00BE1E6A">
        <w:rPr>
          <w:rFonts w:ascii="Arial" w:hAnsi="Arial" w:cs="Arial"/>
          <w:sz w:val="20"/>
          <w:szCs w:val="20"/>
        </w:rPr>
        <w:t>dy&gt; is the body part of the browser</w:t>
      </w:r>
    </w:p>
    <w:p w14:paraId="00182DA1"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The text between &lt;h1&gt; and &lt;/h1&gt; is displayed as a heading.</w:t>
      </w:r>
    </w:p>
    <w:p w14:paraId="3A9B22A0"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The text between &lt;p&gt; and &lt;/p&gt; is displayed as a paragraph.</w:t>
      </w:r>
    </w:p>
    <w:p w14:paraId="6C8C2340" w14:textId="77777777" w:rsidR="007F0674" w:rsidRPr="00BE1E6A" w:rsidRDefault="007F0674" w:rsidP="00374B0B">
      <w:pPr>
        <w:spacing w:after="0"/>
        <w:jc w:val="both"/>
        <w:rPr>
          <w:rFonts w:ascii="Arial" w:hAnsi="Arial" w:cs="Arial"/>
          <w:sz w:val="20"/>
          <w:szCs w:val="20"/>
        </w:rPr>
      </w:pPr>
    </w:p>
    <w:p w14:paraId="57312E88" w14:textId="77777777" w:rsidR="007F0674" w:rsidRPr="00BE1E6A" w:rsidRDefault="007C1D7B" w:rsidP="00374B0B">
      <w:pPr>
        <w:pStyle w:val="Heading2"/>
        <w:jc w:val="both"/>
        <w:rPr>
          <w:rFonts w:ascii="Arial" w:hAnsi="Arial" w:cs="Arial"/>
          <w:sz w:val="20"/>
          <w:szCs w:val="20"/>
        </w:rPr>
      </w:pPr>
      <w:r w:rsidRPr="00BE1E6A">
        <w:rPr>
          <w:rFonts w:ascii="Arial" w:hAnsi="Arial" w:cs="Arial"/>
          <w:sz w:val="20"/>
          <w:szCs w:val="20"/>
        </w:rPr>
        <w:t>List of HTML Tags</w:t>
      </w:r>
      <w:r w:rsidR="007F0674" w:rsidRPr="00BE1E6A">
        <w:rPr>
          <w:rFonts w:ascii="Arial" w:hAnsi="Arial" w:cs="Arial"/>
          <w:sz w:val="20"/>
          <w:szCs w:val="20"/>
        </w:rPr>
        <w:t>:-</w:t>
      </w:r>
    </w:p>
    <w:p w14:paraId="14D300FC" w14:textId="77777777" w:rsidR="007F0674" w:rsidRPr="00BE1E6A" w:rsidRDefault="00754464" w:rsidP="00AB0BE5">
      <w:pPr>
        <w:pStyle w:val="Heading2"/>
        <w:jc w:val="both"/>
        <w:rPr>
          <w:rFonts w:ascii="Arial" w:hAnsi="Arial" w:cs="Arial"/>
          <w:b w:val="0"/>
          <w:sz w:val="20"/>
          <w:szCs w:val="20"/>
        </w:rPr>
      </w:pPr>
      <w:r w:rsidRPr="00BE1E6A">
        <w:rPr>
          <w:rFonts w:ascii="Arial" w:hAnsi="Arial" w:cs="Arial"/>
          <w:sz w:val="20"/>
          <w:szCs w:val="20"/>
        </w:rPr>
        <w:t>1.</w:t>
      </w:r>
      <w:r w:rsidRPr="00BE1E6A">
        <w:rPr>
          <w:rFonts w:ascii="Arial" w:hAnsi="Arial" w:cs="Arial"/>
          <w:sz w:val="20"/>
          <w:szCs w:val="20"/>
        </w:rPr>
        <w:tab/>
        <w:t>&lt;HTML&gt;:-</w:t>
      </w:r>
      <w:r w:rsidR="00AB0BE5" w:rsidRPr="00BE1E6A">
        <w:rPr>
          <w:rFonts w:ascii="Arial" w:hAnsi="Arial" w:cs="Arial"/>
          <w:sz w:val="20"/>
          <w:szCs w:val="20"/>
        </w:rPr>
        <w:t xml:space="preserve"> </w:t>
      </w:r>
      <w:r w:rsidR="00F73AA2" w:rsidRPr="00BE1E6A">
        <w:rPr>
          <w:rFonts w:ascii="Arial" w:hAnsi="Arial" w:cs="Arial"/>
          <w:b w:val="0"/>
          <w:sz w:val="20"/>
          <w:szCs w:val="20"/>
        </w:rPr>
        <w:t>The entire web page</w:t>
      </w:r>
      <w:r w:rsidR="007F0674" w:rsidRPr="00BE1E6A">
        <w:rPr>
          <w:rFonts w:ascii="Arial" w:hAnsi="Arial" w:cs="Arial"/>
          <w:b w:val="0"/>
          <w:sz w:val="20"/>
          <w:szCs w:val="20"/>
        </w:rPr>
        <w:t xml:space="preserve"> is en</w:t>
      </w:r>
      <w:r w:rsidR="006757A9" w:rsidRPr="00BE1E6A">
        <w:rPr>
          <w:rFonts w:ascii="Arial" w:hAnsi="Arial" w:cs="Arial"/>
          <w:b w:val="0"/>
          <w:sz w:val="20"/>
          <w:szCs w:val="20"/>
        </w:rPr>
        <w:t>closed within &lt;html&gt;&lt;/html</w:t>
      </w:r>
      <w:r w:rsidR="00F73AA2" w:rsidRPr="00BE1E6A">
        <w:rPr>
          <w:rFonts w:ascii="Arial" w:hAnsi="Arial" w:cs="Arial"/>
          <w:b w:val="0"/>
          <w:sz w:val="20"/>
          <w:szCs w:val="20"/>
        </w:rPr>
        <w:t>&gt; tag</w:t>
      </w:r>
      <w:r w:rsidR="006757A9" w:rsidRPr="00BE1E6A">
        <w:rPr>
          <w:rFonts w:ascii="Arial" w:hAnsi="Arial" w:cs="Arial"/>
          <w:b w:val="0"/>
          <w:sz w:val="20"/>
          <w:szCs w:val="20"/>
        </w:rPr>
        <w:t xml:space="preserve">. The </w:t>
      </w:r>
      <w:r w:rsidR="007F0674" w:rsidRPr="00BE1E6A">
        <w:rPr>
          <w:rFonts w:ascii="Arial" w:hAnsi="Arial" w:cs="Arial"/>
          <w:b w:val="0"/>
          <w:sz w:val="20"/>
          <w:szCs w:val="20"/>
        </w:rPr>
        <w:t>&lt;htm</w:t>
      </w:r>
      <w:r w:rsidR="006757A9" w:rsidRPr="00BE1E6A">
        <w:rPr>
          <w:rFonts w:ascii="Arial" w:hAnsi="Arial" w:cs="Arial"/>
          <w:b w:val="0"/>
          <w:sz w:val="20"/>
          <w:szCs w:val="20"/>
        </w:rPr>
        <w:t>l&gt; indicated starting of web page and &lt;/html&gt; indicates end of web page.</w:t>
      </w:r>
      <w:r w:rsidR="00400D68" w:rsidRPr="00BE1E6A">
        <w:rPr>
          <w:rFonts w:ascii="Arial" w:hAnsi="Arial" w:cs="Arial"/>
          <w:b w:val="0"/>
          <w:sz w:val="20"/>
          <w:szCs w:val="20"/>
        </w:rPr>
        <w:t xml:space="preserve"> T</w:t>
      </w:r>
      <w:r w:rsidR="006757A9" w:rsidRPr="00BE1E6A">
        <w:rPr>
          <w:rFonts w:ascii="Arial" w:hAnsi="Arial" w:cs="Arial"/>
          <w:b w:val="0"/>
          <w:sz w:val="20"/>
          <w:szCs w:val="20"/>
        </w:rPr>
        <w:t>his</w:t>
      </w:r>
      <w:r w:rsidR="00400D68" w:rsidRPr="00BE1E6A">
        <w:rPr>
          <w:rFonts w:ascii="Arial" w:hAnsi="Arial" w:cs="Arial"/>
          <w:b w:val="0"/>
          <w:sz w:val="20"/>
          <w:szCs w:val="20"/>
        </w:rPr>
        <w:t xml:space="preserve"> tag</w:t>
      </w:r>
      <w:r w:rsidR="007F0674" w:rsidRPr="00BE1E6A">
        <w:rPr>
          <w:rFonts w:ascii="Arial" w:hAnsi="Arial" w:cs="Arial"/>
          <w:b w:val="0"/>
          <w:sz w:val="20"/>
          <w:szCs w:val="20"/>
        </w:rPr>
        <w:t xml:space="preserve"> </w:t>
      </w:r>
      <w:r w:rsidR="00400D68" w:rsidRPr="00BE1E6A">
        <w:rPr>
          <w:rFonts w:ascii="Arial" w:hAnsi="Arial" w:cs="Arial"/>
          <w:b w:val="0"/>
          <w:sz w:val="20"/>
          <w:szCs w:val="20"/>
        </w:rPr>
        <w:t xml:space="preserve">is further divided into </w:t>
      </w:r>
      <w:r w:rsidR="007F0674" w:rsidRPr="00BE1E6A">
        <w:rPr>
          <w:rFonts w:ascii="Arial" w:hAnsi="Arial" w:cs="Arial"/>
          <w:b w:val="0"/>
          <w:sz w:val="20"/>
          <w:szCs w:val="20"/>
        </w:rPr>
        <w:t>tw</w:t>
      </w:r>
      <w:r w:rsidR="00400D68" w:rsidRPr="00BE1E6A">
        <w:rPr>
          <w:rFonts w:ascii="Arial" w:hAnsi="Arial" w:cs="Arial"/>
          <w:b w:val="0"/>
          <w:sz w:val="20"/>
          <w:szCs w:val="20"/>
        </w:rPr>
        <w:t>o distinct sections using the &lt;head&gt; &lt;/head&gt; tag and &lt;body&gt;&lt;/body&gt; tag</w:t>
      </w:r>
      <w:r w:rsidR="007F0674" w:rsidRPr="00BE1E6A">
        <w:rPr>
          <w:rFonts w:ascii="Arial" w:hAnsi="Arial" w:cs="Arial"/>
          <w:b w:val="0"/>
          <w:sz w:val="20"/>
          <w:szCs w:val="20"/>
        </w:rPr>
        <w:t xml:space="preserve">. </w:t>
      </w:r>
    </w:p>
    <w:p w14:paraId="7DD97466" w14:textId="77777777" w:rsidR="00AB0BE5" w:rsidRPr="00BE1E6A" w:rsidRDefault="00AB0BE5" w:rsidP="00AB0BE5">
      <w:pPr>
        <w:pStyle w:val="Heading2"/>
        <w:jc w:val="both"/>
        <w:rPr>
          <w:rFonts w:ascii="Arial" w:hAnsi="Arial" w:cs="Arial"/>
          <w:b w:val="0"/>
          <w:sz w:val="20"/>
          <w:szCs w:val="20"/>
        </w:rPr>
      </w:pPr>
    </w:p>
    <w:p w14:paraId="1A535761" w14:textId="77777777" w:rsidR="009D12F1" w:rsidRPr="00BE1E6A" w:rsidRDefault="00754464" w:rsidP="00374B0B">
      <w:pPr>
        <w:pStyle w:val="Heading2"/>
        <w:jc w:val="both"/>
        <w:rPr>
          <w:rFonts w:ascii="Arial" w:hAnsi="Arial" w:cs="Arial"/>
          <w:b w:val="0"/>
          <w:sz w:val="20"/>
          <w:szCs w:val="20"/>
        </w:rPr>
      </w:pPr>
      <w:r w:rsidRPr="00BE1E6A">
        <w:rPr>
          <w:rFonts w:ascii="Arial" w:hAnsi="Arial" w:cs="Arial"/>
          <w:sz w:val="20"/>
          <w:szCs w:val="20"/>
          <w:lang w:eastAsia="en-IN"/>
        </w:rPr>
        <w:t>2</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&lt;HEAD&gt;:-</w:t>
      </w:r>
      <w:r w:rsidR="009D12F1" w:rsidRPr="00BE1E6A">
        <w:rPr>
          <w:rFonts w:ascii="Arial" w:hAnsi="Arial" w:cs="Arial"/>
          <w:b w:val="0"/>
          <w:sz w:val="20"/>
          <w:szCs w:val="20"/>
          <w:lang w:eastAsia="en-IN"/>
        </w:rPr>
        <w:t xml:space="preserve">This tag indicates the head of the browser. </w:t>
      </w:r>
      <w:r w:rsidR="006D2436" w:rsidRPr="00BE1E6A">
        <w:rPr>
          <w:rFonts w:ascii="Arial" w:hAnsi="Arial" w:cs="Arial"/>
          <w:b w:val="0"/>
          <w:sz w:val="20"/>
          <w:szCs w:val="20"/>
        </w:rPr>
        <w:t>The &lt;head&gt; tag contains information about the document, including its title, scripts used, style definitions, and document descriptions. Not all browsers require this tag, but most browsers find any available additional information about the document within the &lt;head&gt; tag. Additionally, the &lt;head&gt; tag can contain other tags that have information for search engines and indexing programs.</w:t>
      </w:r>
      <w:r w:rsidR="009D12F1" w:rsidRPr="00BE1E6A">
        <w:rPr>
          <w:rFonts w:ascii="Arial" w:hAnsi="Arial" w:cs="Arial"/>
          <w:b w:val="0"/>
          <w:sz w:val="20"/>
          <w:szCs w:val="20"/>
          <w:lang w:eastAsia="en-IN"/>
        </w:rPr>
        <w:t xml:space="preserve"> This tag also contains a &lt;title&gt; tag. </w:t>
      </w:r>
      <w:r w:rsidR="009D12F1" w:rsidRPr="00BE1E6A">
        <w:rPr>
          <w:rFonts w:ascii="Arial" w:hAnsi="Arial" w:cs="Arial"/>
          <w:b w:val="0"/>
          <w:sz w:val="20"/>
          <w:szCs w:val="20"/>
        </w:rPr>
        <w:t>Information placed in this section is essential to the inner workings of the document and has nothing to do with the content of the document. All information placed within the &lt;HEAD&gt; &lt;/HEAD&gt; tags is not displayed in the browser, excluding information contained within the &lt;TITLE&gt; &lt;/TITLE&gt; tags.</w:t>
      </w:r>
    </w:p>
    <w:p w14:paraId="0A4BF47D" w14:textId="77777777" w:rsidR="006D2436" w:rsidRPr="00BE1E6A" w:rsidRDefault="006D2436" w:rsidP="00374B0B">
      <w:pPr>
        <w:pStyle w:val="Heading2"/>
        <w:jc w:val="both"/>
        <w:rPr>
          <w:rFonts w:ascii="Arial" w:hAnsi="Arial" w:cs="Arial"/>
          <w:b w:val="0"/>
          <w:sz w:val="20"/>
          <w:szCs w:val="20"/>
          <w:lang w:eastAsia="en-IN"/>
        </w:rPr>
      </w:pPr>
    </w:p>
    <w:p w14:paraId="1EEF277E" w14:textId="77777777" w:rsidR="00F73AA2" w:rsidRPr="00BE1E6A" w:rsidRDefault="00754464" w:rsidP="00AB0BE5">
      <w:pPr>
        <w:pStyle w:val="Heading2"/>
        <w:jc w:val="both"/>
        <w:rPr>
          <w:rFonts w:ascii="Arial" w:hAnsi="Arial" w:cs="Arial"/>
          <w:b w:val="0"/>
          <w:sz w:val="20"/>
          <w:szCs w:val="20"/>
        </w:rPr>
      </w:pPr>
      <w:r w:rsidRPr="00BE1E6A">
        <w:rPr>
          <w:rFonts w:ascii="Arial" w:hAnsi="Arial" w:cs="Arial"/>
          <w:sz w:val="20"/>
          <w:szCs w:val="20"/>
          <w:lang w:eastAsia="en-IN"/>
        </w:rPr>
        <w:t>3</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&lt;TITLE&gt;</w:t>
      </w:r>
      <w:r w:rsidR="00F73AA2" w:rsidRPr="00BE1E6A">
        <w:rPr>
          <w:rFonts w:ascii="Arial" w:hAnsi="Arial" w:cs="Arial"/>
          <w:sz w:val="20"/>
          <w:szCs w:val="20"/>
          <w:lang w:eastAsia="en-IN"/>
        </w:rPr>
        <w:t>:-</w:t>
      </w:r>
      <w:r w:rsidR="00F73AA2" w:rsidRPr="00BE1E6A">
        <w:rPr>
          <w:rFonts w:ascii="Arial" w:hAnsi="Arial" w:cs="Arial"/>
          <w:b w:val="0"/>
          <w:sz w:val="20"/>
          <w:szCs w:val="20"/>
        </w:rPr>
        <w:t>A web page could have a title that describes what the page is about. Text included between the &lt;TITLE&gt; &lt;/TITLE&gt; tag shows up in the title bar of the browser window. To use the &lt;title&gt; tag, enter it between the o</w:t>
      </w:r>
      <w:r w:rsidR="006D2436" w:rsidRPr="00BE1E6A">
        <w:rPr>
          <w:rFonts w:ascii="Arial" w:hAnsi="Arial" w:cs="Arial"/>
          <w:b w:val="0"/>
          <w:sz w:val="20"/>
          <w:szCs w:val="20"/>
        </w:rPr>
        <w:t>pening and closing &lt;head&gt; tags.</w:t>
      </w:r>
    </w:p>
    <w:p w14:paraId="57CADC92" w14:textId="77777777" w:rsidR="00754464" w:rsidRPr="00BE1E6A" w:rsidRDefault="00754464" w:rsidP="00374B0B">
      <w:pPr>
        <w:pStyle w:val="Heading2"/>
        <w:jc w:val="both"/>
        <w:rPr>
          <w:rFonts w:ascii="Arial" w:hAnsi="Arial" w:cs="Arial"/>
          <w:sz w:val="20"/>
          <w:szCs w:val="20"/>
        </w:rPr>
      </w:pPr>
    </w:p>
    <w:p w14:paraId="1C7CB80A" w14:textId="77777777" w:rsidR="00754464" w:rsidRPr="00BE1E6A" w:rsidRDefault="00754464" w:rsidP="00AB0BE5">
      <w:pPr>
        <w:pStyle w:val="Heading2"/>
        <w:jc w:val="both"/>
        <w:rPr>
          <w:rFonts w:ascii="Arial" w:hAnsi="Arial" w:cs="Arial"/>
          <w:b w:val="0"/>
          <w:sz w:val="20"/>
          <w:szCs w:val="20"/>
        </w:rPr>
      </w:pPr>
      <w:r w:rsidRPr="00BE1E6A">
        <w:rPr>
          <w:rFonts w:ascii="Arial" w:hAnsi="Arial" w:cs="Arial"/>
          <w:sz w:val="20"/>
          <w:szCs w:val="20"/>
        </w:rPr>
        <w:t>4</w:t>
      </w:r>
      <w:r w:rsidR="003E731A" w:rsidRPr="00BE1E6A">
        <w:rPr>
          <w:rFonts w:ascii="Arial" w:hAnsi="Arial" w:cs="Arial"/>
          <w:sz w:val="20"/>
          <w:szCs w:val="20"/>
        </w:rPr>
        <w:t>.</w:t>
      </w:r>
      <w:r w:rsidR="003E731A" w:rsidRPr="00BE1E6A">
        <w:rPr>
          <w:rFonts w:ascii="Arial" w:hAnsi="Arial" w:cs="Arial"/>
          <w:sz w:val="20"/>
          <w:szCs w:val="20"/>
        </w:rPr>
        <w:tab/>
        <w:t>&lt;BODY&gt;</w:t>
      </w:r>
      <w:r w:rsidR="00F73AA2" w:rsidRPr="00BE1E6A">
        <w:rPr>
          <w:rFonts w:ascii="Arial" w:hAnsi="Arial" w:cs="Arial"/>
          <w:sz w:val="20"/>
          <w:szCs w:val="20"/>
        </w:rPr>
        <w:t>:-</w:t>
      </w:r>
      <w:r w:rsidR="00F73AA2" w:rsidRPr="00BE1E6A">
        <w:rPr>
          <w:rFonts w:ascii="Arial" w:hAnsi="Arial" w:cs="Arial"/>
          <w:b w:val="0"/>
          <w:sz w:val="20"/>
          <w:szCs w:val="20"/>
        </w:rPr>
        <w:t>This tag is used to indicate the start and</w:t>
      </w:r>
      <w:r w:rsidR="00AB0BE5" w:rsidRPr="00BE1E6A">
        <w:rPr>
          <w:rFonts w:ascii="Arial" w:hAnsi="Arial" w:cs="Arial"/>
          <w:b w:val="0"/>
          <w:sz w:val="20"/>
          <w:szCs w:val="20"/>
        </w:rPr>
        <w:t xml:space="preserve"> end of the main body of html document</w:t>
      </w:r>
      <w:r w:rsidR="00F73AA2" w:rsidRPr="00BE1E6A">
        <w:rPr>
          <w:rFonts w:ascii="Arial" w:hAnsi="Arial" w:cs="Arial"/>
          <w:b w:val="0"/>
          <w:sz w:val="20"/>
          <w:szCs w:val="20"/>
        </w:rPr>
        <w:t>. The &lt;body&gt; element contains all the contents of an HTML document, such as text, hyperlinks, images, tables, lists, etc.</w:t>
      </w:r>
      <w:r w:rsidRPr="00BE1E6A">
        <w:rPr>
          <w:rFonts w:ascii="Arial" w:hAnsi="Arial" w:cs="Arial"/>
          <w:b w:val="0"/>
          <w:sz w:val="20"/>
          <w:szCs w:val="20"/>
        </w:rPr>
        <w:t xml:space="preserve"> </w:t>
      </w:r>
      <w:r w:rsidR="00F73AA2" w:rsidRPr="00BE1E6A">
        <w:rPr>
          <w:rFonts w:ascii="Arial" w:hAnsi="Arial" w:cs="Arial"/>
          <w:b w:val="0"/>
          <w:sz w:val="20"/>
          <w:szCs w:val="20"/>
        </w:rPr>
        <w:t>Whatever we write under BODY tag like plain text, formatted text, images will display in browser’s body.</w:t>
      </w:r>
    </w:p>
    <w:p w14:paraId="77AD19CB" w14:textId="77777777" w:rsidR="00F73AA2" w:rsidRPr="00BE1E6A" w:rsidRDefault="00F73AA2" w:rsidP="00374B0B">
      <w:pPr>
        <w:spacing w:after="0"/>
        <w:jc w:val="both"/>
        <w:rPr>
          <w:rFonts w:ascii="Arial" w:hAnsi="Arial" w:cs="Arial"/>
          <w:sz w:val="20"/>
          <w:szCs w:val="20"/>
        </w:rPr>
      </w:pPr>
    </w:p>
    <w:p w14:paraId="46C3697F" w14:textId="77777777" w:rsidR="007F0674" w:rsidRPr="00BE1E6A" w:rsidRDefault="007F0674" w:rsidP="00AB0BE5">
      <w:pPr>
        <w:pStyle w:val="Heading2"/>
        <w:jc w:val="both"/>
        <w:rPr>
          <w:rFonts w:ascii="Arial" w:hAnsi="Arial" w:cs="Arial"/>
          <w:b w:val="0"/>
          <w:sz w:val="20"/>
          <w:szCs w:val="20"/>
        </w:rPr>
      </w:pPr>
      <w:r w:rsidRPr="00BE1E6A">
        <w:rPr>
          <w:rFonts w:ascii="Arial" w:hAnsi="Arial" w:cs="Arial"/>
          <w:sz w:val="20"/>
          <w:szCs w:val="20"/>
        </w:rPr>
        <w:t>Editing HTML:-</w:t>
      </w:r>
      <w:r w:rsidRPr="00BE1E6A">
        <w:rPr>
          <w:rFonts w:ascii="Arial" w:hAnsi="Arial" w:cs="Arial"/>
          <w:b w:val="0"/>
          <w:sz w:val="20"/>
          <w:szCs w:val="20"/>
        </w:rPr>
        <w:t>Use a plain text editor (like Notepad) to edit HTML. There are many text editors and html editors in the industry. Notepad is a text editor come</w:t>
      </w:r>
      <w:r w:rsidR="00AB0BE5" w:rsidRPr="00BE1E6A">
        <w:rPr>
          <w:rFonts w:ascii="Arial" w:hAnsi="Arial" w:cs="Arial"/>
          <w:b w:val="0"/>
          <w:sz w:val="20"/>
          <w:szCs w:val="20"/>
        </w:rPr>
        <w:t>s with Microsoft windows. If we</w:t>
      </w:r>
      <w:r w:rsidRPr="00BE1E6A">
        <w:rPr>
          <w:rFonts w:ascii="Arial" w:hAnsi="Arial" w:cs="Arial"/>
          <w:b w:val="0"/>
          <w:sz w:val="20"/>
          <w:szCs w:val="20"/>
        </w:rPr>
        <w:t xml:space="preserve"> don</w:t>
      </w:r>
      <w:r w:rsidR="00AB0BE5" w:rsidRPr="00BE1E6A">
        <w:rPr>
          <w:rFonts w:ascii="Arial" w:hAnsi="Arial" w:cs="Arial"/>
          <w:b w:val="0"/>
          <w:sz w:val="20"/>
          <w:szCs w:val="20"/>
        </w:rPr>
        <w:t>’t have any HTML editor then we</w:t>
      </w:r>
      <w:r w:rsidRPr="00BE1E6A">
        <w:rPr>
          <w:rFonts w:ascii="Arial" w:hAnsi="Arial" w:cs="Arial"/>
          <w:b w:val="0"/>
          <w:sz w:val="20"/>
          <w:szCs w:val="20"/>
        </w:rPr>
        <w:t xml:space="preserve"> can use Notepad to edit html pages.</w:t>
      </w:r>
    </w:p>
    <w:p w14:paraId="51B30494" w14:textId="77777777" w:rsidR="007F0674" w:rsidRPr="00BE1E6A" w:rsidRDefault="007F0674" w:rsidP="00AB0BE5">
      <w:pPr>
        <w:spacing w:after="0"/>
        <w:jc w:val="both"/>
        <w:rPr>
          <w:rFonts w:ascii="Arial" w:hAnsi="Arial" w:cs="Arial"/>
          <w:sz w:val="20"/>
          <w:szCs w:val="20"/>
        </w:rPr>
      </w:pPr>
      <w:r w:rsidRPr="00BE1E6A">
        <w:rPr>
          <w:rFonts w:ascii="Arial" w:hAnsi="Arial" w:cs="Arial"/>
          <w:sz w:val="20"/>
          <w:szCs w:val="20"/>
        </w:rPr>
        <w:t>Some HTML editors:</w:t>
      </w:r>
    </w:p>
    <w:p w14:paraId="5BC37AA1" w14:textId="77777777" w:rsidR="007F0674" w:rsidRPr="00BE1E6A" w:rsidRDefault="007F0674" w:rsidP="00374B0B">
      <w:pPr>
        <w:numPr>
          <w:ilvl w:val="0"/>
          <w:numId w:val="35"/>
        </w:numPr>
        <w:spacing w:after="0" w:line="240" w:lineRule="auto"/>
        <w:jc w:val="both"/>
        <w:rPr>
          <w:rFonts w:ascii="Arial" w:hAnsi="Arial" w:cs="Arial"/>
          <w:sz w:val="20"/>
          <w:szCs w:val="20"/>
        </w:rPr>
      </w:pPr>
      <w:r w:rsidRPr="00BE1E6A">
        <w:rPr>
          <w:rFonts w:ascii="Arial" w:hAnsi="Arial" w:cs="Arial"/>
          <w:sz w:val="20"/>
          <w:szCs w:val="20"/>
        </w:rPr>
        <w:t xml:space="preserve">FrontPage </w:t>
      </w:r>
    </w:p>
    <w:p w14:paraId="75445CA9" w14:textId="77777777" w:rsidR="007F0674" w:rsidRPr="00BE1E6A" w:rsidRDefault="007F0674" w:rsidP="00374B0B">
      <w:pPr>
        <w:numPr>
          <w:ilvl w:val="0"/>
          <w:numId w:val="35"/>
        </w:numPr>
        <w:spacing w:after="0" w:line="240" w:lineRule="auto"/>
        <w:jc w:val="both"/>
        <w:rPr>
          <w:rFonts w:ascii="Arial" w:hAnsi="Arial" w:cs="Arial"/>
          <w:sz w:val="20"/>
          <w:szCs w:val="20"/>
        </w:rPr>
      </w:pPr>
      <w:r w:rsidRPr="00BE1E6A">
        <w:rPr>
          <w:rFonts w:ascii="Arial" w:hAnsi="Arial" w:cs="Arial"/>
          <w:sz w:val="20"/>
          <w:szCs w:val="20"/>
        </w:rPr>
        <w:t>Dreamweaver.</w:t>
      </w:r>
    </w:p>
    <w:p w14:paraId="5AA3A7FE" w14:textId="77777777" w:rsidR="00F73AA2" w:rsidRPr="00BE1E6A" w:rsidRDefault="00F73AA2" w:rsidP="00374B0B">
      <w:pPr>
        <w:spacing w:after="0" w:line="240" w:lineRule="auto"/>
        <w:ind w:left="720"/>
        <w:jc w:val="both"/>
        <w:rPr>
          <w:rFonts w:ascii="Arial" w:hAnsi="Arial" w:cs="Arial"/>
          <w:sz w:val="20"/>
          <w:szCs w:val="20"/>
        </w:rPr>
      </w:pPr>
    </w:p>
    <w:p w14:paraId="5370AAFE" w14:textId="77777777" w:rsidR="007F0674" w:rsidRPr="00BE1E6A" w:rsidRDefault="007F0674" w:rsidP="00AB0BE5">
      <w:pPr>
        <w:spacing w:after="0"/>
        <w:jc w:val="both"/>
        <w:rPr>
          <w:rFonts w:ascii="Arial" w:hAnsi="Arial" w:cs="Arial"/>
          <w:b/>
          <w:sz w:val="20"/>
          <w:szCs w:val="20"/>
        </w:rPr>
      </w:pPr>
      <w:r w:rsidRPr="00BE1E6A">
        <w:rPr>
          <w:rFonts w:ascii="Arial" w:hAnsi="Arial" w:cs="Arial"/>
          <w:b/>
          <w:sz w:val="20"/>
          <w:szCs w:val="20"/>
        </w:rPr>
        <w:lastRenderedPageBreak/>
        <w:t>Steps to create an html page using Notepad</w:t>
      </w:r>
      <w:r w:rsidR="00AB0BE5" w:rsidRPr="00BE1E6A">
        <w:rPr>
          <w:rFonts w:ascii="Arial" w:hAnsi="Arial" w:cs="Arial"/>
          <w:b/>
          <w:sz w:val="20"/>
          <w:szCs w:val="20"/>
        </w:rPr>
        <w:t>:-</w:t>
      </w:r>
    </w:p>
    <w:p w14:paraId="245CA572" w14:textId="77777777" w:rsidR="007F0674" w:rsidRPr="00BE1E6A" w:rsidRDefault="007F0674" w:rsidP="00374B0B">
      <w:pPr>
        <w:numPr>
          <w:ilvl w:val="0"/>
          <w:numId w:val="36"/>
        </w:numPr>
        <w:spacing w:after="0" w:line="240" w:lineRule="auto"/>
        <w:jc w:val="both"/>
        <w:rPr>
          <w:rFonts w:ascii="Arial" w:hAnsi="Arial" w:cs="Arial"/>
          <w:sz w:val="20"/>
          <w:szCs w:val="20"/>
        </w:rPr>
      </w:pPr>
      <w:r w:rsidRPr="00BE1E6A">
        <w:rPr>
          <w:rFonts w:ascii="Arial" w:hAnsi="Arial" w:cs="Arial"/>
          <w:sz w:val="20"/>
          <w:szCs w:val="20"/>
        </w:rPr>
        <w:t xml:space="preserve">Open Notepad editor or any other text/html editor. </w:t>
      </w:r>
    </w:p>
    <w:p w14:paraId="1143D1B8" w14:textId="77777777" w:rsidR="007F0674" w:rsidRPr="00BE1E6A" w:rsidRDefault="007F0674" w:rsidP="00374B0B">
      <w:pPr>
        <w:numPr>
          <w:ilvl w:val="0"/>
          <w:numId w:val="36"/>
        </w:numPr>
        <w:spacing w:after="0" w:line="240" w:lineRule="auto"/>
        <w:jc w:val="both"/>
        <w:rPr>
          <w:rFonts w:ascii="Arial" w:hAnsi="Arial" w:cs="Arial"/>
          <w:sz w:val="20"/>
          <w:szCs w:val="20"/>
        </w:rPr>
      </w:pPr>
      <w:r w:rsidRPr="00BE1E6A">
        <w:rPr>
          <w:rFonts w:ascii="Arial" w:hAnsi="Arial" w:cs="Arial"/>
          <w:sz w:val="20"/>
          <w:szCs w:val="20"/>
        </w:rPr>
        <w:t xml:space="preserve">Write your html code. </w:t>
      </w:r>
    </w:p>
    <w:p w14:paraId="71D1485F" w14:textId="77777777" w:rsidR="007F0674" w:rsidRPr="00BE1E6A" w:rsidRDefault="007F0674" w:rsidP="00374B0B">
      <w:pPr>
        <w:numPr>
          <w:ilvl w:val="0"/>
          <w:numId w:val="36"/>
        </w:numPr>
        <w:spacing w:after="0" w:line="240" w:lineRule="auto"/>
        <w:jc w:val="both"/>
        <w:rPr>
          <w:rFonts w:ascii="Arial" w:hAnsi="Arial" w:cs="Arial"/>
          <w:sz w:val="20"/>
          <w:szCs w:val="20"/>
        </w:rPr>
      </w:pPr>
      <w:r w:rsidRPr="00BE1E6A">
        <w:rPr>
          <w:rFonts w:ascii="Arial" w:hAnsi="Arial" w:cs="Arial"/>
          <w:sz w:val="20"/>
          <w:szCs w:val="20"/>
        </w:rPr>
        <w:t>Save your file with .html extension</w:t>
      </w:r>
      <w:r w:rsidR="00F73AA2" w:rsidRPr="00BE1E6A">
        <w:rPr>
          <w:rFonts w:ascii="Arial" w:hAnsi="Arial" w:cs="Arial"/>
          <w:sz w:val="20"/>
          <w:szCs w:val="20"/>
        </w:rPr>
        <w:t xml:space="preserve"> (with All Files option selected)</w:t>
      </w:r>
      <w:r w:rsidRPr="00BE1E6A">
        <w:rPr>
          <w:rFonts w:ascii="Arial" w:hAnsi="Arial" w:cs="Arial"/>
          <w:sz w:val="20"/>
          <w:szCs w:val="20"/>
        </w:rPr>
        <w:t>.</w:t>
      </w:r>
    </w:p>
    <w:p w14:paraId="04D25E20" w14:textId="77777777" w:rsidR="007F0674" w:rsidRPr="00BE1E6A" w:rsidRDefault="00F73AA2" w:rsidP="00374B0B">
      <w:pPr>
        <w:numPr>
          <w:ilvl w:val="0"/>
          <w:numId w:val="36"/>
        </w:numPr>
        <w:spacing w:after="0" w:line="240" w:lineRule="auto"/>
        <w:jc w:val="both"/>
        <w:rPr>
          <w:rFonts w:ascii="Arial" w:hAnsi="Arial" w:cs="Arial"/>
          <w:sz w:val="20"/>
          <w:szCs w:val="20"/>
        </w:rPr>
      </w:pPr>
      <w:r w:rsidRPr="00BE1E6A">
        <w:rPr>
          <w:rFonts w:ascii="Arial" w:hAnsi="Arial" w:cs="Arial"/>
          <w:sz w:val="20"/>
          <w:szCs w:val="20"/>
        </w:rPr>
        <w:t xml:space="preserve">Now open the saved page in a </w:t>
      </w:r>
      <w:r w:rsidR="007F0674" w:rsidRPr="00BE1E6A">
        <w:rPr>
          <w:rFonts w:ascii="Arial" w:hAnsi="Arial" w:cs="Arial"/>
          <w:sz w:val="20"/>
          <w:szCs w:val="20"/>
        </w:rPr>
        <w:t xml:space="preserve">browser. </w:t>
      </w:r>
    </w:p>
    <w:p w14:paraId="15719D9C" w14:textId="77777777" w:rsidR="007F0674" w:rsidRPr="00BE1E6A" w:rsidRDefault="007F0674" w:rsidP="00374B0B">
      <w:pPr>
        <w:spacing w:after="0"/>
        <w:ind w:firstLine="720"/>
        <w:jc w:val="both"/>
        <w:rPr>
          <w:rFonts w:ascii="Arial" w:hAnsi="Arial" w:cs="Arial"/>
          <w:sz w:val="20"/>
          <w:szCs w:val="20"/>
        </w:rPr>
      </w:pPr>
      <w:r w:rsidRPr="00BE1E6A">
        <w:rPr>
          <w:rFonts w:ascii="Arial" w:hAnsi="Arial" w:cs="Arial"/>
          <w:sz w:val="20"/>
          <w:szCs w:val="20"/>
        </w:rPr>
        <w:t>You can see the output of your html code.</w:t>
      </w:r>
    </w:p>
    <w:p w14:paraId="42B8350D" w14:textId="77777777" w:rsidR="00AB0BE5" w:rsidRPr="00BE1E6A" w:rsidRDefault="00AB0BE5" w:rsidP="00374B0B">
      <w:pPr>
        <w:spacing w:after="0"/>
        <w:ind w:firstLine="720"/>
        <w:jc w:val="both"/>
        <w:rPr>
          <w:rFonts w:ascii="Arial" w:hAnsi="Arial" w:cs="Arial"/>
          <w:sz w:val="20"/>
          <w:szCs w:val="20"/>
        </w:rPr>
      </w:pPr>
    </w:p>
    <w:p w14:paraId="2FD80339" w14:textId="77777777" w:rsidR="003E731A" w:rsidRPr="00BE1E6A" w:rsidRDefault="00754464" w:rsidP="00374B0B">
      <w:pPr>
        <w:pStyle w:val="Heading2"/>
        <w:jc w:val="both"/>
        <w:rPr>
          <w:rFonts w:ascii="Arial" w:hAnsi="Arial" w:cs="Arial"/>
          <w:sz w:val="20"/>
          <w:szCs w:val="20"/>
          <w:lang w:eastAsia="en-IN"/>
        </w:rPr>
      </w:pPr>
      <w:r w:rsidRPr="00BE1E6A">
        <w:rPr>
          <w:rFonts w:ascii="Arial" w:hAnsi="Arial" w:cs="Arial"/>
          <w:sz w:val="20"/>
          <w:szCs w:val="20"/>
          <w:lang w:eastAsia="en-IN"/>
        </w:rPr>
        <w:t>5</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F73AA2" w:rsidRPr="00BE1E6A">
        <w:rPr>
          <w:rFonts w:ascii="Arial" w:hAnsi="Arial" w:cs="Arial"/>
          <w:sz w:val="20"/>
          <w:szCs w:val="20"/>
          <w:lang w:eastAsia="en-IN"/>
        </w:rPr>
        <w:t>B</w:t>
      </w:r>
      <w:r w:rsidR="003E731A" w:rsidRPr="00BE1E6A">
        <w:rPr>
          <w:rFonts w:ascii="Arial" w:hAnsi="Arial" w:cs="Arial"/>
          <w:sz w:val="20"/>
          <w:szCs w:val="20"/>
          <w:lang w:eastAsia="en-IN"/>
        </w:rPr>
        <w:t>&gt;:-</w:t>
      </w:r>
      <w:r w:rsidR="000646C8" w:rsidRPr="00BE1E6A">
        <w:rPr>
          <w:rFonts w:ascii="Arial" w:hAnsi="Arial" w:cs="Arial"/>
          <w:sz w:val="20"/>
          <w:szCs w:val="20"/>
        </w:rPr>
        <w:t xml:space="preserve"> </w:t>
      </w:r>
      <w:r w:rsidR="003525C8" w:rsidRPr="00BE1E6A">
        <w:rPr>
          <w:rFonts w:ascii="Arial" w:hAnsi="Arial" w:cs="Arial"/>
          <w:b w:val="0"/>
          <w:sz w:val="20"/>
          <w:szCs w:val="20"/>
        </w:rPr>
        <w:t>To convert the text in bold.</w:t>
      </w:r>
    </w:p>
    <w:p w14:paraId="0D0070D6" w14:textId="77777777" w:rsidR="003E731A" w:rsidRPr="00BE1E6A" w:rsidRDefault="00754464" w:rsidP="00374B0B">
      <w:pPr>
        <w:pStyle w:val="Heading2"/>
        <w:jc w:val="both"/>
        <w:rPr>
          <w:rFonts w:ascii="Arial" w:hAnsi="Arial" w:cs="Arial"/>
          <w:sz w:val="20"/>
          <w:szCs w:val="20"/>
          <w:lang w:eastAsia="en-IN"/>
        </w:rPr>
      </w:pPr>
      <w:r w:rsidRPr="00BE1E6A">
        <w:rPr>
          <w:rFonts w:ascii="Arial" w:hAnsi="Arial" w:cs="Arial"/>
          <w:sz w:val="20"/>
          <w:szCs w:val="20"/>
          <w:lang w:eastAsia="en-IN"/>
        </w:rPr>
        <w:t>6</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F73AA2" w:rsidRPr="00BE1E6A">
        <w:rPr>
          <w:rFonts w:ascii="Arial" w:hAnsi="Arial" w:cs="Arial"/>
          <w:sz w:val="20"/>
          <w:szCs w:val="20"/>
          <w:lang w:eastAsia="en-IN"/>
        </w:rPr>
        <w:t>I</w:t>
      </w:r>
      <w:r w:rsidR="003E731A" w:rsidRPr="00BE1E6A">
        <w:rPr>
          <w:rFonts w:ascii="Arial" w:hAnsi="Arial" w:cs="Arial"/>
          <w:sz w:val="20"/>
          <w:szCs w:val="20"/>
          <w:lang w:eastAsia="en-IN"/>
        </w:rPr>
        <w:t>&gt;:-</w:t>
      </w:r>
      <w:r w:rsidR="000646C8" w:rsidRPr="00BE1E6A">
        <w:rPr>
          <w:rFonts w:ascii="Arial" w:hAnsi="Arial" w:cs="Arial"/>
          <w:sz w:val="20"/>
          <w:szCs w:val="20"/>
        </w:rPr>
        <w:t xml:space="preserve"> </w:t>
      </w:r>
      <w:r w:rsidR="003525C8" w:rsidRPr="00BE1E6A">
        <w:rPr>
          <w:rFonts w:ascii="Arial" w:hAnsi="Arial" w:cs="Arial"/>
          <w:b w:val="0"/>
          <w:sz w:val="20"/>
          <w:szCs w:val="20"/>
        </w:rPr>
        <w:t>To convert the text in italic.</w:t>
      </w:r>
    </w:p>
    <w:p w14:paraId="64F56E06" w14:textId="77777777" w:rsidR="00F73AA2" w:rsidRPr="00BE1E6A" w:rsidRDefault="00754464" w:rsidP="00374B0B">
      <w:pPr>
        <w:pStyle w:val="Heading2"/>
        <w:jc w:val="both"/>
        <w:rPr>
          <w:rFonts w:ascii="Arial" w:hAnsi="Arial" w:cs="Arial"/>
          <w:sz w:val="20"/>
          <w:szCs w:val="20"/>
          <w:lang w:eastAsia="en-IN"/>
        </w:rPr>
      </w:pPr>
      <w:r w:rsidRPr="00BE1E6A">
        <w:rPr>
          <w:rFonts w:ascii="Arial" w:hAnsi="Arial" w:cs="Arial"/>
          <w:sz w:val="20"/>
          <w:szCs w:val="20"/>
          <w:lang w:eastAsia="en-IN"/>
        </w:rPr>
        <w:t>7</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F73AA2" w:rsidRPr="00BE1E6A">
        <w:rPr>
          <w:rFonts w:ascii="Arial" w:hAnsi="Arial" w:cs="Arial"/>
          <w:sz w:val="20"/>
          <w:szCs w:val="20"/>
          <w:lang w:eastAsia="en-IN"/>
        </w:rPr>
        <w:t>U</w:t>
      </w:r>
      <w:r w:rsidR="003E731A" w:rsidRPr="00BE1E6A">
        <w:rPr>
          <w:rFonts w:ascii="Arial" w:hAnsi="Arial" w:cs="Arial"/>
          <w:sz w:val="20"/>
          <w:szCs w:val="20"/>
          <w:lang w:eastAsia="en-IN"/>
        </w:rPr>
        <w:t>&gt;</w:t>
      </w:r>
      <w:r w:rsidR="00F73AA2" w:rsidRPr="00BE1E6A">
        <w:rPr>
          <w:rFonts w:ascii="Arial" w:hAnsi="Arial" w:cs="Arial"/>
          <w:sz w:val="20"/>
          <w:szCs w:val="20"/>
          <w:lang w:eastAsia="en-IN"/>
        </w:rPr>
        <w:t>:-</w:t>
      </w:r>
      <w:r w:rsidR="000646C8" w:rsidRPr="00BE1E6A">
        <w:rPr>
          <w:rFonts w:ascii="Arial" w:hAnsi="Arial" w:cs="Arial"/>
          <w:sz w:val="20"/>
          <w:szCs w:val="20"/>
        </w:rPr>
        <w:t xml:space="preserve"> </w:t>
      </w:r>
      <w:r w:rsidR="003525C8" w:rsidRPr="00BE1E6A">
        <w:rPr>
          <w:rFonts w:ascii="Arial" w:hAnsi="Arial" w:cs="Arial"/>
          <w:b w:val="0"/>
          <w:sz w:val="20"/>
          <w:szCs w:val="20"/>
        </w:rPr>
        <w:t>To convert the text in underline text.</w:t>
      </w:r>
    </w:p>
    <w:p w14:paraId="368AC36F" w14:textId="77777777" w:rsidR="00F73AA2" w:rsidRPr="00BE1E6A" w:rsidRDefault="00F73AA2" w:rsidP="00374B0B">
      <w:pPr>
        <w:spacing w:after="0"/>
        <w:jc w:val="both"/>
        <w:rPr>
          <w:rFonts w:ascii="Arial" w:hAnsi="Arial" w:cs="Arial"/>
          <w:b/>
          <w:sz w:val="20"/>
          <w:szCs w:val="20"/>
        </w:rPr>
      </w:pPr>
      <w:r w:rsidRPr="00BE1E6A">
        <w:rPr>
          <w:rFonts w:ascii="Arial" w:hAnsi="Arial" w:cs="Arial"/>
          <w:b/>
          <w:sz w:val="20"/>
          <w:szCs w:val="20"/>
        </w:rPr>
        <w:t>Example:-</w:t>
      </w:r>
    </w:p>
    <w:p w14:paraId="04783858" w14:textId="77777777" w:rsidR="00AE6592" w:rsidRPr="00BE1E6A" w:rsidRDefault="00AE6592" w:rsidP="00374B0B">
      <w:pPr>
        <w:spacing w:after="0"/>
        <w:ind w:firstLine="720"/>
        <w:jc w:val="both"/>
        <w:rPr>
          <w:rFonts w:ascii="Arial" w:hAnsi="Arial" w:cs="Arial"/>
          <w:sz w:val="20"/>
          <w:szCs w:val="20"/>
        </w:rPr>
      </w:pPr>
      <w:r w:rsidRPr="00BE1E6A">
        <w:rPr>
          <w:rFonts w:ascii="Arial" w:hAnsi="Arial" w:cs="Arial"/>
          <w:sz w:val="20"/>
          <w:szCs w:val="20"/>
        </w:rPr>
        <w:t>&lt;b&gt;Bold Text&lt;/b&gt;</w:t>
      </w:r>
    </w:p>
    <w:p w14:paraId="1316323B" w14:textId="77777777" w:rsidR="00F73AA2" w:rsidRPr="00BE1E6A" w:rsidRDefault="00AE6592" w:rsidP="00374B0B">
      <w:pPr>
        <w:spacing w:after="0"/>
        <w:ind w:firstLine="720"/>
        <w:jc w:val="both"/>
        <w:rPr>
          <w:rFonts w:ascii="Arial" w:hAnsi="Arial" w:cs="Arial"/>
          <w:sz w:val="20"/>
          <w:szCs w:val="20"/>
        </w:rPr>
      </w:pPr>
      <w:r w:rsidRPr="00BE1E6A">
        <w:rPr>
          <w:rFonts w:ascii="Arial" w:hAnsi="Arial" w:cs="Arial"/>
          <w:sz w:val="20"/>
          <w:szCs w:val="20"/>
        </w:rPr>
        <w:t>&lt;i&gt;Italic T</w:t>
      </w:r>
      <w:r w:rsidR="00F73AA2" w:rsidRPr="00BE1E6A">
        <w:rPr>
          <w:rFonts w:ascii="Arial" w:hAnsi="Arial" w:cs="Arial"/>
          <w:sz w:val="20"/>
          <w:szCs w:val="20"/>
        </w:rPr>
        <w:t>ext&lt;/i&gt;</w:t>
      </w:r>
    </w:p>
    <w:p w14:paraId="5591C5FE" w14:textId="77777777" w:rsidR="00F73AA2" w:rsidRPr="00BE1E6A" w:rsidRDefault="00AE6592" w:rsidP="00374B0B">
      <w:pPr>
        <w:pStyle w:val="Heading2"/>
        <w:ind w:firstLine="720"/>
        <w:rPr>
          <w:rFonts w:ascii="Arial" w:eastAsiaTheme="minorHAnsi" w:hAnsi="Arial" w:cs="Arial"/>
          <w:bCs w:val="0"/>
          <w:sz w:val="20"/>
          <w:szCs w:val="20"/>
        </w:rPr>
      </w:pPr>
      <w:r w:rsidRPr="00BE1E6A">
        <w:rPr>
          <w:rFonts w:ascii="Arial" w:hAnsi="Arial" w:cs="Arial"/>
          <w:b w:val="0"/>
          <w:sz w:val="20"/>
          <w:szCs w:val="20"/>
        </w:rPr>
        <w:t>&lt;u&gt;Underline Text</w:t>
      </w:r>
      <w:r w:rsidR="00F73AA2" w:rsidRPr="00BE1E6A">
        <w:rPr>
          <w:rFonts w:ascii="Arial" w:hAnsi="Arial" w:cs="Arial"/>
          <w:b w:val="0"/>
          <w:sz w:val="20"/>
          <w:szCs w:val="20"/>
        </w:rPr>
        <w:t>&lt;/u&gt;</w:t>
      </w:r>
      <w:r w:rsidR="00F73AA2" w:rsidRPr="00BE1E6A">
        <w:rPr>
          <w:rFonts w:ascii="Arial" w:hAnsi="Arial" w:cs="Arial"/>
          <w:b w:val="0"/>
          <w:sz w:val="20"/>
          <w:szCs w:val="20"/>
        </w:rPr>
        <w:br/>
      </w:r>
      <w:r w:rsidR="004D3710" w:rsidRPr="00BE1E6A">
        <w:rPr>
          <w:rFonts w:ascii="Arial" w:eastAsiaTheme="minorHAnsi" w:hAnsi="Arial" w:cs="Arial"/>
          <w:bCs w:val="0"/>
          <w:sz w:val="20"/>
          <w:szCs w:val="20"/>
        </w:rPr>
        <w:t>Output:-</w:t>
      </w:r>
    </w:p>
    <w:p w14:paraId="546582D4" w14:textId="77777777" w:rsidR="004D3710" w:rsidRPr="00BE1E6A" w:rsidRDefault="00AE6592" w:rsidP="00374B0B">
      <w:pPr>
        <w:pStyle w:val="Heading2"/>
        <w:ind w:firstLine="720"/>
        <w:jc w:val="both"/>
        <w:rPr>
          <w:rFonts w:ascii="Arial" w:eastAsiaTheme="minorHAnsi" w:hAnsi="Arial" w:cs="Arial"/>
          <w:b w:val="0"/>
          <w:bCs w:val="0"/>
          <w:sz w:val="20"/>
          <w:szCs w:val="20"/>
        </w:rPr>
      </w:pPr>
      <w:r w:rsidRPr="00BE1E6A">
        <w:rPr>
          <w:rFonts w:ascii="Arial" w:hAnsi="Arial" w:cs="Arial"/>
          <w:bCs w:val="0"/>
          <w:color w:val="000000"/>
          <w:sz w:val="20"/>
          <w:szCs w:val="20"/>
        </w:rPr>
        <w:t>Bold Text</w:t>
      </w:r>
      <w:r w:rsidRPr="00BE1E6A">
        <w:rPr>
          <w:rFonts w:ascii="Arial" w:hAnsi="Arial" w:cs="Arial"/>
          <w:i/>
          <w:iCs/>
          <w:color w:val="000000"/>
          <w:sz w:val="20"/>
          <w:szCs w:val="20"/>
        </w:rPr>
        <w:t xml:space="preserve"> Italic T</w:t>
      </w:r>
      <w:r w:rsidR="004D3710" w:rsidRPr="00BE1E6A">
        <w:rPr>
          <w:rFonts w:ascii="Arial" w:hAnsi="Arial" w:cs="Arial"/>
          <w:i/>
          <w:iCs/>
          <w:color w:val="000000"/>
          <w:sz w:val="20"/>
          <w:szCs w:val="20"/>
        </w:rPr>
        <w:t>ext</w:t>
      </w:r>
      <w:r w:rsidR="004D3710" w:rsidRPr="00BE1E6A">
        <w:rPr>
          <w:rStyle w:val="apple-converted-space"/>
          <w:rFonts w:ascii="Arial" w:hAnsi="Arial" w:cs="Arial"/>
          <w:color w:val="000000"/>
          <w:sz w:val="20"/>
          <w:szCs w:val="20"/>
        </w:rPr>
        <w:t> </w:t>
      </w:r>
      <w:r w:rsidRPr="00BE1E6A">
        <w:rPr>
          <w:rFonts w:ascii="Arial" w:hAnsi="Arial" w:cs="Arial"/>
          <w:b w:val="0"/>
          <w:color w:val="000000"/>
          <w:sz w:val="20"/>
          <w:szCs w:val="20"/>
          <w:u w:val="single"/>
        </w:rPr>
        <w:t>Underline Text</w:t>
      </w:r>
    </w:p>
    <w:p w14:paraId="5558EBE3" w14:textId="77777777" w:rsidR="004D3710" w:rsidRPr="00BE1E6A" w:rsidRDefault="004D3710" w:rsidP="00374B0B">
      <w:pPr>
        <w:pStyle w:val="Heading2"/>
        <w:ind w:firstLine="720"/>
        <w:jc w:val="both"/>
        <w:rPr>
          <w:rFonts w:ascii="Arial" w:hAnsi="Arial" w:cs="Arial"/>
          <w:b w:val="0"/>
          <w:sz w:val="20"/>
          <w:szCs w:val="20"/>
        </w:rPr>
      </w:pPr>
    </w:p>
    <w:p w14:paraId="4F5E3A62" w14:textId="77777777" w:rsidR="00D35DC9" w:rsidRPr="00BE1E6A" w:rsidRDefault="00567DE9" w:rsidP="00AB0BE5">
      <w:pPr>
        <w:pStyle w:val="Heading2"/>
        <w:jc w:val="both"/>
        <w:rPr>
          <w:rFonts w:ascii="Arial" w:hAnsi="Arial" w:cs="Arial"/>
          <w:b w:val="0"/>
          <w:sz w:val="20"/>
          <w:szCs w:val="20"/>
        </w:rPr>
      </w:pPr>
      <w:r w:rsidRPr="00BE1E6A">
        <w:rPr>
          <w:rFonts w:ascii="Arial" w:hAnsi="Arial" w:cs="Arial"/>
          <w:sz w:val="20"/>
          <w:szCs w:val="20"/>
          <w:lang w:eastAsia="en-IN"/>
        </w:rPr>
        <w:t>8</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D35DC9" w:rsidRPr="00BE1E6A">
        <w:rPr>
          <w:rFonts w:ascii="Arial" w:hAnsi="Arial" w:cs="Arial"/>
          <w:sz w:val="20"/>
          <w:szCs w:val="20"/>
          <w:lang w:eastAsia="en-IN"/>
        </w:rPr>
        <w:t>BR</w:t>
      </w:r>
      <w:r w:rsidR="003E731A" w:rsidRPr="00BE1E6A">
        <w:rPr>
          <w:rFonts w:ascii="Arial" w:hAnsi="Arial" w:cs="Arial"/>
          <w:sz w:val="20"/>
          <w:szCs w:val="20"/>
          <w:lang w:eastAsia="en-IN"/>
        </w:rPr>
        <w:t>&gt;</w:t>
      </w:r>
      <w:r w:rsidR="00D35DC9" w:rsidRPr="00BE1E6A">
        <w:rPr>
          <w:rFonts w:ascii="Arial" w:hAnsi="Arial" w:cs="Arial"/>
          <w:sz w:val="20"/>
          <w:szCs w:val="20"/>
          <w:lang w:eastAsia="en-IN"/>
        </w:rPr>
        <w:t>:-</w:t>
      </w:r>
      <w:r w:rsidR="00D35DC9" w:rsidRPr="00BE1E6A">
        <w:rPr>
          <w:rFonts w:ascii="Arial" w:hAnsi="Arial" w:cs="Arial"/>
          <w:b w:val="0"/>
          <w:sz w:val="20"/>
          <w:szCs w:val="20"/>
        </w:rPr>
        <w:t>The &lt;br&gt; tag inserts a single line</w:t>
      </w:r>
      <w:r w:rsidR="00AB0BE5" w:rsidRPr="00BE1E6A">
        <w:rPr>
          <w:rFonts w:ascii="Arial" w:hAnsi="Arial" w:cs="Arial"/>
          <w:b w:val="0"/>
          <w:sz w:val="20"/>
          <w:szCs w:val="20"/>
        </w:rPr>
        <w:t xml:space="preserve"> break. The &lt;br&gt; tag is a singular</w:t>
      </w:r>
      <w:r w:rsidR="00D35DC9" w:rsidRPr="00BE1E6A">
        <w:rPr>
          <w:rFonts w:ascii="Arial" w:hAnsi="Arial" w:cs="Arial"/>
          <w:b w:val="0"/>
          <w:sz w:val="20"/>
          <w:szCs w:val="20"/>
        </w:rPr>
        <w:t xml:space="preserve"> tag which means that it has no end tag. In futur</w:t>
      </w:r>
      <w:r w:rsidR="003525C8" w:rsidRPr="00BE1E6A">
        <w:rPr>
          <w:rFonts w:ascii="Arial" w:hAnsi="Arial" w:cs="Arial"/>
          <w:b w:val="0"/>
          <w:sz w:val="20"/>
          <w:szCs w:val="20"/>
        </w:rPr>
        <w:t>e versions of HTML</w:t>
      </w:r>
      <w:r w:rsidR="00D35DC9" w:rsidRPr="00BE1E6A">
        <w:rPr>
          <w:rFonts w:ascii="Arial" w:hAnsi="Arial" w:cs="Arial"/>
          <w:b w:val="0"/>
          <w:sz w:val="20"/>
          <w:szCs w:val="20"/>
        </w:rPr>
        <w:t xml:space="preserve"> elements with no end ta</w:t>
      </w:r>
      <w:r w:rsidR="00AB0BE5" w:rsidRPr="00BE1E6A">
        <w:rPr>
          <w:rFonts w:ascii="Arial" w:hAnsi="Arial" w:cs="Arial"/>
          <w:b w:val="0"/>
          <w:sz w:val="20"/>
          <w:szCs w:val="20"/>
        </w:rPr>
        <w:t>g (closing tag) are not allowed e</w:t>
      </w:r>
      <w:r w:rsidR="00D35DC9" w:rsidRPr="00BE1E6A">
        <w:rPr>
          <w:rFonts w:ascii="Arial" w:hAnsi="Arial" w:cs="Arial"/>
          <w:b w:val="0"/>
          <w:sz w:val="20"/>
          <w:szCs w:val="20"/>
        </w:rPr>
        <w:t>ven if &lt;br&gt; works in all browsers, writing &lt;br /&gt; instead is more future proof.</w:t>
      </w:r>
    </w:p>
    <w:p w14:paraId="6CF2900D" w14:textId="77777777" w:rsidR="00D35DC9" w:rsidRPr="00BE1E6A" w:rsidRDefault="00D35DC9"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308D2362" w14:textId="77777777" w:rsidR="00D35DC9" w:rsidRPr="00BE1E6A" w:rsidRDefault="00D35DC9"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This text contains&lt;br /&gt;a line break.</w:t>
      </w:r>
    </w:p>
    <w:p w14:paraId="3193265E" w14:textId="77777777" w:rsidR="00D35DC9" w:rsidRPr="00BE1E6A" w:rsidRDefault="00D35DC9"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7533ADBA" w14:textId="77777777" w:rsidR="00D35DC9" w:rsidRPr="00BE1E6A" w:rsidRDefault="00D35DC9" w:rsidP="00374B0B">
      <w:pPr>
        <w:spacing w:after="0"/>
        <w:ind w:firstLine="720"/>
        <w:jc w:val="both"/>
        <w:rPr>
          <w:rFonts w:ascii="Arial" w:hAnsi="Arial" w:cs="Arial"/>
          <w:sz w:val="20"/>
          <w:szCs w:val="20"/>
        </w:rPr>
      </w:pPr>
      <w:r w:rsidRPr="00BE1E6A">
        <w:rPr>
          <w:rFonts w:ascii="Arial" w:hAnsi="Arial" w:cs="Arial"/>
          <w:sz w:val="20"/>
          <w:szCs w:val="20"/>
        </w:rPr>
        <w:t>This text contains</w:t>
      </w:r>
    </w:p>
    <w:p w14:paraId="5A9CA0A5" w14:textId="77777777" w:rsidR="00D35DC9" w:rsidRPr="00BE1E6A" w:rsidRDefault="00D35DC9"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a line break.</w:t>
      </w:r>
    </w:p>
    <w:p w14:paraId="45CBBF52" w14:textId="77777777" w:rsidR="00D35DC9" w:rsidRPr="00BE1E6A" w:rsidRDefault="00D35DC9" w:rsidP="00374B0B">
      <w:pPr>
        <w:pStyle w:val="Heading2"/>
        <w:jc w:val="both"/>
        <w:rPr>
          <w:rFonts w:ascii="Arial" w:hAnsi="Arial" w:cs="Arial"/>
          <w:sz w:val="20"/>
          <w:szCs w:val="20"/>
          <w:lang w:eastAsia="en-IN"/>
        </w:rPr>
      </w:pPr>
    </w:p>
    <w:p w14:paraId="34777D6A" w14:textId="77777777" w:rsidR="00F73AA2" w:rsidRPr="00BE1E6A" w:rsidRDefault="00567DE9" w:rsidP="00AB0BE5">
      <w:pPr>
        <w:pStyle w:val="Heading2"/>
        <w:jc w:val="both"/>
        <w:rPr>
          <w:rFonts w:ascii="Arial" w:hAnsi="Arial" w:cs="Arial"/>
          <w:b w:val="0"/>
          <w:color w:val="000000"/>
          <w:sz w:val="20"/>
          <w:szCs w:val="20"/>
          <w:lang w:eastAsia="en-IN"/>
        </w:rPr>
      </w:pPr>
      <w:r w:rsidRPr="00BE1E6A">
        <w:rPr>
          <w:rFonts w:ascii="Arial" w:hAnsi="Arial" w:cs="Arial"/>
          <w:sz w:val="20"/>
          <w:szCs w:val="20"/>
          <w:lang w:eastAsia="en-IN"/>
        </w:rPr>
        <w:t>9</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F73AA2" w:rsidRPr="00BE1E6A">
        <w:rPr>
          <w:rFonts w:ascii="Arial" w:hAnsi="Arial" w:cs="Arial"/>
          <w:sz w:val="20"/>
          <w:szCs w:val="20"/>
          <w:lang w:eastAsia="en-IN"/>
        </w:rPr>
        <w:t>STRONG</w:t>
      </w:r>
      <w:r w:rsidR="003E731A" w:rsidRPr="00BE1E6A">
        <w:rPr>
          <w:rFonts w:ascii="Arial" w:hAnsi="Arial" w:cs="Arial"/>
          <w:sz w:val="20"/>
          <w:szCs w:val="20"/>
          <w:lang w:eastAsia="en-IN"/>
        </w:rPr>
        <w:t>&gt;</w:t>
      </w:r>
      <w:r w:rsidR="00F73AA2" w:rsidRPr="00BE1E6A">
        <w:rPr>
          <w:rFonts w:ascii="Arial" w:hAnsi="Arial" w:cs="Arial"/>
          <w:sz w:val="20"/>
          <w:szCs w:val="20"/>
          <w:lang w:eastAsia="en-IN"/>
        </w:rPr>
        <w:t>:-</w:t>
      </w:r>
      <w:r w:rsidR="00AB0BE5" w:rsidRPr="00BE1E6A">
        <w:rPr>
          <w:rFonts w:ascii="Arial" w:hAnsi="Arial" w:cs="Arial"/>
          <w:sz w:val="20"/>
          <w:szCs w:val="20"/>
          <w:lang w:eastAsia="en-IN"/>
        </w:rPr>
        <w:t xml:space="preserve"> </w:t>
      </w:r>
      <w:r w:rsidR="00924003" w:rsidRPr="00BE1E6A">
        <w:rPr>
          <w:rFonts w:ascii="Arial" w:hAnsi="Arial" w:cs="Arial"/>
          <w:b w:val="0"/>
          <w:sz w:val="20"/>
          <w:szCs w:val="20"/>
        </w:rPr>
        <w:t>Display</w:t>
      </w:r>
      <w:r w:rsidR="00536251" w:rsidRPr="00BE1E6A">
        <w:rPr>
          <w:rFonts w:ascii="Arial" w:hAnsi="Arial" w:cs="Arial"/>
          <w:b w:val="0"/>
          <w:sz w:val="20"/>
          <w:szCs w:val="20"/>
        </w:rPr>
        <w:t xml:space="preserve"> as strong (highlighted) text just like bold.</w:t>
      </w:r>
      <w:r w:rsidR="00AB0BE5" w:rsidRPr="00BE1E6A">
        <w:rPr>
          <w:rFonts w:ascii="Arial" w:hAnsi="Arial" w:cs="Arial"/>
          <w:b w:val="0"/>
          <w:sz w:val="20"/>
          <w:szCs w:val="20"/>
        </w:rPr>
        <w:t xml:space="preserve"> We can change its appearance using CSS later on.</w:t>
      </w:r>
    </w:p>
    <w:p w14:paraId="67131011" w14:textId="77777777" w:rsidR="00F73AA2" w:rsidRPr="00BE1E6A" w:rsidRDefault="00F73AA2" w:rsidP="00374B0B">
      <w:pPr>
        <w:spacing w:after="0"/>
        <w:jc w:val="both"/>
        <w:rPr>
          <w:rFonts w:ascii="Arial" w:hAnsi="Arial" w:cs="Arial"/>
          <w:b/>
          <w:sz w:val="20"/>
          <w:szCs w:val="20"/>
        </w:rPr>
      </w:pPr>
      <w:r w:rsidRPr="00BE1E6A">
        <w:rPr>
          <w:rFonts w:ascii="Arial" w:hAnsi="Arial" w:cs="Arial"/>
          <w:b/>
          <w:sz w:val="20"/>
          <w:szCs w:val="20"/>
        </w:rPr>
        <w:t>Example:-</w:t>
      </w:r>
    </w:p>
    <w:p w14:paraId="615C3DBB" w14:textId="77777777" w:rsidR="00F73AA2" w:rsidRPr="00BE1E6A" w:rsidRDefault="00F73AA2"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&lt;strong&gt;Some Text&lt;/strong&gt;</w:t>
      </w:r>
    </w:p>
    <w:p w14:paraId="2AB91BCE"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1A6C84C1" w14:textId="77777777" w:rsidR="00F73AA2" w:rsidRPr="00BE1E6A" w:rsidRDefault="009C66D0" w:rsidP="00374B0B">
      <w:pPr>
        <w:spacing w:after="0"/>
        <w:ind w:firstLine="720"/>
        <w:jc w:val="both"/>
        <w:rPr>
          <w:rFonts w:ascii="Arial" w:eastAsia="Times New Roman" w:hAnsi="Arial" w:cs="Arial"/>
          <w:b/>
          <w:color w:val="000000"/>
          <w:sz w:val="20"/>
          <w:szCs w:val="20"/>
          <w:lang w:eastAsia="en-IN"/>
        </w:rPr>
      </w:pPr>
      <w:r w:rsidRPr="00BE1E6A">
        <w:rPr>
          <w:rStyle w:val="Strong"/>
          <w:rFonts w:ascii="Arial" w:hAnsi="Arial" w:cs="Arial"/>
          <w:color w:val="000000"/>
          <w:sz w:val="20"/>
          <w:szCs w:val="20"/>
        </w:rPr>
        <w:t>Some Text</w:t>
      </w:r>
    </w:p>
    <w:p w14:paraId="502DAE90" w14:textId="77777777" w:rsidR="009C66D0" w:rsidRPr="00BE1E6A" w:rsidRDefault="009C66D0" w:rsidP="00374B0B">
      <w:pPr>
        <w:pStyle w:val="Heading2"/>
        <w:jc w:val="both"/>
        <w:rPr>
          <w:rFonts w:ascii="Arial" w:hAnsi="Arial" w:cs="Arial"/>
          <w:sz w:val="20"/>
          <w:szCs w:val="20"/>
          <w:lang w:eastAsia="en-IN"/>
        </w:rPr>
      </w:pPr>
    </w:p>
    <w:p w14:paraId="038EAAF9" w14:textId="77777777" w:rsidR="00B259FE" w:rsidRPr="00BE1E6A" w:rsidRDefault="00567DE9" w:rsidP="00374B0B">
      <w:pPr>
        <w:pStyle w:val="Heading2"/>
        <w:jc w:val="both"/>
        <w:rPr>
          <w:rFonts w:ascii="Arial" w:hAnsi="Arial" w:cs="Arial"/>
          <w:sz w:val="20"/>
          <w:szCs w:val="20"/>
          <w:lang w:eastAsia="en-IN"/>
        </w:rPr>
      </w:pPr>
      <w:r w:rsidRPr="00BE1E6A">
        <w:rPr>
          <w:rFonts w:ascii="Arial" w:hAnsi="Arial" w:cs="Arial"/>
          <w:sz w:val="20"/>
          <w:szCs w:val="20"/>
          <w:lang w:eastAsia="en-IN"/>
        </w:rPr>
        <w:t>10</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B259FE" w:rsidRPr="00BE1E6A">
        <w:rPr>
          <w:rFonts w:ascii="Arial" w:hAnsi="Arial" w:cs="Arial"/>
          <w:sz w:val="20"/>
          <w:szCs w:val="20"/>
          <w:lang w:eastAsia="en-IN"/>
        </w:rPr>
        <w:t>SMALL</w:t>
      </w:r>
      <w:r w:rsidR="003E731A" w:rsidRPr="00BE1E6A">
        <w:rPr>
          <w:rFonts w:ascii="Arial" w:hAnsi="Arial" w:cs="Arial"/>
          <w:sz w:val="20"/>
          <w:szCs w:val="20"/>
          <w:lang w:eastAsia="en-IN"/>
        </w:rPr>
        <w:t>&gt;</w:t>
      </w:r>
      <w:r w:rsidR="00B259FE" w:rsidRPr="00BE1E6A">
        <w:rPr>
          <w:rFonts w:ascii="Arial" w:hAnsi="Arial" w:cs="Arial"/>
          <w:sz w:val="20"/>
          <w:szCs w:val="20"/>
          <w:lang w:eastAsia="en-IN"/>
        </w:rPr>
        <w:t>:-</w:t>
      </w:r>
    </w:p>
    <w:p w14:paraId="1341D213" w14:textId="77777777" w:rsidR="00B259FE" w:rsidRPr="00BE1E6A" w:rsidRDefault="00536251" w:rsidP="00374B0B">
      <w:pPr>
        <w:pStyle w:val="Heading2"/>
        <w:ind w:firstLine="720"/>
        <w:jc w:val="both"/>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 xml:space="preserve">The &lt;small&gt; tag </w:t>
      </w:r>
      <w:r w:rsidR="00F334E6">
        <w:rPr>
          <w:rFonts w:ascii="Arial" w:hAnsi="Arial" w:cs="Arial"/>
          <w:b w:val="0"/>
          <w:color w:val="000000"/>
          <w:sz w:val="20"/>
          <w:szCs w:val="20"/>
          <w:shd w:val="clear" w:color="auto" w:fill="FFFFFF"/>
        </w:rPr>
        <w:t xml:space="preserve">defines the smaller text. It </w:t>
      </w:r>
      <w:r w:rsidRPr="00BE1E6A">
        <w:rPr>
          <w:rFonts w:ascii="Arial" w:hAnsi="Arial" w:cs="Arial"/>
          <w:b w:val="0"/>
          <w:color w:val="000000"/>
          <w:sz w:val="20"/>
          <w:szCs w:val="20"/>
          <w:shd w:val="clear" w:color="auto" w:fill="FFFFFF"/>
        </w:rPr>
        <w:t>reduces the font size by 1 point.</w:t>
      </w:r>
    </w:p>
    <w:p w14:paraId="5F24DE8B" w14:textId="77777777" w:rsidR="00754464" w:rsidRPr="00BE1E6A" w:rsidRDefault="00754464" w:rsidP="00374B0B">
      <w:pPr>
        <w:pStyle w:val="Heading2"/>
        <w:jc w:val="both"/>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Example:-</w:t>
      </w:r>
    </w:p>
    <w:p w14:paraId="247A6AD1" w14:textId="77777777" w:rsidR="00754464" w:rsidRPr="00BE1E6A" w:rsidRDefault="00754464" w:rsidP="00374B0B">
      <w:pPr>
        <w:pStyle w:val="Heading2"/>
        <w:jc w:val="both"/>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ab/>
        <w:t>&lt;small&gt;Some Text&lt;/small&gt;</w:t>
      </w:r>
    </w:p>
    <w:p w14:paraId="0760921F" w14:textId="77777777" w:rsidR="00754464" w:rsidRPr="00BE1E6A" w:rsidRDefault="00754464" w:rsidP="00374B0B">
      <w:pPr>
        <w:pStyle w:val="Heading2"/>
        <w:jc w:val="both"/>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Output:-</w:t>
      </w:r>
    </w:p>
    <w:p w14:paraId="1ED25999" w14:textId="77777777" w:rsidR="00754464" w:rsidRPr="00BE1E6A" w:rsidRDefault="00754464" w:rsidP="00374B0B">
      <w:pPr>
        <w:pStyle w:val="Heading2"/>
        <w:jc w:val="both"/>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ab/>
        <w:t>Some Text</w:t>
      </w:r>
    </w:p>
    <w:p w14:paraId="06C40E1D" w14:textId="77777777" w:rsidR="00B259FE" w:rsidRPr="00BE1E6A" w:rsidRDefault="00B259FE" w:rsidP="00374B0B">
      <w:pPr>
        <w:pStyle w:val="Heading2"/>
        <w:jc w:val="both"/>
        <w:rPr>
          <w:rFonts w:ascii="Arial" w:hAnsi="Arial" w:cs="Arial"/>
          <w:sz w:val="20"/>
          <w:szCs w:val="20"/>
          <w:lang w:eastAsia="en-IN"/>
        </w:rPr>
      </w:pPr>
    </w:p>
    <w:p w14:paraId="2A5E259C" w14:textId="77777777" w:rsidR="004F6982" w:rsidRPr="00BE1E6A" w:rsidRDefault="006228CA"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11</w:t>
      </w:r>
      <w:r w:rsidR="004F6982" w:rsidRPr="00BE1E6A">
        <w:rPr>
          <w:rFonts w:ascii="Arial" w:eastAsia="Times New Roman" w:hAnsi="Arial" w:cs="Arial"/>
          <w:b/>
          <w:bCs/>
          <w:color w:val="000000"/>
          <w:sz w:val="20"/>
          <w:szCs w:val="20"/>
          <w:lang w:eastAsia="en-IN"/>
        </w:rPr>
        <w:t xml:space="preserve">. </w:t>
      </w:r>
      <w:r w:rsidR="00651B88">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 xml:space="preserve">&lt;big&gt;:- </w:t>
      </w:r>
      <w:r w:rsidR="004F6982" w:rsidRPr="00BE1E6A">
        <w:rPr>
          <w:rFonts w:ascii="Arial" w:eastAsia="Times New Roman" w:hAnsi="Arial" w:cs="Arial"/>
          <w:bCs/>
          <w:color w:val="000000"/>
          <w:sz w:val="20"/>
          <w:szCs w:val="20"/>
          <w:lang w:eastAsia="en-IN"/>
        </w:rPr>
        <w:t xml:space="preserve">The &lt;big&gt; tag defines bigger text. </w:t>
      </w:r>
      <w:r w:rsidR="000F17C2" w:rsidRPr="000F17C2">
        <w:rPr>
          <w:rFonts w:ascii="Arial" w:hAnsi="Arial" w:cs="Arial"/>
          <w:color w:val="000000"/>
          <w:sz w:val="20"/>
          <w:szCs w:val="20"/>
          <w:shd w:val="clear" w:color="auto" w:fill="FFFFFF"/>
        </w:rPr>
        <w:t xml:space="preserve">It </w:t>
      </w:r>
      <w:r w:rsidR="000F17C2">
        <w:rPr>
          <w:rFonts w:ascii="Arial" w:hAnsi="Arial" w:cs="Arial"/>
          <w:color w:val="000000"/>
          <w:sz w:val="20"/>
          <w:szCs w:val="20"/>
          <w:shd w:val="clear" w:color="auto" w:fill="FFFFFF"/>
        </w:rPr>
        <w:t>increas</w:t>
      </w:r>
      <w:r w:rsidR="000F17C2" w:rsidRPr="00BE1E6A">
        <w:rPr>
          <w:rFonts w:ascii="Arial" w:hAnsi="Arial" w:cs="Arial"/>
          <w:color w:val="000000"/>
          <w:sz w:val="20"/>
          <w:szCs w:val="20"/>
          <w:shd w:val="clear" w:color="auto" w:fill="FFFFFF"/>
        </w:rPr>
        <w:t>es the font size by 1 point.</w:t>
      </w:r>
      <w:r w:rsidR="000F17C2">
        <w:rPr>
          <w:rFonts w:ascii="Arial" w:hAnsi="Arial" w:cs="Arial"/>
          <w:color w:val="000000"/>
          <w:sz w:val="20"/>
          <w:szCs w:val="20"/>
          <w:shd w:val="clear" w:color="auto" w:fill="FFFFFF"/>
        </w:rPr>
        <w:t xml:space="preserve"> </w:t>
      </w:r>
      <w:r w:rsidR="004F6982" w:rsidRPr="00BE1E6A">
        <w:rPr>
          <w:rFonts w:ascii="Arial" w:eastAsia="Times New Roman" w:hAnsi="Arial" w:cs="Arial"/>
          <w:bCs/>
          <w:color w:val="000000"/>
          <w:sz w:val="20"/>
          <w:szCs w:val="20"/>
          <w:lang w:eastAsia="en-IN"/>
        </w:rPr>
        <w:t>This tag is not supported in HTML 5.</w:t>
      </w:r>
    </w:p>
    <w:p w14:paraId="78D5988D"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354A52FB" w14:textId="77777777" w:rsidR="004F6982" w:rsidRPr="000F17C2" w:rsidRDefault="004F6982" w:rsidP="004F6982">
      <w:pPr>
        <w:spacing w:after="0"/>
        <w:jc w:val="both"/>
        <w:rPr>
          <w:rFonts w:ascii="Arial" w:eastAsia="Times New Roman" w:hAnsi="Arial" w:cs="Arial"/>
          <w:b/>
          <w:bCs/>
          <w:color w:val="000000"/>
          <w:sz w:val="20"/>
          <w:szCs w:val="20"/>
          <w:lang w:eastAsia="en-IN"/>
        </w:rPr>
      </w:pPr>
      <w:r w:rsidRPr="000F17C2">
        <w:rPr>
          <w:rFonts w:ascii="Arial" w:eastAsia="Times New Roman" w:hAnsi="Arial" w:cs="Arial"/>
          <w:b/>
          <w:bCs/>
          <w:color w:val="000000"/>
          <w:sz w:val="20"/>
          <w:szCs w:val="20"/>
          <w:lang w:eastAsia="en-IN"/>
        </w:rPr>
        <w:t>Example:-</w:t>
      </w:r>
    </w:p>
    <w:p w14:paraId="7F5E4777" w14:textId="77777777" w:rsidR="004F6982" w:rsidRPr="00BE1E6A" w:rsidRDefault="000F17C2" w:rsidP="000F17C2">
      <w:pPr>
        <w:spacing w:after="0"/>
        <w:ind w:firstLine="720"/>
        <w:jc w:val="both"/>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&lt;big&gt;Some text&lt;/big&gt;</w:t>
      </w:r>
    </w:p>
    <w:p w14:paraId="5EE889BA"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19F89B2F" w14:textId="77777777" w:rsidR="004F6982" w:rsidRPr="00BE1E6A" w:rsidRDefault="006228CA"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12</w:t>
      </w:r>
      <w:r w:rsidR="004F6982" w:rsidRPr="00BE1E6A">
        <w:rPr>
          <w:rFonts w:ascii="Arial" w:eastAsia="Times New Roman" w:hAnsi="Arial" w:cs="Arial"/>
          <w:b/>
          <w:bCs/>
          <w:color w:val="000000"/>
          <w:sz w:val="20"/>
          <w:szCs w:val="20"/>
          <w:lang w:eastAsia="en-IN"/>
        </w:rPr>
        <w:t xml:space="preserve">. </w:t>
      </w:r>
      <w:r w:rsidR="001F445F">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 xml:space="preserve">&lt;center&gt;:- </w:t>
      </w:r>
      <w:r w:rsidR="004F6982" w:rsidRPr="00BE1E6A">
        <w:rPr>
          <w:rFonts w:ascii="Arial" w:eastAsia="Times New Roman" w:hAnsi="Arial" w:cs="Arial"/>
          <w:bCs/>
          <w:color w:val="000000"/>
          <w:sz w:val="20"/>
          <w:szCs w:val="20"/>
          <w:lang w:eastAsia="en-IN"/>
        </w:rPr>
        <w:t>The &lt;center&gt; tag is used to center-align text. This tag is not supported in HTML 5.</w:t>
      </w:r>
    </w:p>
    <w:p w14:paraId="71662227"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76392854" w14:textId="77777777" w:rsidR="004F6982" w:rsidRPr="00BE1E6A" w:rsidRDefault="004F6982" w:rsidP="004F6982">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p>
    <w:p w14:paraId="09CD0997" w14:textId="77777777" w:rsidR="004F6982" w:rsidRPr="00BE1E6A" w:rsidRDefault="004F6982" w:rsidP="002D40BA">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w:t>
      </w:r>
      <w:r w:rsidR="000663C9">
        <w:rPr>
          <w:rFonts w:ascii="Arial" w:eastAsia="Times New Roman" w:hAnsi="Arial" w:cs="Arial"/>
          <w:bCs/>
          <w:color w:val="000000"/>
          <w:sz w:val="20"/>
          <w:szCs w:val="20"/>
          <w:lang w:eastAsia="en-IN"/>
        </w:rPr>
        <w:t xml:space="preserve">center&gt;This will align the text to </w:t>
      </w:r>
      <w:r w:rsidR="00683B61">
        <w:rPr>
          <w:rFonts w:ascii="Arial" w:eastAsia="Times New Roman" w:hAnsi="Arial" w:cs="Arial"/>
          <w:bCs/>
          <w:color w:val="000000"/>
          <w:sz w:val="20"/>
          <w:szCs w:val="20"/>
          <w:lang w:eastAsia="en-IN"/>
        </w:rPr>
        <w:t>center</w:t>
      </w:r>
      <w:r w:rsidR="000663C9">
        <w:rPr>
          <w:rFonts w:ascii="Arial" w:eastAsia="Times New Roman" w:hAnsi="Arial" w:cs="Arial"/>
          <w:bCs/>
          <w:color w:val="000000"/>
          <w:sz w:val="20"/>
          <w:szCs w:val="20"/>
          <w:lang w:eastAsia="en-IN"/>
        </w:rPr>
        <w:t xml:space="preserve"> of the line</w:t>
      </w:r>
      <w:r w:rsidRPr="00BE1E6A">
        <w:rPr>
          <w:rFonts w:ascii="Arial" w:eastAsia="Times New Roman" w:hAnsi="Arial" w:cs="Arial"/>
          <w:bCs/>
          <w:color w:val="000000"/>
          <w:sz w:val="20"/>
          <w:szCs w:val="20"/>
          <w:lang w:eastAsia="en-IN"/>
        </w:rPr>
        <w:t>.&lt;/center&gt;</w:t>
      </w:r>
    </w:p>
    <w:p w14:paraId="19F5AF10"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0149BE0D" w14:textId="77777777" w:rsidR="004F6982" w:rsidRPr="00BE1E6A" w:rsidRDefault="006228CA"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1</w:t>
      </w:r>
      <w:r w:rsidR="004F6982" w:rsidRPr="00BE1E6A">
        <w:rPr>
          <w:rFonts w:ascii="Arial" w:eastAsia="Times New Roman" w:hAnsi="Arial" w:cs="Arial"/>
          <w:b/>
          <w:bCs/>
          <w:color w:val="000000"/>
          <w:sz w:val="20"/>
          <w:szCs w:val="20"/>
          <w:lang w:eastAsia="en-IN"/>
        </w:rPr>
        <w:t xml:space="preserve">3. </w:t>
      </w:r>
      <w:r w:rsidR="00B30C06">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 xml:space="preserve">&lt;tt&gt;:- </w:t>
      </w:r>
      <w:r w:rsidR="004F6982" w:rsidRPr="00BE1E6A">
        <w:rPr>
          <w:rFonts w:ascii="Arial" w:eastAsia="Times New Roman" w:hAnsi="Arial" w:cs="Arial"/>
          <w:bCs/>
          <w:color w:val="000000"/>
          <w:sz w:val="20"/>
          <w:szCs w:val="20"/>
          <w:lang w:eastAsia="en-IN"/>
        </w:rPr>
        <w:t xml:space="preserve">The &lt;tt&gt; tag defines teletype text. </w:t>
      </w:r>
      <w:r w:rsidR="0057365E">
        <w:rPr>
          <w:rFonts w:ascii="Arial" w:eastAsia="Times New Roman" w:hAnsi="Arial" w:cs="Arial"/>
          <w:bCs/>
          <w:color w:val="000000"/>
          <w:sz w:val="20"/>
          <w:szCs w:val="20"/>
          <w:lang w:eastAsia="en-IN"/>
        </w:rPr>
        <w:t xml:space="preserve">It is also called as monospaced text. All characters will take equal width. </w:t>
      </w:r>
      <w:r w:rsidR="004F6982" w:rsidRPr="00BE1E6A">
        <w:rPr>
          <w:rFonts w:ascii="Arial" w:eastAsia="Times New Roman" w:hAnsi="Arial" w:cs="Arial"/>
          <w:bCs/>
          <w:color w:val="000000"/>
          <w:sz w:val="20"/>
          <w:szCs w:val="20"/>
          <w:lang w:eastAsia="en-IN"/>
        </w:rPr>
        <w:t>This tag is not supported in HTML 5.</w:t>
      </w:r>
    </w:p>
    <w:p w14:paraId="050CA5E9"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51457D10" w14:textId="77777777" w:rsidR="00A61236" w:rsidRDefault="00A61236" w:rsidP="004F6982">
      <w:pPr>
        <w:spacing w:after="0"/>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Example:-</w:t>
      </w:r>
    </w:p>
    <w:p w14:paraId="71DBB498" w14:textId="77777777" w:rsidR="004F6982" w:rsidRPr="00A61236" w:rsidRDefault="00A61236" w:rsidP="00A61236">
      <w:pPr>
        <w:spacing w:after="0"/>
        <w:ind w:firstLine="720"/>
        <w:jc w:val="both"/>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&lt;tt&gt;Teletype text&lt;/tt&gt;</w:t>
      </w:r>
    </w:p>
    <w:p w14:paraId="14AC2DBF" w14:textId="77777777" w:rsidR="004F6982" w:rsidRPr="00BE1E6A" w:rsidRDefault="004F6982" w:rsidP="00374B0B">
      <w:pPr>
        <w:pStyle w:val="Heading2"/>
        <w:jc w:val="both"/>
        <w:rPr>
          <w:rFonts w:ascii="Arial" w:hAnsi="Arial" w:cs="Arial"/>
          <w:sz w:val="20"/>
          <w:szCs w:val="20"/>
          <w:lang w:eastAsia="en-IN"/>
        </w:rPr>
      </w:pPr>
    </w:p>
    <w:p w14:paraId="2C63BC0C" w14:textId="77777777" w:rsidR="004F6982" w:rsidRPr="00BE1E6A" w:rsidRDefault="003E731A" w:rsidP="00374B0B">
      <w:pPr>
        <w:pStyle w:val="Heading2"/>
        <w:jc w:val="both"/>
        <w:rPr>
          <w:rFonts w:ascii="Arial" w:hAnsi="Arial" w:cs="Arial"/>
          <w:sz w:val="20"/>
          <w:szCs w:val="20"/>
          <w:lang w:eastAsia="en-IN"/>
        </w:rPr>
      </w:pPr>
      <w:r w:rsidRPr="00BE1E6A">
        <w:rPr>
          <w:rFonts w:ascii="Arial" w:hAnsi="Arial" w:cs="Arial"/>
          <w:sz w:val="20"/>
          <w:szCs w:val="20"/>
          <w:lang w:eastAsia="en-IN"/>
        </w:rPr>
        <w:t>1</w:t>
      </w:r>
      <w:r w:rsidR="006228CA" w:rsidRPr="00BE1E6A">
        <w:rPr>
          <w:rFonts w:ascii="Arial" w:hAnsi="Arial" w:cs="Arial"/>
          <w:sz w:val="20"/>
          <w:szCs w:val="20"/>
          <w:lang w:eastAsia="en-IN"/>
        </w:rPr>
        <w:t>4</w:t>
      </w:r>
      <w:r w:rsidRPr="00BE1E6A">
        <w:rPr>
          <w:rFonts w:ascii="Arial" w:hAnsi="Arial" w:cs="Arial"/>
          <w:sz w:val="20"/>
          <w:szCs w:val="20"/>
          <w:lang w:eastAsia="en-IN"/>
        </w:rPr>
        <w:t>.</w:t>
      </w:r>
      <w:r w:rsidRPr="00BE1E6A">
        <w:rPr>
          <w:rFonts w:ascii="Arial" w:hAnsi="Arial" w:cs="Arial"/>
          <w:sz w:val="20"/>
          <w:szCs w:val="20"/>
          <w:lang w:eastAsia="en-IN"/>
        </w:rPr>
        <w:tab/>
        <w:t>&lt;</w:t>
      </w:r>
      <w:r w:rsidR="00F73AA2" w:rsidRPr="00BE1E6A">
        <w:rPr>
          <w:rFonts w:ascii="Arial" w:hAnsi="Arial" w:cs="Arial"/>
          <w:sz w:val="20"/>
          <w:szCs w:val="20"/>
          <w:lang w:eastAsia="en-IN"/>
        </w:rPr>
        <w:t>STRIKE</w:t>
      </w:r>
      <w:r w:rsidR="004F6982" w:rsidRPr="00BE1E6A">
        <w:rPr>
          <w:rFonts w:ascii="Arial" w:hAnsi="Arial" w:cs="Arial"/>
          <w:sz w:val="20"/>
          <w:szCs w:val="20"/>
          <w:lang w:eastAsia="en-IN"/>
        </w:rPr>
        <w:t>&gt;</w:t>
      </w:r>
      <w:r w:rsidR="00FC6D7B" w:rsidRPr="00BE1E6A">
        <w:rPr>
          <w:rFonts w:ascii="Arial" w:hAnsi="Arial" w:cs="Arial"/>
          <w:sz w:val="20"/>
          <w:szCs w:val="20"/>
          <w:lang w:eastAsia="en-IN"/>
        </w:rPr>
        <w:t xml:space="preserve"> </w:t>
      </w:r>
      <w:r w:rsidR="00FC6D7B" w:rsidRPr="00BE1E6A">
        <w:rPr>
          <w:rFonts w:ascii="Arial" w:hAnsi="Arial" w:cs="Arial"/>
          <w:b w:val="0"/>
          <w:sz w:val="20"/>
          <w:szCs w:val="20"/>
          <w:lang w:eastAsia="en-IN"/>
        </w:rPr>
        <w:t>This tag is not supported in HTML 5.</w:t>
      </w:r>
    </w:p>
    <w:p w14:paraId="0931F307"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15</w:t>
      </w:r>
      <w:r w:rsidR="004F6982" w:rsidRPr="00BE1E6A">
        <w:rPr>
          <w:rFonts w:ascii="Arial" w:hAnsi="Arial" w:cs="Arial"/>
          <w:sz w:val="20"/>
          <w:szCs w:val="20"/>
          <w:lang w:eastAsia="en-IN"/>
        </w:rPr>
        <w:t>.</w:t>
      </w:r>
      <w:r w:rsidR="004F6982" w:rsidRPr="00BE1E6A">
        <w:rPr>
          <w:rFonts w:ascii="Arial" w:hAnsi="Arial" w:cs="Arial"/>
          <w:sz w:val="20"/>
          <w:szCs w:val="20"/>
          <w:lang w:eastAsia="en-IN"/>
        </w:rPr>
        <w:tab/>
      </w:r>
      <w:r w:rsidR="003E731A" w:rsidRPr="00BE1E6A">
        <w:rPr>
          <w:rFonts w:ascii="Arial" w:hAnsi="Arial" w:cs="Arial"/>
          <w:sz w:val="20"/>
          <w:szCs w:val="20"/>
          <w:lang w:eastAsia="en-IN"/>
        </w:rPr>
        <w:t>&lt;</w:t>
      </w:r>
      <w:r w:rsidR="00924003" w:rsidRPr="00BE1E6A">
        <w:rPr>
          <w:rFonts w:ascii="Arial" w:hAnsi="Arial" w:cs="Arial"/>
          <w:sz w:val="20"/>
          <w:szCs w:val="20"/>
          <w:lang w:eastAsia="en-IN"/>
        </w:rPr>
        <w:t>S</w:t>
      </w:r>
      <w:r w:rsidR="003E731A" w:rsidRPr="00BE1E6A">
        <w:rPr>
          <w:rFonts w:ascii="Arial" w:hAnsi="Arial" w:cs="Arial"/>
          <w:sz w:val="20"/>
          <w:szCs w:val="20"/>
          <w:lang w:eastAsia="en-IN"/>
        </w:rPr>
        <w:t>&gt;</w:t>
      </w:r>
      <w:r w:rsidR="00F73AA2" w:rsidRPr="00BE1E6A">
        <w:rPr>
          <w:rFonts w:ascii="Arial" w:hAnsi="Arial" w:cs="Arial"/>
          <w:sz w:val="20"/>
          <w:szCs w:val="20"/>
          <w:lang w:eastAsia="en-IN"/>
        </w:rPr>
        <w:t>:-</w:t>
      </w:r>
    </w:p>
    <w:p w14:paraId="5C44FEC6" w14:textId="77777777" w:rsidR="00F73AA2" w:rsidRPr="00BE1E6A" w:rsidRDefault="00F73AA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&lt;s&gt; and &lt;strike&gt; tags define strikethrough text.</w:t>
      </w:r>
    </w:p>
    <w:p w14:paraId="5DEEEAB6" w14:textId="77777777" w:rsidR="00F73AA2" w:rsidRPr="00BE1E6A" w:rsidRDefault="00F73AA2"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lastRenderedPageBreak/>
        <w:t>Example:-</w:t>
      </w:r>
    </w:p>
    <w:p w14:paraId="31AF40D4" w14:textId="77777777" w:rsidR="00F73AA2" w:rsidRPr="00BE1E6A" w:rsidRDefault="0017244A" w:rsidP="00374B0B">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40” LG TV &lt;strike&gt;50000&lt;/strike&gt;35000.</w:t>
      </w:r>
    </w:p>
    <w:p w14:paraId="2B56D065" w14:textId="77777777" w:rsidR="0017244A" w:rsidRPr="00BE1E6A" w:rsidRDefault="0017244A" w:rsidP="0017244A">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40” LG TV &lt;s&gt;50000&lt;/s&gt;35000.</w:t>
      </w:r>
    </w:p>
    <w:p w14:paraId="3C858231"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68E060EC" w14:textId="77777777" w:rsidR="0017244A" w:rsidRPr="00BE1E6A" w:rsidRDefault="0017244A" w:rsidP="0017244A">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 xml:space="preserve">40” LG TV </w:t>
      </w:r>
      <w:r w:rsidRPr="0017244A">
        <w:rPr>
          <w:rFonts w:ascii="Arial" w:hAnsi="Arial" w:cs="Arial"/>
          <w:bCs/>
          <w:strike/>
          <w:color w:val="000000"/>
          <w:sz w:val="20"/>
          <w:szCs w:val="20"/>
        </w:rPr>
        <w:t>50000</w:t>
      </w:r>
      <w:r>
        <w:rPr>
          <w:rFonts w:ascii="Arial" w:hAnsi="Arial" w:cs="Arial"/>
          <w:sz w:val="20"/>
          <w:szCs w:val="20"/>
        </w:rPr>
        <w:t xml:space="preserve"> 35000.</w:t>
      </w:r>
    </w:p>
    <w:p w14:paraId="02F336BF" w14:textId="77777777" w:rsidR="0017244A" w:rsidRPr="00BE1E6A" w:rsidRDefault="0017244A" w:rsidP="0017244A">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 xml:space="preserve">40” LG TV </w:t>
      </w:r>
      <w:r w:rsidRPr="0017244A">
        <w:rPr>
          <w:rFonts w:ascii="Arial" w:hAnsi="Arial" w:cs="Arial"/>
          <w:bCs/>
          <w:strike/>
          <w:color w:val="000000"/>
          <w:sz w:val="20"/>
          <w:szCs w:val="20"/>
        </w:rPr>
        <w:t>50000</w:t>
      </w:r>
      <w:r>
        <w:rPr>
          <w:rFonts w:ascii="Arial" w:hAnsi="Arial" w:cs="Arial"/>
          <w:sz w:val="20"/>
          <w:szCs w:val="20"/>
        </w:rPr>
        <w:t xml:space="preserve"> 35000.</w:t>
      </w:r>
    </w:p>
    <w:p w14:paraId="4787FE46" w14:textId="77777777" w:rsidR="009C66D0" w:rsidRPr="00BE1E6A" w:rsidRDefault="009C66D0" w:rsidP="00374B0B">
      <w:pPr>
        <w:pStyle w:val="Heading2"/>
        <w:jc w:val="both"/>
        <w:rPr>
          <w:rFonts w:ascii="Arial" w:hAnsi="Arial" w:cs="Arial"/>
          <w:sz w:val="20"/>
          <w:szCs w:val="20"/>
          <w:lang w:eastAsia="en-IN"/>
        </w:rPr>
      </w:pPr>
    </w:p>
    <w:p w14:paraId="4732A8CF" w14:textId="77777777" w:rsidR="00536251" w:rsidRPr="00BE1E6A" w:rsidRDefault="006228CA" w:rsidP="00374B0B">
      <w:pPr>
        <w:pStyle w:val="Heading2"/>
        <w:jc w:val="both"/>
        <w:rPr>
          <w:rFonts w:ascii="Arial" w:hAnsi="Arial" w:cs="Arial"/>
          <w:sz w:val="20"/>
          <w:szCs w:val="20"/>
        </w:rPr>
      </w:pPr>
      <w:r w:rsidRPr="00BE1E6A">
        <w:rPr>
          <w:rFonts w:ascii="Arial" w:hAnsi="Arial" w:cs="Arial"/>
          <w:sz w:val="20"/>
          <w:szCs w:val="20"/>
        </w:rPr>
        <w:t>16</w:t>
      </w:r>
      <w:r w:rsidR="003E731A" w:rsidRPr="00BE1E6A">
        <w:rPr>
          <w:rFonts w:ascii="Arial" w:hAnsi="Arial" w:cs="Arial"/>
          <w:sz w:val="20"/>
          <w:szCs w:val="20"/>
        </w:rPr>
        <w:t>.</w:t>
      </w:r>
      <w:r w:rsidR="003E731A" w:rsidRPr="00BE1E6A">
        <w:rPr>
          <w:rFonts w:ascii="Arial" w:hAnsi="Arial" w:cs="Arial"/>
          <w:sz w:val="20"/>
          <w:szCs w:val="20"/>
        </w:rPr>
        <w:tab/>
        <w:t>&lt;</w:t>
      </w:r>
      <w:r w:rsidR="006A228A" w:rsidRPr="00BE1E6A">
        <w:rPr>
          <w:rFonts w:ascii="Arial" w:hAnsi="Arial" w:cs="Arial"/>
          <w:sz w:val="20"/>
          <w:szCs w:val="20"/>
        </w:rPr>
        <w:t>CODE</w:t>
      </w:r>
      <w:r w:rsidR="003E731A" w:rsidRPr="00BE1E6A">
        <w:rPr>
          <w:rFonts w:ascii="Arial" w:hAnsi="Arial" w:cs="Arial"/>
          <w:sz w:val="20"/>
          <w:szCs w:val="20"/>
        </w:rPr>
        <w:t>&gt;</w:t>
      </w:r>
      <w:r w:rsidR="006A228A" w:rsidRPr="00BE1E6A">
        <w:rPr>
          <w:rFonts w:ascii="Arial" w:hAnsi="Arial" w:cs="Arial"/>
          <w:sz w:val="20"/>
          <w:szCs w:val="20"/>
        </w:rPr>
        <w:t>:-</w:t>
      </w:r>
      <w:r w:rsidR="00536251" w:rsidRPr="00BE1E6A">
        <w:rPr>
          <w:rFonts w:ascii="Arial" w:hAnsi="Arial" w:cs="Arial"/>
          <w:sz w:val="20"/>
          <w:szCs w:val="20"/>
        </w:rPr>
        <w:t xml:space="preserve"> </w:t>
      </w:r>
    </w:p>
    <w:p w14:paraId="7D82F4D2" w14:textId="77777777" w:rsidR="006A228A" w:rsidRPr="00BE1E6A" w:rsidRDefault="00536251" w:rsidP="00374B0B">
      <w:pPr>
        <w:pStyle w:val="Heading2"/>
        <w:ind w:firstLine="720"/>
        <w:jc w:val="both"/>
        <w:rPr>
          <w:rFonts w:ascii="Arial" w:hAnsi="Arial" w:cs="Arial"/>
          <w:b w:val="0"/>
          <w:color w:val="000000"/>
          <w:sz w:val="20"/>
          <w:szCs w:val="20"/>
          <w:lang w:eastAsia="en-IN"/>
        </w:rPr>
      </w:pPr>
      <w:r w:rsidRPr="00BE1E6A">
        <w:rPr>
          <w:rFonts w:ascii="Arial" w:hAnsi="Arial" w:cs="Arial"/>
          <w:b w:val="0"/>
          <w:sz w:val="20"/>
          <w:szCs w:val="20"/>
        </w:rPr>
        <w:t xml:space="preserve">It </w:t>
      </w:r>
      <w:r w:rsidR="00D414B9" w:rsidRPr="00BE1E6A">
        <w:rPr>
          <w:rFonts w:ascii="Arial" w:hAnsi="Arial" w:cs="Arial"/>
          <w:b w:val="0"/>
          <w:sz w:val="20"/>
          <w:szCs w:val="20"/>
        </w:rPr>
        <w:t>is used to display a computer program also called as source code.</w:t>
      </w:r>
      <w:r w:rsidR="006A228A" w:rsidRPr="00BE1E6A">
        <w:rPr>
          <w:rFonts w:ascii="Arial" w:hAnsi="Arial" w:cs="Arial"/>
          <w:b w:val="0"/>
          <w:sz w:val="20"/>
          <w:szCs w:val="20"/>
        </w:rPr>
        <w:t xml:space="preserve"> </w:t>
      </w:r>
    </w:p>
    <w:p w14:paraId="23F72483"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Example:-</w:t>
      </w:r>
    </w:p>
    <w:p w14:paraId="5B4071C2"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&lt;code&gt;A piece of computer code&lt;/code&gt;</w:t>
      </w:r>
    </w:p>
    <w:p w14:paraId="5258F3D8" w14:textId="77777777" w:rsidR="006A228A" w:rsidRPr="00BE1E6A" w:rsidRDefault="006A228A"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398F938A" w14:textId="77777777" w:rsidR="006A228A" w:rsidRPr="00BE1E6A" w:rsidRDefault="006A228A" w:rsidP="00973522">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A piece of computer code</w:t>
      </w:r>
    </w:p>
    <w:p w14:paraId="541BE874" w14:textId="77777777" w:rsidR="006A228A" w:rsidRPr="00BE1E6A" w:rsidRDefault="006A228A" w:rsidP="00374B0B">
      <w:pPr>
        <w:pStyle w:val="Heading2"/>
        <w:jc w:val="both"/>
        <w:rPr>
          <w:rFonts w:ascii="Arial" w:hAnsi="Arial" w:cs="Arial"/>
          <w:sz w:val="20"/>
          <w:szCs w:val="20"/>
          <w:lang w:eastAsia="en-IN"/>
        </w:rPr>
      </w:pPr>
    </w:p>
    <w:p w14:paraId="4DB18361" w14:textId="77777777" w:rsidR="006A228A"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17</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6A228A" w:rsidRPr="00BE1E6A">
        <w:rPr>
          <w:rFonts w:ascii="Arial" w:hAnsi="Arial" w:cs="Arial"/>
          <w:sz w:val="20"/>
          <w:szCs w:val="20"/>
          <w:lang w:eastAsia="en-IN"/>
        </w:rPr>
        <w:t>VAR</w:t>
      </w:r>
      <w:r w:rsidR="003E731A" w:rsidRPr="00BE1E6A">
        <w:rPr>
          <w:rFonts w:ascii="Arial" w:hAnsi="Arial" w:cs="Arial"/>
          <w:sz w:val="20"/>
          <w:szCs w:val="20"/>
          <w:lang w:eastAsia="en-IN"/>
        </w:rPr>
        <w:t>&gt;</w:t>
      </w:r>
      <w:r w:rsidR="006A228A" w:rsidRPr="00BE1E6A">
        <w:rPr>
          <w:rFonts w:ascii="Arial" w:hAnsi="Arial" w:cs="Arial"/>
          <w:sz w:val="20"/>
          <w:szCs w:val="20"/>
          <w:lang w:eastAsia="en-IN"/>
        </w:rPr>
        <w:t>:-</w:t>
      </w:r>
    </w:p>
    <w:p w14:paraId="2E0A06E4" w14:textId="77777777" w:rsidR="006A228A" w:rsidRPr="00BE1E6A" w:rsidRDefault="00D414B9" w:rsidP="00374B0B">
      <w:pPr>
        <w:spacing w:after="0"/>
        <w:ind w:firstLine="720"/>
        <w:jc w:val="both"/>
        <w:rPr>
          <w:rFonts w:ascii="Arial" w:hAnsi="Arial" w:cs="Arial"/>
          <w:sz w:val="20"/>
          <w:szCs w:val="20"/>
        </w:rPr>
      </w:pPr>
      <w:r w:rsidRPr="00BE1E6A">
        <w:rPr>
          <w:rFonts w:ascii="Arial" w:hAnsi="Arial" w:cs="Arial"/>
          <w:sz w:val="20"/>
          <w:szCs w:val="20"/>
        </w:rPr>
        <w:t>It is used to display a variable.</w:t>
      </w:r>
    </w:p>
    <w:p w14:paraId="51B72CD2"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Example:-</w:t>
      </w:r>
    </w:p>
    <w:p w14:paraId="7B3F65E1"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&lt;var&gt;Variable&lt;/var&gt;</w:t>
      </w:r>
    </w:p>
    <w:p w14:paraId="4A3450AA" w14:textId="77777777" w:rsidR="006A228A" w:rsidRPr="00BE1E6A" w:rsidRDefault="006A228A"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54076133"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i/>
          <w:iCs/>
          <w:color w:val="000000"/>
          <w:sz w:val="20"/>
          <w:szCs w:val="20"/>
        </w:rPr>
        <w:t>Variable</w:t>
      </w:r>
    </w:p>
    <w:p w14:paraId="3A28BA65" w14:textId="77777777" w:rsidR="00C31239" w:rsidRPr="00BE1E6A" w:rsidRDefault="00C31239" w:rsidP="00374B0B">
      <w:pPr>
        <w:spacing w:after="0"/>
        <w:jc w:val="both"/>
        <w:rPr>
          <w:rFonts w:ascii="Arial" w:eastAsia="Times New Roman" w:hAnsi="Arial" w:cs="Arial"/>
          <w:b/>
          <w:color w:val="000000"/>
          <w:sz w:val="20"/>
          <w:szCs w:val="20"/>
          <w:lang w:eastAsia="en-IN"/>
        </w:rPr>
      </w:pPr>
    </w:p>
    <w:p w14:paraId="47837880"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18</w:t>
      </w:r>
      <w:r w:rsidR="003E731A" w:rsidRPr="00BE1E6A">
        <w:rPr>
          <w:rFonts w:ascii="Arial" w:hAnsi="Arial" w:cs="Arial"/>
          <w:sz w:val="20"/>
          <w:szCs w:val="20"/>
          <w:lang w:eastAsia="en-IN"/>
        </w:rPr>
        <w:t>.</w:t>
      </w:r>
      <w:r w:rsidR="003E731A" w:rsidRPr="00BE1E6A">
        <w:rPr>
          <w:rFonts w:ascii="Arial" w:hAnsi="Arial" w:cs="Arial"/>
          <w:sz w:val="20"/>
          <w:szCs w:val="20"/>
          <w:lang w:eastAsia="en-IN"/>
        </w:rPr>
        <w:tab/>
        <w:t>&lt;</w:t>
      </w:r>
      <w:r w:rsidR="00F73AA2" w:rsidRPr="00BE1E6A">
        <w:rPr>
          <w:rFonts w:ascii="Arial" w:hAnsi="Arial" w:cs="Arial"/>
          <w:sz w:val="20"/>
          <w:szCs w:val="20"/>
          <w:lang w:eastAsia="en-IN"/>
        </w:rPr>
        <w:t>KBD</w:t>
      </w:r>
      <w:r w:rsidR="003E731A" w:rsidRPr="00BE1E6A">
        <w:rPr>
          <w:rFonts w:ascii="Arial" w:hAnsi="Arial" w:cs="Arial"/>
          <w:sz w:val="20"/>
          <w:szCs w:val="20"/>
          <w:lang w:eastAsia="en-IN"/>
        </w:rPr>
        <w:t>&gt;</w:t>
      </w:r>
      <w:r w:rsidR="00F73AA2" w:rsidRPr="00BE1E6A">
        <w:rPr>
          <w:rFonts w:ascii="Arial" w:hAnsi="Arial" w:cs="Arial"/>
          <w:sz w:val="20"/>
          <w:szCs w:val="20"/>
          <w:lang w:eastAsia="en-IN"/>
        </w:rPr>
        <w:t>:-</w:t>
      </w:r>
    </w:p>
    <w:p w14:paraId="19B2AF1A" w14:textId="77777777" w:rsidR="00F73AA2" w:rsidRPr="00BE1E6A" w:rsidRDefault="00D414B9" w:rsidP="00374B0B">
      <w:pPr>
        <w:spacing w:after="0"/>
        <w:ind w:firstLine="720"/>
        <w:jc w:val="both"/>
        <w:rPr>
          <w:rFonts w:ascii="Arial" w:hAnsi="Arial" w:cs="Arial"/>
          <w:sz w:val="20"/>
          <w:szCs w:val="20"/>
        </w:rPr>
      </w:pPr>
      <w:r w:rsidRPr="00BE1E6A">
        <w:rPr>
          <w:rFonts w:ascii="Arial" w:hAnsi="Arial" w:cs="Arial"/>
          <w:sz w:val="20"/>
          <w:szCs w:val="20"/>
        </w:rPr>
        <w:t>It is used to display keyboard input text which is input from the user.</w:t>
      </w:r>
    </w:p>
    <w:p w14:paraId="76F441CC" w14:textId="77777777" w:rsidR="00F73AA2" w:rsidRPr="00BE1E6A" w:rsidRDefault="00F73AA2" w:rsidP="00374B0B">
      <w:pPr>
        <w:spacing w:after="0"/>
        <w:jc w:val="both"/>
        <w:rPr>
          <w:rFonts w:ascii="Arial" w:hAnsi="Arial" w:cs="Arial"/>
          <w:b/>
          <w:sz w:val="20"/>
          <w:szCs w:val="20"/>
        </w:rPr>
      </w:pPr>
      <w:r w:rsidRPr="00BE1E6A">
        <w:rPr>
          <w:rFonts w:ascii="Arial" w:hAnsi="Arial" w:cs="Arial"/>
          <w:b/>
          <w:sz w:val="20"/>
          <w:szCs w:val="20"/>
        </w:rPr>
        <w:t>Example:-</w:t>
      </w:r>
    </w:p>
    <w:p w14:paraId="138D28A5" w14:textId="77777777" w:rsidR="00F73AA2" w:rsidRPr="00BE1E6A" w:rsidRDefault="00F73AA2" w:rsidP="00374B0B">
      <w:pPr>
        <w:spacing w:after="0"/>
        <w:ind w:firstLine="720"/>
        <w:jc w:val="both"/>
        <w:rPr>
          <w:rFonts w:ascii="Arial" w:hAnsi="Arial" w:cs="Arial"/>
          <w:sz w:val="20"/>
          <w:szCs w:val="20"/>
        </w:rPr>
      </w:pPr>
      <w:r w:rsidRPr="00BE1E6A">
        <w:rPr>
          <w:rFonts w:ascii="Arial" w:hAnsi="Arial" w:cs="Arial"/>
          <w:sz w:val="20"/>
          <w:szCs w:val="20"/>
        </w:rPr>
        <w:t>&lt;kbd&gt;Keyboard input&lt;/kbd&gt;</w:t>
      </w:r>
    </w:p>
    <w:p w14:paraId="295D0D65"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71D7B228" w14:textId="77777777" w:rsidR="00F73AA2" w:rsidRPr="00BE1E6A" w:rsidRDefault="005548EC"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Keyboard input</w:t>
      </w:r>
    </w:p>
    <w:p w14:paraId="7ADA99E5" w14:textId="77777777" w:rsidR="005548EC" w:rsidRPr="00BE1E6A" w:rsidRDefault="005548EC" w:rsidP="00374B0B">
      <w:pPr>
        <w:spacing w:after="0"/>
        <w:jc w:val="both"/>
        <w:rPr>
          <w:rFonts w:ascii="Arial" w:eastAsia="Times New Roman" w:hAnsi="Arial" w:cs="Arial"/>
          <w:b/>
          <w:color w:val="000000"/>
          <w:sz w:val="20"/>
          <w:szCs w:val="20"/>
          <w:lang w:eastAsia="en-IN"/>
        </w:rPr>
      </w:pPr>
    </w:p>
    <w:p w14:paraId="2F4EDFA7" w14:textId="77777777" w:rsidR="006A228A"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19</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6A228A" w:rsidRPr="00BE1E6A">
        <w:rPr>
          <w:rFonts w:ascii="Arial" w:hAnsi="Arial" w:cs="Arial"/>
          <w:sz w:val="20"/>
          <w:szCs w:val="20"/>
          <w:lang w:eastAsia="en-IN"/>
        </w:rPr>
        <w:t>SAMP</w:t>
      </w:r>
      <w:r w:rsidR="000F05B5" w:rsidRPr="00BE1E6A">
        <w:rPr>
          <w:rFonts w:ascii="Arial" w:hAnsi="Arial" w:cs="Arial"/>
          <w:sz w:val="20"/>
          <w:szCs w:val="20"/>
          <w:lang w:eastAsia="en-IN"/>
        </w:rPr>
        <w:t>&gt;</w:t>
      </w:r>
      <w:r w:rsidR="006A228A" w:rsidRPr="00BE1E6A">
        <w:rPr>
          <w:rFonts w:ascii="Arial" w:hAnsi="Arial" w:cs="Arial"/>
          <w:sz w:val="20"/>
          <w:szCs w:val="20"/>
          <w:lang w:eastAsia="en-IN"/>
        </w:rPr>
        <w:t>:-</w:t>
      </w:r>
    </w:p>
    <w:p w14:paraId="7FE6CE13" w14:textId="77777777" w:rsidR="006A228A" w:rsidRPr="00BE1E6A" w:rsidRDefault="00D414B9" w:rsidP="00374B0B">
      <w:pPr>
        <w:spacing w:after="0"/>
        <w:ind w:firstLine="720"/>
        <w:jc w:val="both"/>
        <w:rPr>
          <w:rFonts w:ascii="Arial" w:hAnsi="Arial" w:cs="Arial"/>
          <w:sz w:val="20"/>
          <w:szCs w:val="20"/>
        </w:rPr>
      </w:pPr>
      <w:r w:rsidRPr="00BE1E6A">
        <w:rPr>
          <w:rFonts w:ascii="Arial" w:hAnsi="Arial" w:cs="Arial"/>
          <w:sz w:val="20"/>
          <w:szCs w:val="20"/>
        </w:rPr>
        <w:t>It d</w:t>
      </w:r>
      <w:r w:rsidR="006A228A" w:rsidRPr="00BE1E6A">
        <w:rPr>
          <w:rFonts w:ascii="Arial" w:hAnsi="Arial" w:cs="Arial"/>
          <w:sz w:val="20"/>
          <w:szCs w:val="20"/>
        </w:rPr>
        <w:t xml:space="preserve">efines sample output from a computer program. </w:t>
      </w:r>
    </w:p>
    <w:p w14:paraId="547CA8E2"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Example:-</w:t>
      </w:r>
    </w:p>
    <w:p w14:paraId="4D67DB37"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&lt;samp&gt;Sample output from a computer program&lt;/samp&gt;</w:t>
      </w:r>
    </w:p>
    <w:p w14:paraId="2451A326" w14:textId="77777777" w:rsidR="006A228A" w:rsidRPr="00BE1E6A" w:rsidRDefault="006A228A"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6AECBE4C"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Sample output from a computer program</w:t>
      </w:r>
    </w:p>
    <w:p w14:paraId="174D4D1E" w14:textId="77777777" w:rsidR="006A228A" w:rsidRPr="00BE1E6A" w:rsidRDefault="006A228A" w:rsidP="00374B0B">
      <w:pPr>
        <w:spacing w:after="0"/>
        <w:jc w:val="both"/>
        <w:rPr>
          <w:rFonts w:ascii="Arial" w:eastAsia="Times New Roman" w:hAnsi="Arial" w:cs="Arial"/>
          <w:b/>
          <w:color w:val="000000"/>
          <w:sz w:val="20"/>
          <w:szCs w:val="20"/>
          <w:lang w:eastAsia="en-IN"/>
        </w:rPr>
      </w:pPr>
    </w:p>
    <w:p w14:paraId="0B9433C5"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20</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F73AA2" w:rsidRPr="00BE1E6A">
        <w:rPr>
          <w:rFonts w:ascii="Arial" w:hAnsi="Arial" w:cs="Arial"/>
          <w:sz w:val="20"/>
          <w:szCs w:val="20"/>
          <w:lang w:eastAsia="en-IN"/>
        </w:rPr>
        <w:t>EM</w:t>
      </w:r>
      <w:r w:rsidR="000F05B5" w:rsidRPr="00BE1E6A">
        <w:rPr>
          <w:rFonts w:ascii="Arial" w:hAnsi="Arial" w:cs="Arial"/>
          <w:sz w:val="20"/>
          <w:szCs w:val="20"/>
          <w:lang w:eastAsia="en-IN"/>
        </w:rPr>
        <w:t>&gt;</w:t>
      </w:r>
      <w:r w:rsidR="00F73AA2" w:rsidRPr="00BE1E6A">
        <w:rPr>
          <w:rFonts w:ascii="Arial" w:hAnsi="Arial" w:cs="Arial"/>
          <w:sz w:val="20"/>
          <w:szCs w:val="20"/>
          <w:lang w:eastAsia="en-IN"/>
        </w:rPr>
        <w:t>:-</w:t>
      </w:r>
    </w:p>
    <w:p w14:paraId="4F92C510" w14:textId="77777777" w:rsidR="00F73AA2" w:rsidRPr="00BE1E6A" w:rsidRDefault="00D414B9" w:rsidP="00374B0B">
      <w:pPr>
        <w:spacing w:after="0"/>
        <w:ind w:firstLine="720"/>
        <w:jc w:val="both"/>
        <w:rPr>
          <w:rFonts w:ascii="Arial" w:hAnsi="Arial" w:cs="Arial"/>
          <w:sz w:val="20"/>
          <w:szCs w:val="20"/>
        </w:rPr>
      </w:pPr>
      <w:r w:rsidRPr="00BE1E6A">
        <w:rPr>
          <w:rFonts w:ascii="Arial" w:hAnsi="Arial" w:cs="Arial"/>
          <w:sz w:val="20"/>
          <w:szCs w:val="20"/>
        </w:rPr>
        <w:t xml:space="preserve">It is used to </w:t>
      </w:r>
      <w:r w:rsidR="00F73AA2" w:rsidRPr="00BE1E6A">
        <w:rPr>
          <w:rFonts w:ascii="Arial" w:hAnsi="Arial" w:cs="Arial"/>
          <w:sz w:val="20"/>
          <w:szCs w:val="20"/>
        </w:rPr>
        <w:t>emphasized</w:t>
      </w:r>
      <w:r w:rsidRPr="00BE1E6A">
        <w:rPr>
          <w:rFonts w:ascii="Arial" w:hAnsi="Arial" w:cs="Arial"/>
          <w:sz w:val="20"/>
          <w:szCs w:val="20"/>
        </w:rPr>
        <w:t xml:space="preserve"> or highlight a</w:t>
      </w:r>
      <w:r w:rsidR="00F73AA2" w:rsidRPr="00BE1E6A">
        <w:rPr>
          <w:rFonts w:ascii="Arial" w:hAnsi="Arial" w:cs="Arial"/>
          <w:sz w:val="20"/>
          <w:szCs w:val="20"/>
        </w:rPr>
        <w:t xml:space="preserve"> text. </w:t>
      </w:r>
    </w:p>
    <w:p w14:paraId="4C9ECF01" w14:textId="77777777" w:rsidR="00F73AA2" w:rsidRPr="00BE1E6A" w:rsidRDefault="00F73AA2" w:rsidP="00374B0B">
      <w:pPr>
        <w:spacing w:after="0"/>
        <w:jc w:val="both"/>
        <w:rPr>
          <w:rFonts w:ascii="Arial" w:hAnsi="Arial" w:cs="Arial"/>
          <w:b/>
          <w:sz w:val="20"/>
          <w:szCs w:val="20"/>
        </w:rPr>
      </w:pPr>
      <w:r w:rsidRPr="00BE1E6A">
        <w:rPr>
          <w:rFonts w:ascii="Arial" w:hAnsi="Arial" w:cs="Arial"/>
          <w:b/>
          <w:sz w:val="20"/>
          <w:szCs w:val="20"/>
        </w:rPr>
        <w:t>Example:-</w:t>
      </w:r>
    </w:p>
    <w:p w14:paraId="03782B30" w14:textId="77777777" w:rsidR="00F73AA2" w:rsidRPr="00BE1E6A" w:rsidRDefault="00F73AA2"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&lt;em&gt;Emphasized text&lt;/em&gt;</w:t>
      </w:r>
    </w:p>
    <w:p w14:paraId="341D9167"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6D5FE266" w14:textId="77777777" w:rsidR="00F73AA2" w:rsidRPr="00BE1E6A" w:rsidRDefault="005548EC" w:rsidP="00374B0B">
      <w:pPr>
        <w:spacing w:after="0"/>
        <w:ind w:firstLine="720"/>
        <w:jc w:val="both"/>
        <w:rPr>
          <w:rFonts w:ascii="Arial" w:eastAsia="Times New Roman" w:hAnsi="Arial" w:cs="Arial"/>
          <w:b/>
          <w:color w:val="000000"/>
          <w:sz w:val="20"/>
          <w:szCs w:val="20"/>
          <w:lang w:eastAsia="en-IN"/>
        </w:rPr>
      </w:pPr>
      <w:r w:rsidRPr="00BE1E6A">
        <w:rPr>
          <w:rStyle w:val="Emphasis"/>
          <w:rFonts w:ascii="Arial" w:hAnsi="Arial" w:cs="Arial"/>
          <w:color w:val="000000"/>
          <w:sz w:val="20"/>
          <w:szCs w:val="20"/>
        </w:rPr>
        <w:t>Emphasized text</w:t>
      </w:r>
    </w:p>
    <w:p w14:paraId="127D55EC" w14:textId="77777777" w:rsidR="005548EC" w:rsidRPr="00BE1E6A" w:rsidRDefault="005548EC" w:rsidP="00374B0B">
      <w:pPr>
        <w:pStyle w:val="Heading2"/>
        <w:jc w:val="both"/>
        <w:rPr>
          <w:rFonts w:ascii="Arial" w:hAnsi="Arial" w:cs="Arial"/>
          <w:sz w:val="20"/>
          <w:szCs w:val="20"/>
          <w:lang w:eastAsia="en-IN"/>
        </w:rPr>
      </w:pPr>
    </w:p>
    <w:p w14:paraId="6D5603BE" w14:textId="77777777" w:rsidR="006A228A"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21</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6A228A" w:rsidRPr="00BE1E6A">
        <w:rPr>
          <w:rFonts w:ascii="Arial" w:hAnsi="Arial" w:cs="Arial"/>
          <w:sz w:val="20"/>
          <w:szCs w:val="20"/>
          <w:lang w:eastAsia="en-IN"/>
        </w:rPr>
        <w:t>CITE</w:t>
      </w:r>
      <w:r w:rsidR="000F05B5" w:rsidRPr="00BE1E6A">
        <w:rPr>
          <w:rFonts w:ascii="Arial" w:hAnsi="Arial" w:cs="Arial"/>
          <w:sz w:val="20"/>
          <w:szCs w:val="20"/>
          <w:lang w:eastAsia="en-IN"/>
        </w:rPr>
        <w:t>&gt;</w:t>
      </w:r>
      <w:r w:rsidR="006A228A" w:rsidRPr="00BE1E6A">
        <w:rPr>
          <w:rFonts w:ascii="Arial" w:hAnsi="Arial" w:cs="Arial"/>
          <w:sz w:val="20"/>
          <w:szCs w:val="20"/>
          <w:lang w:eastAsia="en-IN"/>
        </w:rPr>
        <w:t>:-</w:t>
      </w:r>
    </w:p>
    <w:p w14:paraId="17DA7508" w14:textId="77777777" w:rsidR="006A228A" w:rsidRPr="00BE1E6A" w:rsidRDefault="00D414B9" w:rsidP="00374B0B">
      <w:pPr>
        <w:spacing w:after="0"/>
        <w:ind w:firstLine="720"/>
        <w:jc w:val="both"/>
        <w:rPr>
          <w:rFonts w:ascii="Arial" w:hAnsi="Arial" w:cs="Arial"/>
          <w:sz w:val="20"/>
          <w:szCs w:val="20"/>
        </w:rPr>
      </w:pPr>
      <w:r w:rsidRPr="00BE1E6A">
        <w:rPr>
          <w:rFonts w:ascii="Arial" w:hAnsi="Arial" w:cs="Arial"/>
          <w:sz w:val="20"/>
          <w:szCs w:val="20"/>
        </w:rPr>
        <w:t xml:space="preserve">It is also used to highlight or citation a text. </w:t>
      </w:r>
    </w:p>
    <w:p w14:paraId="32C861B0"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Example:-</w:t>
      </w:r>
    </w:p>
    <w:p w14:paraId="4C58761A"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&lt;cite&gt;Citation&lt;/cite&gt;</w:t>
      </w:r>
    </w:p>
    <w:p w14:paraId="78B7A320" w14:textId="77777777" w:rsidR="006A228A" w:rsidRPr="00BE1E6A" w:rsidRDefault="006A228A"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37FA011B" w14:textId="77777777" w:rsidR="006A228A" w:rsidRPr="00BE1E6A" w:rsidRDefault="006A228A"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i/>
          <w:iCs/>
          <w:color w:val="000000"/>
          <w:sz w:val="20"/>
          <w:szCs w:val="20"/>
        </w:rPr>
        <w:t>Citation</w:t>
      </w:r>
    </w:p>
    <w:p w14:paraId="0D0933AA" w14:textId="77777777" w:rsidR="006A228A" w:rsidRPr="00BE1E6A" w:rsidRDefault="006A228A" w:rsidP="00374B0B">
      <w:pPr>
        <w:pStyle w:val="Heading2"/>
        <w:jc w:val="both"/>
        <w:rPr>
          <w:rFonts w:ascii="Arial" w:hAnsi="Arial" w:cs="Arial"/>
          <w:sz w:val="20"/>
          <w:szCs w:val="20"/>
          <w:lang w:eastAsia="en-IN"/>
        </w:rPr>
      </w:pPr>
    </w:p>
    <w:p w14:paraId="350FC5D8" w14:textId="77777777" w:rsidR="000F05B5"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22</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F73AA2" w:rsidRPr="00BE1E6A">
        <w:rPr>
          <w:rFonts w:ascii="Arial" w:hAnsi="Arial" w:cs="Arial"/>
          <w:sz w:val="20"/>
          <w:szCs w:val="20"/>
          <w:lang w:eastAsia="en-IN"/>
        </w:rPr>
        <w:t>INS</w:t>
      </w:r>
      <w:r w:rsidR="000F05B5" w:rsidRPr="00BE1E6A">
        <w:rPr>
          <w:rFonts w:ascii="Arial" w:hAnsi="Arial" w:cs="Arial"/>
          <w:sz w:val="20"/>
          <w:szCs w:val="20"/>
          <w:lang w:eastAsia="en-IN"/>
        </w:rPr>
        <w:t>&gt;:-</w:t>
      </w:r>
    </w:p>
    <w:p w14:paraId="3925B514"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23</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F73AA2" w:rsidRPr="00BE1E6A">
        <w:rPr>
          <w:rFonts w:ascii="Arial" w:hAnsi="Arial" w:cs="Arial"/>
          <w:sz w:val="20"/>
          <w:szCs w:val="20"/>
          <w:lang w:eastAsia="en-IN"/>
        </w:rPr>
        <w:t>DEL</w:t>
      </w:r>
      <w:r w:rsidR="000F05B5" w:rsidRPr="00BE1E6A">
        <w:rPr>
          <w:rFonts w:ascii="Arial" w:hAnsi="Arial" w:cs="Arial"/>
          <w:sz w:val="20"/>
          <w:szCs w:val="20"/>
          <w:lang w:eastAsia="en-IN"/>
        </w:rPr>
        <w:t>&gt;</w:t>
      </w:r>
      <w:r w:rsidR="00F73AA2" w:rsidRPr="00BE1E6A">
        <w:rPr>
          <w:rFonts w:ascii="Arial" w:hAnsi="Arial" w:cs="Arial"/>
          <w:sz w:val="20"/>
          <w:szCs w:val="20"/>
          <w:lang w:eastAsia="en-IN"/>
        </w:rPr>
        <w:t>:-</w:t>
      </w:r>
    </w:p>
    <w:p w14:paraId="76A09049" w14:textId="77777777" w:rsidR="00F73AA2" w:rsidRPr="00BE1E6A" w:rsidRDefault="00F73AA2" w:rsidP="00374B0B">
      <w:pPr>
        <w:spacing w:after="0"/>
        <w:ind w:firstLine="720"/>
        <w:jc w:val="both"/>
        <w:rPr>
          <w:rFonts w:ascii="Arial" w:hAnsi="Arial" w:cs="Arial"/>
          <w:sz w:val="20"/>
          <w:szCs w:val="20"/>
        </w:rPr>
      </w:pPr>
      <w:r w:rsidRPr="00BE1E6A">
        <w:rPr>
          <w:rFonts w:ascii="Arial" w:hAnsi="Arial" w:cs="Arial"/>
          <w:sz w:val="20"/>
          <w:szCs w:val="20"/>
        </w:rPr>
        <w:t>The &lt;ins&gt; tag defines a text that has been inserted into a document. The &lt;del&gt; tag defines text that has been deleted from a document.</w:t>
      </w:r>
    </w:p>
    <w:p w14:paraId="08CC406D" w14:textId="77777777" w:rsidR="00F73AA2" w:rsidRPr="00BE1E6A" w:rsidRDefault="00F73AA2" w:rsidP="00374B0B">
      <w:pPr>
        <w:spacing w:after="0"/>
        <w:jc w:val="both"/>
        <w:rPr>
          <w:rFonts w:ascii="Arial" w:hAnsi="Arial" w:cs="Arial"/>
          <w:b/>
          <w:sz w:val="20"/>
          <w:szCs w:val="20"/>
        </w:rPr>
      </w:pPr>
      <w:r w:rsidRPr="00BE1E6A">
        <w:rPr>
          <w:rFonts w:ascii="Arial" w:hAnsi="Arial" w:cs="Arial"/>
          <w:b/>
          <w:sz w:val="20"/>
          <w:szCs w:val="20"/>
        </w:rPr>
        <w:t>Example:-</w:t>
      </w:r>
    </w:p>
    <w:p w14:paraId="1ED04B79" w14:textId="77777777" w:rsidR="00F73AA2" w:rsidRPr="00BE1E6A" w:rsidRDefault="00F73AA2" w:rsidP="00374B0B">
      <w:pPr>
        <w:spacing w:after="0"/>
        <w:ind w:firstLine="720"/>
        <w:jc w:val="both"/>
        <w:rPr>
          <w:rFonts w:ascii="Arial" w:hAnsi="Arial" w:cs="Arial"/>
          <w:sz w:val="20"/>
          <w:szCs w:val="20"/>
        </w:rPr>
      </w:pPr>
      <w:r w:rsidRPr="00BE1E6A">
        <w:rPr>
          <w:rFonts w:ascii="Arial" w:hAnsi="Arial" w:cs="Arial"/>
          <w:sz w:val="20"/>
          <w:szCs w:val="20"/>
        </w:rPr>
        <w:t>My favorite color is</w:t>
      </w:r>
      <w:r w:rsidR="00973522">
        <w:rPr>
          <w:rFonts w:ascii="Arial" w:hAnsi="Arial" w:cs="Arial"/>
          <w:sz w:val="20"/>
          <w:szCs w:val="20"/>
        </w:rPr>
        <w:t xml:space="preserve"> &lt;del&gt;blue&lt;/del&gt; &lt;ins&gt;red&lt;/ins&gt;.</w:t>
      </w:r>
    </w:p>
    <w:p w14:paraId="37EC2B70"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7A4B304A" w14:textId="77777777" w:rsidR="00F73AA2" w:rsidRPr="00BE1E6A" w:rsidRDefault="005548EC" w:rsidP="00374B0B">
      <w:pPr>
        <w:spacing w:after="0"/>
        <w:ind w:firstLine="720"/>
        <w:jc w:val="both"/>
        <w:rPr>
          <w:rFonts w:ascii="Arial" w:hAnsi="Arial" w:cs="Arial"/>
          <w:sz w:val="20"/>
          <w:szCs w:val="20"/>
        </w:rPr>
      </w:pPr>
      <w:r w:rsidRPr="00BE1E6A">
        <w:rPr>
          <w:rFonts w:ascii="Arial" w:hAnsi="Arial" w:cs="Arial"/>
          <w:color w:val="000000"/>
          <w:sz w:val="20"/>
          <w:szCs w:val="20"/>
        </w:rPr>
        <w:t>My favorite color is</w:t>
      </w:r>
      <w:r w:rsidRPr="00BE1E6A">
        <w:rPr>
          <w:rStyle w:val="apple-converted-space"/>
          <w:rFonts w:ascii="Arial" w:hAnsi="Arial" w:cs="Arial"/>
          <w:color w:val="000000"/>
          <w:sz w:val="20"/>
          <w:szCs w:val="20"/>
        </w:rPr>
        <w:t> </w:t>
      </w:r>
      <w:r w:rsidR="009307CC" w:rsidRPr="00BE1E6A">
        <w:rPr>
          <w:rStyle w:val="apple-converted-space"/>
          <w:rFonts w:ascii="Arial" w:hAnsi="Arial" w:cs="Arial"/>
          <w:strike/>
          <w:color w:val="000000"/>
          <w:sz w:val="20"/>
          <w:szCs w:val="20"/>
        </w:rPr>
        <w:t>blue</w:t>
      </w:r>
      <w:del w:id="0" w:author="Unknown">
        <w:r w:rsidRPr="00BE1E6A">
          <w:rPr>
            <w:rFonts w:ascii="Arial" w:hAnsi="Arial" w:cs="Arial"/>
            <w:color w:val="000000"/>
            <w:sz w:val="20"/>
            <w:szCs w:val="20"/>
          </w:rPr>
          <w:delText>blue</w:delText>
        </w:r>
      </w:del>
      <w:r w:rsidRPr="00BE1E6A">
        <w:rPr>
          <w:rStyle w:val="apple-converted-space"/>
          <w:rFonts w:ascii="Arial" w:hAnsi="Arial" w:cs="Arial"/>
          <w:color w:val="000000"/>
          <w:sz w:val="20"/>
          <w:szCs w:val="20"/>
        </w:rPr>
        <w:t> </w:t>
      </w:r>
      <w:ins w:id="1" w:author="Unknown">
        <w:r w:rsidRPr="00BE1E6A">
          <w:rPr>
            <w:rFonts w:ascii="Arial" w:hAnsi="Arial" w:cs="Arial"/>
            <w:color w:val="000000"/>
            <w:sz w:val="20"/>
            <w:szCs w:val="20"/>
            <w:u w:val="single"/>
          </w:rPr>
          <w:t>red</w:t>
        </w:r>
      </w:ins>
      <w:r w:rsidR="00973522">
        <w:rPr>
          <w:rFonts w:ascii="Arial" w:hAnsi="Arial" w:cs="Arial"/>
          <w:color w:val="000000"/>
          <w:sz w:val="20"/>
          <w:szCs w:val="20"/>
        </w:rPr>
        <w:t>.</w:t>
      </w:r>
    </w:p>
    <w:p w14:paraId="31888776" w14:textId="77777777" w:rsidR="005548EC" w:rsidRPr="00BE1E6A" w:rsidRDefault="005548EC" w:rsidP="00374B0B">
      <w:pPr>
        <w:spacing w:after="0"/>
        <w:jc w:val="both"/>
        <w:rPr>
          <w:rFonts w:ascii="Arial" w:hAnsi="Arial" w:cs="Arial"/>
          <w:sz w:val="20"/>
          <w:szCs w:val="20"/>
        </w:rPr>
      </w:pPr>
    </w:p>
    <w:p w14:paraId="5DC18804"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24</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F73AA2" w:rsidRPr="00BE1E6A">
        <w:rPr>
          <w:rFonts w:ascii="Arial" w:hAnsi="Arial" w:cs="Arial"/>
          <w:sz w:val="20"/>
          <w:szCs w:val="20"/>
          <w:lang w:eastAsia="en-IN"/>
        </w:rPr>
        <w:t>BLOCKQUOTE</w:t>
      </w:r>
      <w:r w:rsidR="000F05B5" w:rsidRPr="00BE1E6A">
        <w:rPr>
          <w:rFonts w:ascii="Arial" w:hAnsi="Arial" w:cs="Arial"/>
          <w:sz w:val="20"/>
          <w:szCs w:val="20"/>
          <w:lang w:eastAsia="en-IN"/>
        </w:rPr>
        <w:t>&gt;</w:t>
      </w:r>
      <w:r w:rsidR="00F73AA2" w:rsidRPr="00BE1E6A">
        <w:rPr>
          <w:rFonts w:ascii="Arial" w:hAnsi="Arial" w:cs="Arial"/>
          <w:sz w:val="20"/>
          <w:szCs w:val="20"/>
          <w:lang w:eastAsia="en-IN"/>
        </w:rPr>
        <w:t>:-</w:t>
      </w:r>
    </w:p>
    <w:p w14:paraId="648BEC99" w14:textId="77777777" w:rsidR="00D414B9" w:rsidRPr="00BE1E6A" w:rsidRDefault="00D414B9" w:rsidP="00374B0B">
      <w:pPr>
        <w:pStyle w:val="NormalWeb"/>
        <w:spacing w:before="0" w:beforeAutospacing="0" w:after="0" w:afterAutospacing="0"/>
        <w:jc w:val="both"/>
        <w:rPr>
          <w:rFonts w:ascii="Arial" w:hAnsi="Arial" w:cs="Arial"/>
          <w:sz w:val="20"/>
          <w:szCs w:val="20"/>
        </w:rPr>
      </w:pPr>
      <w:r w:rsidRPr="00BE1E6A">
        <w:rPr>
          <w:rFonts w:ascii="Arial" w:hAnsi="Arial" w:cs="Arial"/>
          <w:b/>
          <w:sz w:val="20"/>
          <w:szCs w:val="20"/>
        </w:rPr>
        <w:lastRenderedPageBreak/>
        <w:tab/>
      </w:r>
      <w:r w:rsidRPr="00BE1E6A">
        <w:rPr>
          <w:rFonts w:ascii="Arial" w:hAnsi="Arial" w:cs="Arial"/>
          <w:sz w:val="20"/>
          <w:szCs w:val="20"/>
        </w:rPr>
        <w:t>It is used to indent a paragraph.</w:t>
      </w:r>
    </w:p>
    <w:p w14:paraId="6700A00B" w14:textId="77777777" w:rsidR="00F73AA2" w:rsidRPr="00BE1E6A" w:rsidRDefault="00F73AA2"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Example:-</w:t>
      </w:r>
    </w:p>
    <w:p w14:paraId="1E08A682" w14:textId="77777777" w:rsidR="00973522" w:rsidRDefault="00F73AA2" w:rsidP="00374B0B">
      <w:pPr>
        <w:pStyle w:val="NormalWeb"/>
        <w:spacing w:before="0" w:beforeAutospacing="0" w:after="0" w:afterAutospacing="0"/>
        <w:rPr>
          <w:rFonts w:ascii="Arial" w:hAnsi="Arial" w:cs="Arial"/>
          <w:sz w:val="20"/>
          <w:szCs w:val="20"/>
        </w:rPr>
      </w:pPr>
      <w:r w:rsidRPr="00BE1E6A">
        <w:rPr>
          <w:rFonts w:ascii="Arial" w:hAnsi="Arial" w:cs="Arial"/>
          <w:sz w:val="20"/>
          <w:szCs w:val="20"/>
        </w:rPr>
        <w:t>&lt;blockquote&gt;</w:t>
      </w:r>
      <w:r w:rsidRPr="00BE1E6A">
        <w:rPr>
          <w:rFonts w:ascii="Arial" w:hAnsi="Arial" w:cs="Arial"/>
          <w:sz w:val="20"/>
          <w:szCs w:val="20"/>
        </w:rPr>
        <w:br/>
      </w:r>
      <w:r w:rsidR="00973522">
        <w:rPr>
          <w:rFonts w:ascii="Arial" w:hAnsi="Arial" w:cs="Arial"/>
          <w:sz w:val="20"/>
          <w:szCs w:val="20"/>
        </w:rPr>
        <w:t xml:space="preserve">This is some text. This is some text. This is some text. This is some text. This is some text. This is some text. This is some text. This is some text. This is some text. This is some text. This is some text. This is some text. This is some text. </w:t>
      </w:r>
    </w:p>
    <w:p w14:paraId="4CE87AE7" w14:textId="77777777" w:rsidR="00F73AA2" w:rsidRPr="00BE1E6A" w:rsidRDefault="00F73AA2" w:rsidP="00374B0B">
      <w:pPr>
        <w:pStyle w:val="NormalWeb"/>
        <w:spacing w:before="0" w:beforeAutospacing="0" w:after="0" w:afterAutospacing="0"/>
        <w:rPr>
          <w:rFonts w:ascii="Arial" w:hAnsi="Arial" w:cs="Arial"/>
          <w:sz w:val="20"/>
          <w:szCs w:val="20"/>
        </w:rPr>
      </w:pPr>
      <w:r w:rsidRPr="00BE1E6A">
        <w:rPr>
          <w:rFonts w:ascii="Arial" w:hAnsi="Arial" w:cs="Arial"/>
          <w:sz w:val="20"/>
          <w:szCs w:val="20"/>
        </w:rPr>
        <w:t>&lt;/blockquote&gt;</w:t>
      </w:r>
    </w:p>
    <w:p w14:paraId="0DBFDA2B"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14216CD4" w14:textId="77777777" w:rsidR="00973522" w:rsidRDefault="00973522" w:rsidP="00973522">
      <w:pPr>
        <w:pStyle w:val="NormalWeb"/>
        <w:spacing w:before="0" w:beforeAutospacing="0" w:after="0" w:afterAutospacing="0"/>
        <w:ind w:left="720"/>
        <w:rPr>
          <w:rFonts w:ascii="Arial" w:hAnsi="Arial" w:cs="Arial"/>
          <w:sz w:val="20"/>
          <w:szCs w:val="20"/>
        </w:rPr>
      </w:pPr>
      <w:r>
        <w:rPr>
          <w:rFonts w:ascii="Arial" w:hAnsi="Arial" w:cs="Arial"/>
          <w:sz w:val="20"/>
          <w:szCs w:val="20"/>
        </w:rPr>
        <w:t xml:space="preserve">This is some text. This is some text. This is some text. This is some text. This is some text. This is some text. This is some text. This is some text. This is some text. This is some text. This is some text. This is some text. This is some text. </w:t>
      </w:r>
    </w:p>
    <w:p w14:paraId="6158C63F" w14:textId="77777777" w:rsidR="001C6609" w:rsidRPr="00BE1E6A" w:rsidRDefault="001C6609" w:rsidP="00374B0B">
      <w:pPr>
        <w:pStyle w:val="Heading2"/>
        <w:jc w:val="both"/>
        <w:rPr>
          <w:rFonts w:ascii="Arial" w:hAnsi="Arial" w:cs="Arial"/>
          <w:sz w:val="20"/>
          <w:szCs w:val="20"/>
          <w:lang w:eastAsia="en-IN"/>
        </w:rPr>
      </w:pPr>
    </w:p>
    <w:p w14:paraId="25BA58CC" w14:textId="77777777" w:rsidR="00F73AA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25</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F73AA2" w:rsidRPr="00BE1E6A">
        <w:rPr>
          <w:rFonts w:ascii="Arial" w:hAnsi="Arial" w:cs="Arial"/>
          <w:sz w:val="20"/>
          <w:szCs w:val="20"/>
          <w:lang w:eastAsia="en-IN"/>
        </w:rPr>
        <w:t>Q</w:t>
      </w:r>
      <w:r w:rsidR="000F05B5" w:rsidRPr="00BE1E6A">
        <w:rPr>
          <w:rFonts w:ascii="Arial" w:hAnsi="Arial" w:cs="Arial"/>
          <w:sz w:val="20"/>
          <w:szCs w:val="20"/>
          <w:lang w:eastAsia="en-IN"/>
        </w:rPr>
        <w:t>&gt;</w:t>
      </w:r>
      <w:r w:rsidR="00F73AA2" w:rsidRPr="00BE1E6A">
        <w:rPr>
          <w:rFonts w:ascii="Arial" w:hAnsi="Arial" w:cs="Arial"/>
          <w:sz w:val="20"/>
          <w:szCs w:val="20"/>
          <w:lang w:eastAsia="en-IN"/>
        </w:rPr>
        <w:t>:-</w:t>
      </w:r>
    </w:p>
    <w:p w14:paraId="78ED51E3" w14:textId="77777777" w:rsidR="00F73AA2" w:rsidRPr="00BE1E6A" w:rsidRDefault="00D414B9"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It is used to</w:t>
      </w:r>
      <w:r w:rsidR="00F73AA2" w:rsidRPr="00BE1E6A">
        <w:rPr>
          <w:rFonts w:ascii="Arial" w:hAnsi="Arial" w:cs="Arial"/>
          <w:sz w:val="20"/>
          <w:szCs w:val="20"/>
        </w:rPr>
        <w:t xml:space="preserve"> insert quot</w:t>
      </w:r>
      <w:r w:rsidRPr="00BE1E6A">
        <w:rPr>
          <w:rFonts w:ascii="Arial" w:hAnsi="Arial" w:cs="Arial"/>
          <w:sz w:val="20"/>
          <w:szCs w:val="20"/>
        </w:rPr>
        <w:t>ation marks around the text</w:t>
      </w:r>
      <w:r w:rsidR="00F73AA2" w:rsidRPr="00BE1E6A">
        <w:rPr>
          <w:rFonts w:ascii="Arial" w:hAnsi="Arial" w:cs="Arial"/>
          <w:sz w:val="20"/>
          <w:szCs w:val="20"/>
        </w:rPr>
        <w:t>.</w:t>
      </w:r>
    </w:p>
    <w:p w14:paraId="436B721E" w14:textId="77777777" w:rsidR="00F73AA2" w:rsidRPr="00BE1E6A" w:rsidRDefault="00F73AA2"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Example:-</w:t>
      </w:r>
    </w:p>
    <w:p w14:paraId="0C05BE18" w14:textId="77777777" w:rsidR="00F73AA2" w:rsidRPr="00BE1E6A" w:rsidRDefault="00F73AA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&lt;q&gt;build a future where people live in harmony with nature&lt;/q&gt;.</w:t>
      </w:r>
    </w:p>
    <w:p w14:paraId="535A6659"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4E15570C" w14:textId="77777777" w:rsidR="00F73AA2" w:rsidRPr="00BE1E6A" w:rsidRDefault="00EE50AD"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w:t>
      </w:r>
      <w:r w:rsidR="001C6609" w:rsidRPr="00BE1E6A">
        <w:rPr>
          <w:rFonts w:ascii="Arial" w:hAnsi="Arial" w:cs="Arial"/>
          <w:sz w:val="20"/>
          <w:szCs w:val="20"/>
        </w:rPr>
        <w:t>build a future where people live in harmony with nature</w:t>
      </w:r>
      <w:r w:rsidRPr="00BE1E6A">
        <w:rPr>
          <w:rFonts w:ascii="Arial" w:hAnsi="Arial" w:cs="Arial"/>
          <w:color w:val="000000"/>
          <w:sz w:val="20"/>
          <w:szCs w:val="20"/>
        </w:rPr>
        <w:t>”</w:t>
      </w:r>
    </w:p>
    <w:p w14:paraId="23B944B9" w14:textId="77777777" w:rsidR="001C6609" w:rsidRPr="00BE1E6A" w:rsidRDefault="001C6609" w:rsidP="00374B0B">
      <w:pPr>
        <w:spacing w:after="0"/>
        <w:jc w:val="both"/>
        <w:rPr>
          <w:rFonts w:ascii="Arial" w:eastAsia="Times New Roman" w:hAnsi="Arial" w:cs="Arial"/>
          <w:b/>
          <w:color w:val="000000"/>
          <w:sz w:val="20"/>
          <w:szCs w:val="20"/>
          <w:lang w:eastAsia="en-IN"/>
        </w:rPr>
      </w:pPr>
    </w:p>
    <w:p w14:paraId="158E2D20" w14:textId="77777777" w:rsidR="00F73AA2" w:rsidRPr="00BE1E6A" w:rsidRDefault="006228CA" w:rsidP="00374B0B">
      <w:pPr>
        <w:spacing w:after="0"/>
        <w:jc w:val="both"/>
        <w:rPr>
          <w:rFonts w:ascii="Arial" w:eastAsia="Times New Roman" w:hAnsi="Arial" w:cs="Arial"/>
          <w:b/>
          <w:color w:val="000000"/>
          <w:sz w:val="20"/>
          <w:szCs w:val="20"/>
          <w:lang w:eastAsia="en-IN"/>
        </w:rPr>
      </w:pPr>
      <w:r w:rsidRPr="00BE1E6A">
        <w:rPr>
          <w:rStyle w:val="Heading2Char"/>
          <w:rFonts w:ascii="Arial" w:eastAsiaTheme="minorHAnsi" w:hAnsi="Arial" w:cs="Arial"/>
          <w:sz w:val="20"/>
          <w:szCs w:val="20"/>
        </w:rPr>
        <w:t>26</w:t>
      </w:r>
      <w:r w:rsidR="000F05B5" w:rsidRPr="00BE1E6A">
        <w:rPr>
          <w:rStyle w:val="Heading2Char"/>
          <w:rFonts w:ascii="Arial" w:eastAsiaTheme="minorHAnsi" w:hAnsi="Arial" w:cs="Arial"/>
          <w:sz w:val="20"/>
          <w:szCs w:val="20"/>
        </w:rPr>
        <w:t>.</w:t>
      </w:r>
      <w:r w:rsidR="000F05B5" w:rsidRPr="00BE1E6A">
        <w:rPr>
          <w:rStyle w:val="Heading2Char"/>
          <w:rFonts w:ascii="Arial" w:eastAsiaTheme="minorHAnsi" w:hAnsi="Arial" w:cs="Arial"/>
          <w:sz w:val="20"/>
          <w:szCs w:val="20"/>
        </w:rPr>
        <w:tab/>
        <w:t>&lt;</w:t>
      </w:r>
      <w:r w:rsidR="00F73AA2" w:rsidRPr="00BE1E6A">
        <w:rPr>
          <w:rStyle w:val="Heading2Char"/>
          <w:rFonts w:ascii="Arial" w:eastAsiaTheme="minorHAnsi" w:hAnsi="Arial" w:cs="Arial"/>
          <w:sz w:val="20"/>
          <w:szCs w:val="20"/>
        </w:rPr>
        <w:t>DFN</w:t>
      </w:r>
      <w:r w:rsidR="000F05B5" w:rsidRPr="00BE1E6A">
        <w:rPr>
          <w:rStyle w:val="Heading2Char"/>
          <w:rFonts w:ascii="Arial" w:eastAsiaTheme="minorHAnsi" w:hAnsi="Arial" w:cs="Arial"/>
          <w:sz w:val="20"/>
          <w:szCs w:val="20"/>
        </w:rPr>
        <w:t>&gt;</w:t>
      </w:r>
      <w:r w:rsidR="00F73AA2" w:rsidRPr="00BE1E6A">
        <w:rPr>
          <w:rStyle w:val="Heading2Char"/>
          <w:rFonts w:ascii="Arial" w:eastAsiaTheme="minorHAnsi" w:hAnsi="Arial" w:cs="Arial"/>
          <w:sz w:val="20"/>
          <w:szCs w:val="20"/>
        </w:rPr>
        <w:t>:-</w:t>
      </w:r>
    </w:p>
    <w:p w14:paraId="0A65D5C8" w14:textId="77777777" w:rsidR="00F73AA2" w:rsidRPr="00BE1E6A" w:rsidRDefault="00D414B9" w:rsidP="00374B0B">
      <w:pPr>
        <w:spacing w:after="0"/>
        <w:ind w:firstLine="72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It is used to define the definition term.</w:t>
      </w:r>
    </w:p>
    <w:p w14:paraId="7FC7131F" w14:textId="77777777" w:rsidR="00F73AA2" w:rsidRPr="00BE1E6A" w:rsidRDefault="00F73AA2"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133598AE" w14:textId="77777777" w:rsidR="00F73AA2" w:rsidRPr="00BE1E6A" w:rsidRDefault="00F73AA2" w:rsidP="00374B0B">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00BD010E" w:rsidRPr="00BD010E">
        <w:rPr>
          <w:rFonts w:ascii="Arial" w:eastAsia="Times New Roman" w:hAnsi="Arial" w:cs="Arial"/>
          <w:color w:val="000000"/>
          <w:sz w:val="20"/>
          <w:szCs w:val="20"/>
          <w:lang w:eastAsia="en-IN"/>
        </w:rPr>
        <w:t>&lt;p&gt;&lt;dfn&gt;HTML&lt;/dfn&gt; is the standard markup language for creating web pages.&lt;/p&gt;</w:t>
      </w:r>
    </w:p>
    <w:p w14:paraId="0A2F0DFA"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4A37DD3A" w14:textId="77777777" w:rsidR="00EE50AD" w:rsidRPr="00BD010E" w:rsidRDefault="00BD010E" w:rsidP="00BD010E">
      <w:pPr>
        <w:spacing w:after="0"/>
        <w:ind w:firstLine="720"/>
        <w:jc w:val="both"/>
        <w:rPr>
          <w:rFonts w:ascii="Arial" w:eastAsia="Times New Roman" w:hAnsi="Arial" w:cs="Arial"/>
          <w:color w:val="000000"/>
          <w:sz w:val="20"/>
          <w:szCs w:val="20"/>
          <w:lang w:eastAsia="en-IN"/>
        </w:rPr>
      </w:pPr>
      <w:r w:rsidRPr="00BD010E">
        <w:rPr>
          <w:rFonts w:ascii="Arial" w:eastAsia="Times New Roman" w:hAnsi="Arial" w:cs="Arial"/>
          <w:color w:val="000000"/>
          <w:sz w:val="20"/>
          <w:szCs w:val="20"/>
          <w:lang w:eastAsia="en-IN"/>
        </w:rPr>
        <w:t>HTML is the standard markup language for creating web pages.</w:t>
      </w:r>
    </w:p>
    <w:p w14:paraId="5C2ED6C1" w14:textId="77777777" w:rsidR="000F05B5"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27</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H1&gt;</w:t>
      </w:r>
      <w:r w:rsidR="000F05B5" w:rsidRPr="00BE1E6A">
        <w:rPr>
          <w:rFonts w:ascii="Arial" w:eastAsia="Times New Roman" w:hAnsi="Arial" w:cs="Arial"/>
          <w:b/>
          <w:color w:val="000000"/>
          <w:sz w:val="20"/>
          <w:szCs w:val="20"/>
          <w:lang w:eastAsia="en-IN"/>
        </w:rPr>
        <w:t>:-</w:t>
      </w:r>
    </w:p>
    <w:p w14:paraId="0BF19E68" w14:textId="77777777" w:rsidR="000F05B5"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28</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H2&gt;</w:t>
      </w:r>
      <w:r w:rsidR="000F05B5" w:rsidRPr="00BE1E6A">
        <w:rPr>
          <w:rFonts w:ascii="Arial" w:eastAsia="Times New Roman" w:hAnsi="Arial" w:cs="Arial"/>
          <w:b/>
          <w:color w:val="000000"/>
          <w:sz w:val="20"/>
          <w:szCs w:val="20"/>
          <w:lang w:eastAsia="en-IN"/>
        </w:rPr>
        <w:t>:-</w:t>
      </w:r>
    </w:p>
    <w:p w14:paraId="4F56ABA9" w14:textId="77777777" w:rsidR="000F05B5"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29</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H3&gt;</w:t>
      </w:r>
      <w:r w:rsidR="000F05B5" w:rsidRPr="00BE1E6A">
        <w:rPr>
          <w:rFonts w:ascii="Arial" w:eastAsia="Times New Roman" w:hAnsi="Arial" w:cs="Arial"/>
          <w:b/>
          <w:color w:val="000000"/>
          <w:sz w:val="20"/>
          <w:szCs w:val="20"/>
          <w:lang w:eastAsia="en-IN"/>
        </w:rPr>
        <w:t>:-</w:t>
      </w:r>
    </w:p>
    <w:p w14:paraId="4B044EDB" w14:textId="77777777" w:rsidR="000F05B5"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30</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H4&gt;</w:t>
      </w:r>
      <w:r w:rsidR="000F05B5" w:rsidRPr="00BE1E6A">
        <w:rPr>
          <w:rFonts w:ascii="Arial" w:eastAsia="Times New Roman" w:hAnsi="Arial" w:cs="Arial"/>
          <w:b/>
          <w:color w:val="000000"/>
          <w:sz w:val="20"/>
          <w:szCs w:val="20"/>
          <w:lang w:eastAsia="en-IN"/>
        </w:rPr>
        <w:t>:-</w:t>
      </w:r>
    </w:p>
    <w:p w14:paraId="7F5206F0" w14:textId="77777777" w:rsidR="000F05B5"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31</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H5&gt;</w:t>
      </w:r>
      <w:r w:rsidR="000F05B5" w:rsidRPr="00BE1E6A">
        <w:rPr>
          <w:rFonts w:ascii="Arial" w:eastAsia="Times New Roman" w:hAnsi="Arial" w:cs="Arial"/>
          <w:b/>
          <w:color w:val="000000"/>
          <w:sz w:val="20"/>
          <w:szCs w:val="20"/>
          <w:lang w:eastAsia="en-IN"/>
        </w:rPr>
        <w:t>:-</w:t>
      </w:r>
    </w:p>
    <w:p w14:paraId="08E12E29" w14:textId="77777777" w:rsidR="00F73AA2" w:rsidRPr="00BE1E6A" w:rsidRDefault="006228CA"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32</w:t>
      </w:r>
      <w:r w:rsidR="000F05B5"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r>
      <w:r w:rsidR="00F73AA2" w:rsidRPr="00BE1E6A">
        <w:rPr>
          <w:rFonts w:ascii="Arial" w:eastAsia="Times New Roman" w:hAnsi="Arial" w:cs="Arial"/>
          <w:b/>
          <w:color w:val="000000"/>
          <w:sz w:val="20"/>
          <w:szCs w:val="20"/>
          <w:lang w:eastAsia="en-IN"/>
        </w:rPr>
        <w:t>&lt; H6&gt;:-</w:t>
      </w:r>
    </w:p>
    <w:p w14:paraId="41B48FDE" w14:textId="77777777" w:rsidR="00F73AA2" w:rsidRPr="00BE1E6A" w:rsidRDefault="00F73AA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&lt;h1&gt; to &lt;h6&gt; tags are used to define HTML headings. &lt;h1&gt; defines the most important heading. &lt;h6&gt; defines the least important heading.</w:t>
      </w:r>
    </w:p>
    <w:p w14:paraId="47002199" w14:textId="77777777" w:rsidR="00F73AA2" w:rsidRPr="00BE1E6A" w:rsidRDefault="00F73AA2" w:rsidP="00374B0B">
      <w:pPr>
        <w:spacing w:after="0"/>
        <w:jc w:val="both"/>
        <w:rPr>
          <w:rFonts w:ascii="Arial" w:hAnsi="Arial" w:cs="Arial"/>
          <w:sz w:val="20"/>
          <w:szCs w:val="20"/>
        </w:rPr>
      </w:pPr>
      <w:r w:rsidRPr="00BE1E6A">
        <w:rPr>
          <w:rFonts w:ascii="Arial" w:hAnsi="Arial" w:cs="Arial"/>
          <w:sz w:val="20"/>
          <w:szCs w:val="20"/>
        </w:rPr>
        <w:t>Note: Browsers automatically add an empty line b</w:t>
      </w:r>
      <w:r w:rsidR="007B3392">
        <w:rPr>
          <w:rFonts w:ascii="Arial" w:hAnsi="Arial" w:cs="Arial"/>
          <w:sz w:val="20"/>
          <w:szCs w:val="20"/>
        </w:rPr>
        <w:t>efore and after a heading because these are block tags.</w:t>
      </w:r>
    </w:p>
    <w:p w14:paraId="6B15BE46" w14:textId="77777777" w:rsidR="00F73AA2" w:rsidRPr="00BE1E6A" w:rsidRDefault="00F73AA2" w:rsidP="007B3392">
      <w:pPr>
        <w:spacing w:after="0"/>
        <w:ind w:firstLine="720"/>
        <w:jc w:val="both"/>
        <w:rPr>
          <w:rFonts w:ascii="Arial" w:hAnsi="Arial" w:cs="Arial"/>
          <w:sz w:val="20"/>
          <w:szCs w:val="20"/>
        </w:rPr>
      </w:pPr>
      <w:r w:rsidRPr="00BE1E6A">
        <w:rPr>
          <w:rFonts w:ascii="Arial" w:hAnsi="Arial" w:cs="Arial"/>
          <w:sz w:val="20"/>
          <w:szCs w:val="20"/>
        </w:rPr>
        <w:t>Use HTML headings for headings only. Don’t use headings to make text BIG or bold. Search engines use your headings to index the structure and content of your web pages. H1 headings should be used as main headings, followed by H2 headings, then the less important H3 headings, and so on.</w:t>
      </w:r>
    </w:p>
    <w:p w14:paraId="3C317F83" w14:textId="77777777" w:rsidR="00F73AA2" w:rsidRPr="00BE1E6A" w:rsidRDefault="00F73AA2"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51F596A3" w14:textId="77777777" w:rsidR="00F73AA2" w:rsidRPr="00BE1E6A" w:rsidRDefault="00F73AA2" w:rsidP="00374B0B">
      <w:pPr>
        <w:spacing w:after="0"/>
        <w:ind w:left="720"/>
        <w:rPr>
          <w:rFonts w:ascii="Arial" w:eastAsia="Times New Roman" w:hAnsi="Arial" w:cs="Arial"/>
          <w:b/>
          <w:color w:val="000000"/>
          <w:sz w:val="20"/>
          <w:szCs w:val="20"/>
          <w:lang w:eastAsia="en-IN"/>
        </w:rPr>
      </w:pPr>
      <w:r w:rsidRPr="00BE1E6A">
        <w:rPr>
          <w:rFonts w:ascii="Arial" w:hAnsi="Arial" w:cs="Arial"/>
          <w:sz w:val="20"/>
          <w:szCs w:val="20"/>
        </w:rPr>
        <w:t>&lt;h1&gt;This is heading 1&lt;/h1&gt;</w:t>
      </w:r>
      <w:r w:rsidRPr="00BE1E6A">
        <w:rPr>
          <w:rFonts w:ascii="Arial" w:hAnsi="Arial" w:cs="Arial"/>
          <w:sz w:val="20"/>
          <w:szCs w:val="20"/>
        </w:rPr>
        <w:br/>
        <w:t>&lt;h2&gt;This is heading 2&lt;/h2&gt;</w:t>
      </w:r>
      <w:r w:rsidRPr="00BE1E6A">
        <w:rPr>
          <w:rFonts w:ascii="Arial" w:hAnsi="Arial" w:cs="Arial"/>
          <w:sz w:val="20"/>
          <w:szCs w:val="20"/>
        </w:rPr>
        <w:br/>
        <w:t>&lt;h3&gt;This is heading 3&lt;/h3&gt;</w:t>
      </w:r>
      <w:r w:rsidRPr="00BE1E6A">
        <w:rPr>
          <w:rFonts w:ascii="Arial" w:hAnsi="Arial" w:cs="Arial"/>
          <w:sz w:val="20"/>
          <w:szCs w:val="20"/>
        </w:rPr>
        <w:br/>
        <w:t>&lt;h4&gt;This is heading 4&lt;/h4&gt;</w:t>
      </w:r>
      <w:r w:rsidRPr="00BE1E6A">
        <w:rPr>
          <w:rFonts w:ascii="Arial" w:hAnsi="Arial" w:cs="Arial"/>
          <w:sz w:val="20"/>
          <w:szCs w:val="20"/>
        </w:rPr>
        <w:br/>
        <w:t>&lt;h5&gt;This is heading 5&lt;/h5&gt;</w:t>
      </w:r>
      <w:r w:rsidRPr="00BE1E6A">
        <w:rPr>
          <w:rFonts w:ascii="Arial" w:hAnsi="Arial" w:cs="Arial"/>
          <w:sz w:val="20"/>
          <w:szCs w:val="20"/>
        </w:rPr>
        <w:br/>
        <w:t>&lt;h6&gt;This is heading 6&lt;/h6&gt;</w:t>
      </w:r>
    </w:p>
    <w:p w14:paraId="55A0C115" w14:textId="77777777" w:rsidR="004D3710" w:rsidRPr="00BE1E6A" w:rsidRDefault="004D3710" w:rsidP="00374B0B">
      <w:pPr>
        <w:pStyle w:val="Heading2"/>
        <w:jc w:val="both"/>
        <w:rPr>
          <w:rFonts w:ascii="Arial" w:eastAsiaTheme="minorHAnsi" w:hAnsi="Arial" w:cs="Arial"/>
          <w:bCs w:val="0"/>
          <w:sz w:val="20"/>
          <w:szCs w:val="20"/>
        </w:rPr>
      </w:pPr>
      <w:r w:rsidRPr="00BE1E6A">
        <w:rPr>
          <w:rFonts w:ascii="Arial" w:eastAsiaTheme="minorHAnsi" w:hAnsi="Arial" w:cs="Arial"/>
          <w:bCs w:val="0"/>
          <w:sz w:val="20"/>
          <w:szCs w:val="20"/>
        </w:rPr>
        <w:t>Output:-</w:t>
      </w:r>
    </w:p>
    <w:p w14:paraId="131C229D" w14:textId="77777777" w:rsidR="00EE50AD" w:rsidRPr="00BE4ACB" w:rsidRDefault="00EE50AD" w:rsidP="00374B0B">
      <w:pPr>
        <w:pStyle w:val="Heading1"/>
        <w:ind w:firstLine="720"/>
        <w:jc w:val="both"/>
        <w:rPr>
          <w:rFonts w:ascii="Arial" w:hAnsi="Arial" w:cs="Arial"/>
          <w:color w:val="000000"/>
          <w:sz w:val="48"/>
          <w:szCs w:val="48"/>
        </w:rPr>
      </w:pPr>
      <w:r w:rsidRPr="00BE4ACB">
        <w:rPr>
          <w:rFonts w:ascii="Arial" w:hAnsi="Arial" w:cs="Arial"/>
          <w:color w:val="000000"/>
          <w:sz w:val="48"/>
          <w:szCs w:val="48"/>
        </w:rPr>
        <w:t>This is heading 1</w:t>
      </w:r>
    </w:p>
    <w:p w14:paraId="3968AEA9" w14:textId="77777777" w:rsidR="00EE50AD" w:rsidRPr="00BE4ACB" w:rsidRDefault="00EE50AD" w:rsidP="00374B0B">
      <w:pPr>
        <w:pStyle w:val="Heading2"/>
        <w:ind w:firstLine="720"/>
        <w:jc w:val="both"/>
        <w:rPr>
          <w:rFonts w:ascii="Arial" w:hAnsi="Arial" w:cs="Arial"/>
          <w:color w:val="000000"/>
          <w:sz w:val="40"/>
          <w:szCs w:val="40"/>
        </w:rPr>
      </w:pPr>
      <w:r w:rsidRPr="00BE4ACB">
        <w:rPr>
          <w:rFonts w:ascii="Arial" w:hAnsi="Arial" w:cs="Arial"/>
          <w:color w:val="000000"/>
          <w:sz w:val="40"/>
          <w:szCs w:val="40"/>
        </w:rPr>
        <w:t>This is heading 2</w:t>
      </w:r>
    </w:p>
    <w:p w14:paraId="00016A22" w14:textId="77777777" w:rsidR="00EE50AD" w:rsidRPr="00BE4ACB" w:rsidRDefault="00EE50AD" w:rsidP="00374B0B">
      <w:pPr>
        <w:pStyle w:val="Heading3"/>
        <w:spacing w:before="0"/>
        <w:ind w:firstLine="720"/>
        <w:jc w:val="both"/>
        <w:rPr>
          <w:rFonts w:ascii="Arial" w:hAnsi="Arial" w:cs="Arial"/>
          <w:color w:val="000000"/>
          <w:sz w:val="32"/>
          <w:szCs w:val="32"/>
        </w:rPr>
      </w:pPr>
      <w:r w:rsidRPr="00BE4ACB">
        <w:rPr>
          <w:rFonts w:ascii="Arial" w:hAnsi="Arial" w:cs="Arial"/>
          <w:color w:val="000000"/>
          <w:sz w:val="32"/>
          <w:szCs w:val="32"/>
        </w:rPr>
        <w:t>This is heading 3</w:t>
      </w:r>
    </w:p>
    <w:p w14:paraId="51513A92" w14:textId="77777777" w:rsidR="00EE50AD" w:rsidRPr="00BE4ACB" w:rsidRDefault="00EE50AD" w:rsidP="00374B0B">
      <w:pPr>
        <w:pStyle w:val="Heading4"/>
        <w:spacing w:before="0"/>
        <w:ind w:firstLine="720"/>
        <w:jc w:val="both"/>
        <w:rPr>
          <w:rFonts w:ascii="Arial" w:hAnsi="Arial" w:cs="Arial"/>
          <w:color w:val="000000"/>
          <w:sz w:val="24"/>
          <w:szCs w:val="24"/>
        </w:rPr>
      </w:pPr>
      <w:r w:rsidRPr="00BE4ACB">
        <w:rPr>
          <w:rFonts w:ascii="Arial" w:hAnsi="Arial" w:cs="Arial"/>
          <w:color w:val="000000"/>
          <w:sz w:val="24"/>
          <w:szCs w:val="24"/>
        </w:rPr>
        <w:t>This is heading 4</w:t>
      </w:r>
    </w:p>
    <w:p w14:paraId="3440D0ED" w14:textId="77777777" w:rsidR="00EE50AD" w:rsidRPr="00BE4ACB" w:rsidRDefault="00EE50AD" w:rsidP="00374B0B">
      <w:pPr>
        <w:pStyle w:val="Heading5"/>
        <w:spacing w:before="0"/>
        <w:ind w:firstLine="720"/>
        <w:jc w:val="both"/>
        <w:rPr>
          <w:rFonts w:ascii="Arial" w:hAnsi="Arial" w:cs="Arial"/>
          <w:color w:val="000000"/>
          <w:sz w:val="16"/>
          <w:szCs w:val="16"/>
        </w:rPr>
      </w:pPr>
      <w:r w:rsidRPr="00BE4ACB">
        <w:rPr>
          <w:rFonts w:ascii="Arial" w:hAnsi="Arial" w:cs="Arial"/>
          <w:color w:val="000000"/>
          <w:sz w:val="16"/>
          <w:szCs w:val="16"/>
        </w:rPr>
        <w:t>This is heading 5</w:t>
      </w:r>
    </w:p>
    <w:p w14:paraId="359BEC4A" w14:textId="77777777" w:rsidR="00EE50AD" w:rsidRPr="00BE4ACB" w:rsidRDefault="00EE50AD" w:rsidP="00374B0B">
      <w:pPr>
        <w:pStyle w:val="Heading6"/>
        <w:spacing w:before="0"/>
        <w:ind w:firstLine="720"/>
        <w:jc w:val="both"/>
        <w:rPr>
          <w:rFonts w:ascii="Arial" w:hAnsi="Arial" w:cs="Arial"/>
          <w:color w:val="000000"/>
          <w:sz w:val="12"/>
          <w:szCs w:val="12"/>
        </w:rPr>
      </w:pPr>
      <w:r w:rsidRPr="00BE4ACB">
        <w:rPr>
          <w:rFonts w:ascii="Arial" w:hAnsi="Arial" w:cs="Arial"/>
          <w:color w:val="000000"/>
          <w:sz w:val="12"/>
          <w:szCs w:val="12"/>
        </w:rPr>
        <w:t>This is heading 6</w:t>
      </w:r>
    </w:p>
    <w:p w14:paraId="39C4A4B5" w14:textId="77777777" w:rsidR="00EE50AD" w:rsidRPr="00BE1E6A" w:rsidRDefault="00EE50AD" w:rsidP="00374B0B">
      <w:pPr>
        <w:pStyle w:val="Heading2"/>
        <w:jc w:val="both"/>
        <w:rPr>
          <w:rFonts w:ascii="Arial" w:hAnsi="Arial" w:cs="Arial"/>
          <w:sz w:val="20"/>
          <w:szCs w:val="20"/>
        </w:rPr>
      </w:pPr>
    </w:p>
    <w:p w14:paraId="47EF74B7" w14:textId="77777777" w:rsidR="00C37DF0"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33</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C37DF0" w:rsidRPr="00BE1E6A">
        <w:rPr>
          <w:rFonts w:ascii="Arial" w:hAnsi="Arial" w:cs="Arial"/>
          <w:sz w:val="20"/>
          <w:szCs w:val="20"/>
          <w:lang w:eastAsia="en-IN"/>
        </w:rPr>
        <w:t>SUB</w:t>
      </w:r>
      <w:r w:rsidR="000F05B5" w:rsidRPr="00BE1E6A">
        <w:rPr>
          <w:rFonts w:ascii="Arial" w:hAnsi="Arial" w:cs="Arial"/>
          <w:sz w:val="20"/>
          <w:szCs w:val="20"/>
          <w:lang w:eastAsia="en-IN"/>
        </w:rPr>
        <w:t>&gt;</w:t>
      </w:r>
      <w:r w:rsidR="00C37DF0" w:rsidRPr="00BE1E6A">
        <w:rPr>
          <w:rFonts w:ascii="Arial" w:hAnsi="Arial" w:cs="Arial"/>
          <w:sz w:val="20"/>
          <w:szCs w:val="20"/>
          <w:lang w:eastAsia="en-IN"/>
        </w:rPr>
        <w:t>:-</w:t>
      </w:r>
    </w:p>
    <w:p w14:paraId="485D7CD4" w14:textId="77777777" w:rsidR="00C37DF0" w:rsidRPr="00BE1E6A" w:rsidRDefault="00C37DF0" w:rsidP="00374B0B">
      <w:pPr>
        <w:spacing w:after="0"/>
        <w:ind w:firstLine="720"/>
        <w:jc w:val="both"/>
        <w:rPr>
          <w:rFonts w:ascii="Arial" w:hAnsi="Arial" w:cs="Arial"/>
          <w:sz w:val="20"/>
          <w:szCs w:val="20"/>
        </w:rPr>
      </w:pPr>
      <w:r w:rsidRPr="00BE1E6A">
        <w:rPr>
          <w:rFonts w:ascii="Arial" w:hAnsi="Arial" w:cs="Arial"/>
          <w:sz w:val="20"/>
          <w:szCs w:val="20"/>
        </w:rPr>
        <w:t>The &lt;sub&gt; tag defines subscript text. Subscript text appears half a character below the baseline. Subscript text can be used for chemical formulas, like H</w:t>
      </w:r>
      <w:r w:rsidRPr="00BE1E6A">
        <w:rPr>
          <w:rFonts w:ascii="Arial" w:hAnsi="Arial" w:cs="Arial"/>
          <w:sz w:val="20"/>
          <w:szCs w:val="20"/>
          <w:vertAlign w:val="subscript"/>
        </w:rPr>
        <w:t>2</w:t>
      </w:r>
      <w:r w:rsidRPr="00BE1E6A">
        <w:rPr>
          <w:rFonts w:ascii="Arial" w:hAnsi="Arial" w:cs="Arial"/>
          <w:sz w:val="20"/>
          <w:szCs w:val="20"/>
        </w:rPr>
        <w:t>O.</w:t>
      </w:r>
    </w:p>
    <w:p w14:paraId="458A9D84" w14:textId="77777777" w:rsidR="00C37DF0" w:rsidRPr="00BE1E6A" w:rsidRDefault="00C37DF0" w:rsidP="00374B0B">
      <w:pPr>
        <w:spacing w:after="0"/>
        <w:jc w:val="both"/>
        <w:rPr>
          <w:rFonts w:ascii="Arial" w:hAnsi="Arial" w:cs="Arial"/>
          <w:b/>
          <w:sz w:val="20"/>
          <w:szCs w:val="20"/>
        </w:rPr>
      </w:pPr>
      <w:r w:rsidRPr="00BE1E6A">
        <w:rPr>
          <w:rFonts w:ascii="Arial" w:hAnsi="Arial" w:cs="Arial"/>
          <w:b/>
          <w:sz w:val="20"/>
          <w:szCs w:val="20"/>
        </w:rPr>
        <w:t>Example:-</w:t>
      </w:r>
    </w:p>
    <w:p w14:paraId="71C9BC3F" w14:textId="77777777" w:rsidR="00C37DF0" w:rsidRPr="00BE1E6A" w:rsidRDefault="00C37DF0" w:rsidP="00374B0B">
      <w:pPr>
        <w:spacing w:after="0"/>
        <w:ind w:firstLine="720"/>
        <w:rPr>
          <w:rFonts w:ascii="Arial" w:eastAsia="Times New Roman" w:hAnsi="Arial" w:cs="Arial"/>
          <w:b/>
          <w:color w:val="000000"/>
          <w:sz w:val="20"/>
          <w:szCs w:val="20"/>
          <w:lang w:eastAsia="en-IN"/>
        </w:rPr>
      </w:pPr>
      <w:r w:rsidRPr="00BE1E6A">
        <w:rPr>
          <w:rFonts w:ascii="Arial" w:hAnsi="Arial" w:cs="Arial"/>
          <w:sz w:val="20"/>
          <w:szCs w:val="20"/>
        </w:rPr>
        <w:lastRenderedPageBreak/>
        <w:t>&lt;p&gt;This text contains &lt;sub&gt;subscript&lt;/sub&gt; text.&lt;/p&gt;</w:t>
      </w:r>
      <w:r w:rsidRPr="00BE1E6A">
        <w:rPr>
          <w:rFonts w:ascii="Arial" w:hAnsi="Arial" w:cs="Arial"/>
          <w:sz w:val="20"/>
          <w:szCs w:val="20"/>
        </w:rPr>
        <w:br/>
      </w:r>
      <w:r w:rsidRPr="00BE1E6A">
        <w:rPr>
          <w:rFonts w:ascii="Arial" w:eastAsia="Times New Roman" w:hAnsi="Arial" w:cs="Arial"/>
          <w:b/>
          <w:color w:val="000000"/>
          <w:sz w:val="20"/>
          <w:szCs w:val="20"/>
          <w:lang w:eastAsia="en-IN"/>
        </w:rPr>
        <w:t>Output:-</w:t>
      </w:r>
    </w:p>
    <w:p w14:paraId="6347C148" w14:textId="77777777" w:rsidR="00C37DF0" w:rsidRPr="00BE1E6A" w:rsidRDefault="00C37DF0" w:rsidP="00374B0B">
      <w:pPr>
        <w:spacing w:after="0"/>
        <w:ind w:firstLine="720"/>
        <w:jc w:val="both"/>
        <w:rPr>
          <w:rFonts w:ascii="Arial" w:hAnsi="Arial" w:cs="Arial"/>
          <w:sz w:val="20"/>
          <w:szCs w:val="20"/>
        </w:rPr>
      </w:pPr>
      <w:r w:rsidRPr="00BE1E6A">
        <w:rPr>
          <w:rFonts w:ascii="Arial" w:hAnsi="Arial" w:cs="Arial"/>
          <w:color w:val="000000"/>
          <w:sz w:val="20"/>
          <w:szCs w:val="20"/>
        </w:rPr>
        <w:t>This text contains</w:t>
      </w:r>
      <w:r w:rsidRPr="00BE1E6A">
        <w:rPr>
          <w:rStyle w:val="apple-converted-space"/>
          <w:rFonts w:ascii="Arial" w:hAnsi="Arial" w:cs="Arial"/>
          <w:color w:val="000000"/>
          <w:sz w:val="20"/>
          <w:szCs w:val="20"/>
        </w:rPr>
        <w:t> </w:t>
      </w:r>
      <w:r w:rsidRPr="00BE1E6A">
        <w:rPr>
          <w:rFonts w:ascii="Arial" w:hAnsi="Arial" w:cs="Arial"/>
          <w:color w:val="000000"/>
          <w:sz w:val="20"/>
          <w:szCs w:val="20"/>
          <w:vertAlign w:val="subscript"/>
        </w:rPr>
        <w:t>subscript</w:t>
      </w:r>
      <w:r w:rsidRPr="00BE1E6A">
        <w:rPr>
          <w:rStyle w:val="apple-converted-space"/>
          <w:rFonts w:ascii="Arial" w:hAnsi="Arial" w:cs="Arial"/>
          <w:color w:val="000000"/>
          <w:sz w:val="20"/>
          <w:szCs w:val="20"/>
        </w:rPr>
        <w:t> </w:t>
      </w:r>
      <w:r w:rsidRPr="00BE1E6A">
        <w:rPr>
          <w:rFonts w:ascii="Arial" w:hAnsi="Arial" w:cs="Arial"/>
          <w:color w:val="000000"/>
          <w:sz w:val="20"/>
          <w:szCs w:val="20"/>
        </w:rPr>
        <w:t>text.</w:t>
      </w:r>
    </w:p>
    <w:p w14:paraId="52CEE5DC" w14:textId="77777777" w:rsidR="00C37DF0" w:rsidRPr="00BE1E6A" w:rsidRDefault="00C37DF0" w:rsidP="00374B0B">
      <w:pPr>
        <w:spacing w:after="0"/>
        <w:ind w:firstLine="720"/>
        <w:jc w:val="both"/>
        <w:rPr>
          <w:rStyle w:val="Heading2Char"/>
          <w:rFonts w:ascii="Arial" w:eastAsiaTheme="minorHAnsi" w:hAnsi="Arial" w:cs="Arial"/>
          <w:sz w:val="20"/>
          <w:szCs w:val="20"/>
        </w:rPr>
      </w:pPr>
      <w:r w:rsidRPr="00BE1E6A">
        <w:rPr>
          <w:rFonts w:ascii="Arial" w:hAnsi="Arial" w:cs="Arial"/>
          <w:sz w:val="20"/>
          <w:szCs w:val="20"/>
        </w:rPr>
        <w:br/>
      </w:r>
      <w:r w:rsidR="006228CA" w:rsidRPr="00BE1E6A">
        <w:rPr>
          <w:rStyle w:val="Heading2Char"/>
          <w:rFonts w:ascii="Arial" w:eastAsiaTheme="minorHAnsi" w:hAnsi="Arial" w:cs="Arial"/>
          <w:sz w:val="20"/>
          <w:szCs w:val="20"/>
        </w:rPr>
        <w:t>34</w:t>
      </w:r>
      <w:r w:rsidR="000F05B5" w:rsidRPr="00BE1E6A">
        <w:rPr>
          <w:rStyle w:val="Heading2Char"/>
          <w:rFonts w:ascii="Arial" w:eastAsiaTheme="minorHAnsi" w:hAnsi="Arial" w:cs="Arial"/>
          <w:sz w:val="20"/>
          <w:szCs w:val="20"/>
        </w:rPr>
        <w:t>.</w:t>
      </w:r>
      <w:r w:rsidR="000F05B5" w:rsidRPr="00BE1E6A">
        <w:rPr>
          <w:rStyle w:val="Heading2Char"/>
          <w:rFonts w:ascii="Arial" w:eastAsiaTheme="minorHAnsi" w:hAnsi="Arial" w:cs="Arial"/>
          <w:sz w:val="20"/>
          <w:szCs w:val="20"/>
        </w:rPr>
        <w:tab/>
        <w:t>&lt;</w:t>
      </w:r>
      <w:r w:rsidRPr="00BE1E6A">
        <w:rPr>
          <w:rStyle w:val="Heading2Char"/>
          <w:rFonts w:ascii="Arial" w:eastAsiaTheme="minorHAnsi" w:hAnsi="Arial" w:cs="Arial"/>
          <w:sz w:val="20"/>
          <w:szCs w:val="20"/>
        </w:rPr>
        <w:t>SUP</w:t>
      </w:r>
      <w:r w:rsidR="000F05B5" w:rsidRPr="00BE1E6A">
        <w:rPr>
          <w:rStyle w:val="Heading2Char"/>
          <w:rFonts w:ascii="Arial" w:eastAsiaTheme="minorHAnsi" w:hAnsi="Arial" w:cs="Arial"/>
          <w:sz w:val="20"/>
          <w:szCs w:val="20"/>
        </w:rPr>
        <w:t>&gt;</w:t>
      </w:r>
      <w:r w:rsidRPr="00BE1E6A">
        <w:rPr>
          <w:rStyle w:val="Heading2Char"/>
          <w:rFonts w:ascii="Arial" w:eastAsiaTheme="minorHAnsi" w:hAnsi="Arial" w:cs="Arial"/>
          <w:sz w:val="20"/>
          <w:szCs w:val="20"/>
        </w:rPr>
        <w:t>:-</w:t>
      </w:r>
    </w:p>
    <w:p w14:paraId="665508AE" w14:textId="77777777" w:rsidR="00C37DF0" w:rsidRPr="00BE1E6A" w:rsidRDefault="00C37DF0" w:rsidP="00374B0B">
      <w:pPr>
        <w:spacing w:after="0"/>
        <w:ind w:firstLine="720"/>
        <w:jc w:val="both"/>
        <w:rPr>
          <w:rFonts w:ascii="Arial" w:hAnsi="Arial" w:cs="Arial"/>
          <w:sz w:val="20"/>
          <w:szCs w:val="20"/>
        </w:rPr>
      </w:pPr>
      <w:r w:rsidRPr="00BE1E6A">
        <w:rPr>
          <w:rFonts w:ascii="Arial" w:hAnsi="Arial" w:cs="Arial"/>
          <w:sz w:val="20"/>
          <w:szCs w:val="20"/>
        </w:rPr>
        <w:t>The &lt;sup&gt; tag defines superscript text. Superscript text appears half a character above the baseline. Superscript text can be used for footnotes, like 5</w:t>
      </w:r>
      <w:r w:rsidRPr="00BE1E6A">
        <w:rPr>
          <w:rFonts w:ascii="Arial" w:hAnsi="Arial" w:cs="Arial"/>
          <w:sz w:val="20"/>
          <w:szCs w:val="20"/>
          <w:vertAlign w:val="superscript"/>
        </w:rPr>
        <w:t>2</w:t>
      </w:r>
    </w:p>
    <w:p w14:paraId="673ADA4B" w14:textId="77777777" w:rsidR="00C37DF0" w:rsidRPr="00BE1E6A" w:rsidRDefault="00C37DF0" w:rsidP="00374B0B">
      <w:pPr>
        <w:spacing w:after="0"/>
        <w:jc w:val="both"/>
        <w:rPr>
          <w:rFonts w:ascii="Arial" w:hAnsi="Arial" w:cs="Arial"/>
          <w:b/>
          <w:sz w:val="20"/>
          <w:szCs w:val="20"/>
        </w:rPr>
      </w:pPr>
      <w:r w:rsidRPr="00BE1E6A">
        <w:rPr>
          <w:rFonts w:ascii="Arial" w:hAnsi="Arial" w:cs="Arial"/>
          <w:b/>
          <w:sz w:val="20"/>
          <w:szCs w:val="20"/>
        </w:rPr>
        <w:t>Example:-</w:t>
      </w:r>
    </w:p>
    <w:p w14:paraId="57D55C57" w14:textId="77777777" w:rsidR="00C37DF0" w:rsidRPr="00BE1E6A" w:rsidRDefault="00C37DF0"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&lt;p&gt;This text contains &lt;sup&gt;superscript&lt;/sup&gt; text.&lt;/p&gt;</w:t>
      </w:r>
    </w:p>
    <w:p w14:paraId="2F44616E" w14:textId="77777777" w:rsidR="00C37DF0" w:rsidRPr="00BE1E6A" w:rsidRDefault="00C37DF0"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6D5A7B0C" w14:textId="77777777" w:rsidR="00C37DF0" w:rsidRPr="00BE1E6A" w:rsidRDefault="00C37DF0"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This text contains</w:t>
      </w:r>
      <w:r w:rsidRPr="00BE1E6A">
        <w:rPr>
          <w:rStyle w:val="apple-converted-space"/>
          <w:rFonts w:ascii="Arial" w:hAnsi="Arial" w:cs="Arial"/>
          <w:color w:val="000000"/>
          <w:sz w:val="20"/>
          <w:szCs w:val="20"/>
        </w:rPr>
        <w:t> </w:t>
      </w:r>
      <w:r w:rsidRPr="00BE1E6A">
        <w:rPr>
          <w:rFonts w:ascii="Arial" w:hAnsi="Arial" w:cs="Arial"/>
          <w:color w:val="000000"/>
          <w:sz w:val="20"/>
          <w:szCs w:val="20"/>
          <w:vertAlign w:val="superscript"/>
        </w:rPr>
        <w:t>superscript</w:t>
      </w:r>
      <w:r w:rsidRPr="00BE1E6A">
        <w:rPr>
          <w:rStyle w:val="apple-converted-space"/>
          <w:rFonts w:ascii="Arial" w:hAnsi="Arial" w:cs="Arial"/>
          <w:color w:val="000000"/>
          <w:sz w:val="20"/>
          <w:szCs w:val="20"/>
        </w:rPr>
        <w:t> </w:t>
      </w:r>
      <w:r w:rsidRPr="00BE1E6A">
        <w:rPr>
          <w:rFonts w:ascii="Arial" w:hAnsi="Arial" w:cs="Arial"/>
          <w:color w:val="000000"/>
          <w:sz w:val="20"/>
          <w:szCs w:val="20"/>
        </w:rPr>
        <w:t>text.</w:t>
      </w:r>
    </w:p>
    <w:p w14:paraId="432F5D24" w14:textId="77777777" w:rsidR="00C37DF0" w:rsidRPr="00BE1E6A" w:rsidRDefault="00C37DF0" w:rsidP="00374B0B">
      <w:pPr>
        <w:spacing w:after="0"/>
        <w:jc w:val="both"/>
        <w:rPr>
          <w:rFonts w:ascii="Arial" w:eastAsia="Times New Roman" w:hAnsi="Arial" w:cs="Arial"/>
          <w:b/>
          <w:color w:val="000000"/>
          <w:sz w:val="20"/>
          <w:szCs w:val="20"/>
          <w:lang w:eastAsia="en-IN"/>
        </w:rPr>
      </w:pPr>
    </w:p>
    <w:p w14:paraId="0B150992" w14:textId="77777777" w:rsidR="00C37DF0"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35</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C37DF0" w:rsidRPr="00BE1E6A">
        <w:rPr>
          <w:rFonts w:ascii="Arial" w:hAnsi="Arial" w:cs="Arial"/>
          <w:sz w:val="20"/>
          <w:szCs w:val="20"/>
          <w:lang w:eastAsia="en-IN"/>
        </w:rPr>
        <w:t>ADDRESS</w:t>
      </w:r>
      <w:r w:rsidR="000F05B5" w:rsidRPr="00BE1E6A">
        <w:rPr>
          <w:rFonts w:ascii="Arial" w:hAnsi="Arial" w:cs="Arial"/>
          <w:sz w:val="20"/>
          <w:szCs w:val="20"/>
          <w:lang w:eastAsia="en-IN"/>
        </w:rPr>
        <w:t>&gt;</w:t>
      </w:r>
      <w:r w:rsidR="00C37DF0" w:rsidRPr="00BE1E6A">
        <w:rPr>
          <w:rFonts w:ascii="Arial" w:hAnsi="Arial" w:cs="Arial"/>
          <w:sz w:val="20"/>
          <w:szCs w:val="20"/>
          <w:lang w:eastAsia="en-IN"/>
        </w:rPr>
        <w:t>:-</w:t>
      </w:r>
    </w:p>
    <w:p w14:paraId="411CD133" w14:textId="77777777" w:rsidR="00C37DF0" w:rsidRPr="00BE1E6A" w:rsidRDefault="00C37DF0" w:rsidP="00374B0B">
      <w:pPr>
        <w:spacing w:after="0" w:line="240" w:lineRule="auto"/>
        <w:ind w:firstLine="720"/>
        <w:jc w:val="both"/>
        <w:rPr>
          <w:rFonts w:ascii="Arial" w:eastAsia="Times New Roman" w:hAnsi="Arial" w:cs="Arial"/>
          <w:bCs/>
          <w:color w:val="000000"/>
          <w:sz w:val="20"/>
          <w:szCs w:val="20"/>
          <w:lang w:eastAsia="en-IN"/>
        </w:rPr>
      </w:pPr>
      <w:r w:rsidRPr="00BE1E6A">
        <w:rPr>
          <w:rFonts w:ascii="Arial" w:hAnsi="Arial" w:cs="Arial"/>
          <w:sz w:val="20"/>
          <w:szCs w:val="20"/>
        </w:rPr>
        <w:t>The &lt;address&gt; tag defines the contact information for the author or owner of a document. This way, the reader is able to contact the document's owner. The &lt;address&gt; element is usually added to the header or footer of a webpage.</w:t>
      </w:r>
      <w:r w:rsidRPr="00BE1E6A">
        <w:rPr>
          <w:rFonts w:ascii="Arial" w:eastAsia="Times New Roman" w:hAnsi="Arial" w:cs="Arial"/>
          <w:color w:val="000000"/>
          <w:sz w:val="20"/>
          <w:szCs w:val="20"/>
          <w:lang w:eastAsia="en-IN"/>
        </w:rPr>
        <w:t xml:space="preserve"> The content of the &lt;address&gt; element usually renders in </w:t>
      </w:r>
      <w:r w:rsidRPr="00BE1E6A">
        <w:rPr>
          <w:rFonts w:ascii="Arial" w:eastAsia="Times New Roman" w:hAnsi="Arial" w:cs="Arial"/>
          <w:i/>
          <w:iCs/>
          <w:color w:val="000000"/>
          <w:sz w:val="20"/>
          <w:szCs w:val="20"/>
          <w:lang w:eastAsia="en-IN"/>
        </w:rPr>
        <w:t>italic</w:t>
      </w:r>
      <w:r w:rsidRPr="00BE1E6A">
        <w:rPr>
          <w:rFonts w:ascii="Arial" w:eastAsia="Times New Roman" w:hAnsi="Arial" w:cs="Arial"/>
          <w:color w:val="000000"/>
          <w:sz w:val="20"/>
          <w:szCs w:val="20"/>
          <w:lang w:eastAsia="en-IN"/>
        </w:rPr>
        <w:t>. Most browsers will also add a line break before and after the &lt;address&gt; element.</w:t>
      </w:r>
    </w:p>
    <w:p w14:paraId="09925CFC" w14:textId="77777777" w:rsidR="00C37DF0" w:rsidRPr="00BE1E6A" w:rsidRDefault="00C37DF0"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4F05DFA6" w14:textId="77777777" w:rsidR="00C37DF0" w:rsidRPr="00BE1E6A" w:rsidRDefault="00C37DF0" w:rsidP="00374B0B">
      <w:pPr>
        <w:spacing w:after="0"/>
        <w:ind w:left="720"/>
        <w:jc w:val="both"/>
        <w:rPr>
          <w:rFonts w:ascii="Arial" w:hAnsi="Arial" w:cs="Arial"/>
          <w:sz w:val="20"/>
          <w:szCs w:val="20"/>
        </w:rPr>
      </w:pPr>
      <w:r w:rsidRPr="00BE1E6A">
        <w:rPr>
          <w:rFonts w:ascii="Arial" w:hAnsi="Arial" w:cs="Arial"/>
          <w:sz w:val="20"/>
          <w:szCs w:val="20"/>
        </w:rPr>
        <w:t>&lt;address&gt;</w:t>
      </w:r>
    </w:p>
    <w:p w14:paraId="2F61D4AC" w14:textId="77777777" w:rsidR="00C37DF0" w:rsidRPr="00BE1E6A" w:rsidRDefault="00C37DF0" w:rsidP="00374B0B">
      <w:pPr>
        <w:spacing w:after="0"/>
        <w:ind w:left="720" w:firstLine="720"/>
        <w:jc w:val="both"/>
        <w:rPr>
          <w:rFonts w:ascii="Arial" w:hAnsi="Arial" w:cs="Arial"/>
          <w:sz w:val="20"/>
          <w:szCs w:val="20"/>
        </w:rPr>
      </w:pPr>
      <w:r w:rsidRPr="00BE1E6A">
        <w:rPr>
          <w:rFonts w:ascii="Arial" w:hAnsi="Arial" w:cs="Arial"/>
          <w:sz w:val="20"/>
          <w:szCs w:val="20"/>
        </w:rPr>
        <w:t>Written by matrixcomputers.co.in&lt;br /&gt;</w:t>
      </w:r>
    </w:p>
    <w:p w14:paraId="57289D81" w14:textId="77777777" w:rsidR="00C37DF0" w:rsidRPr="00BE1E6A" w:rsidRDefault="00C37DF0" w:rsidP="00374B0B">
      <w:pPr>
        <w:spacing w:after="0"/>
        <w:ind w:left="720" w:firstLine="720"/>
        <w:jc w:val="both"/>
        <w:rPr>
          <w:rFonts w:ascii="Arial" w:hAnsi="Arial" w:cs="Arial"/>
          <w:sz w:val="20"/>
          <w:szCs w:val="20"/>
        </w:rPr>
      </w:pPr>
      <w:r w:rsidRPr="00BE1E6A">
        <w:rPr>
          <w:rFonts w:ascii="Arial" w:hAnsi="Arial" w:cs="Arial"/>
          <w:sz w:val="20"/>
          <w:szCs w:val="20"/>
        </w:rPr>
        <w:t>&lt;a href="mailto:matrix.computers@ymail.com"&gt;Email us&lt;/a&gt;&lt;br /&gt;</w:t>
      </w:r>
    </w:p>
    <w:p w14:paraId="4C2F4198" w14:textId="77777777" w:rsidR="00C37DF0" w:rsidRPr="00BE1E6A" w:rsidRDefault="008B3585" w:rsidP="00374B0B">
      <w:pPr>
        <w:spacing w:after="0"/>
        <w:ind w:left="720" w:firstLine="720"/>
        <w:jc w:val="both"/>
        <w:rPr>
          <w:rFonts w:ascii="Arial" w:hAnsi="Arial" w:cs="Arial"/>
          <w:sz w:val="20"/>
          <w:szCs w:val="20"/>
        </w:rPr>
      </w:pPr>
      <w:r w:rsidRPr="00BE1E6A">
        <w:rPr>
          <w:rFonts w:ascii="Arial" w:hAnsi="Arial" w:cs="Arial"/>
          <w:sz w:val="20"/>
          <w:szCs w:val="20"/>
        </w:rPr>
        <w:t>Address: 10/564</w:t>
      </w:r>
      <w:r w:rsidR="00C37DF0" w:rsidRPr="00BE1E6A">
        <w:rPr>
          <w:rFonts w:ascii="Arial" w:hAnsi="Arial" w:cs="Arial"/>
          <w:sz w:val="20"/>
          <w:szCs w:val="20"/>
        </w:rPr>
        <w:t xml:space="preserve"> mansarovar, jaipur&lt;br /&gt;</w:t>
      </w:r>
    </w:p>
    <w:p w14:paraId="4BF434FE" w14:textId="77777777" w:rsidR="00C37DF0" w:rsidRPr="00BE1E6A" w:rsidRDefault="00C37DF0" w:rsidP="00374B0B">
      <w:pPr>
        <w:spacing w:after="0"/>
        <w:ind w:left="720" w:firstLine="720"/>
        <w:rPr>
          <w:rFonts w:ascii="Arial" w:eastAsia="Times New Roman" w:hAnsi="Arial" w:cs="Arial"/>
          <w:b/>
          <w:color w:val="000000"/>
          <w:sz w:val="20"/>
          <w:szCs w:val="20"/>
          <w:lang w:eastAsia="en-IN"/>
        </w:rPr>
      </w:pPr>
      <w:r w:rsidRPr="00BE1E6A">
        <w:rPr>
          <w:rFonts w:ascii="Arial" w:hAnsi="Arial" w:cs="Arial"/>
          <w:sz w:val="20"/>
          <w:szCs w:val="20"/>
        </w:rPr>
        <w:t>Phone: +91 9414752750</w:t>
      </w:r>
      <w:r w:rsidRPr="00BE1E6A">
        <w:rPr>
          <w:rFonts w:ascii="Arial" w:hAnsi="Arial" w:cs="Arial"/>
          <w:sz w:val="20"/>
          <w:szCs w:val="20"/>
        </w:rPr>
        <w:br/>
        <w:t xml:space="preserve">&lt;/address&gt; </w:t>
      </w:r>
      <w:r w:rsidRPr="00BE1E6A">
        <w:rPr>
          <w:rFonts w:ascii="Arial" w:eastAsia="Times New Roman" w:hAnsi="Arial" w:cs="Arial"/>
          <w:b/>
          <w:color w:val="000000"/>
          <w:sz w:val="20"/>
          <w:szCs w:val="20"/>
          <w:lang w:eastAsia="en-IN"/>
        </w:rPr>
        <w:t xml:space="preserve"> </w:t>
      </w:r>
    </w:p>
    <w:p w14:paraId="72A1C6C4" w14:textId="77777777" w:rsidR="00C37DF0" w:rsidRPr="00BE1E6A" w:rsidRDefault="00C37DF0"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43534CE2" w14:textId="77777777" w:rsidR="00C37DF0" w:rsidRPr="00BE1E6A" w:rsidRDefault="005D636E" w:rsidP="00374B0B">
      <w:pPr>
        <w:spacing w:after="0"/>
        <w:ind w:left="720"/>
        <w:rPr>
          <w:rFonts w:ascii="Arial" w:eastAsia="Times New Roman" w:hAnsi="Arial" w:cs="Arial"/>
          <w:b/>
          <w:color w:val="000000"/>
          <w:sz w:val="20"/>
          <w:szCs w:val="20"/>
          <w:lang w:eastAsia="en-IN"/>
        </w:rPr>
      </w:pPr>
      <w:r>
        <w:rPr>
          <w:rFonts w:ascii="Arial" w:hAnsi="Arial" w:cs="Arial"/>
          <w:i/>
          <w:iCs/>
          <w:color w:val="000000"/>
          <w:sz w:val="20"/>
          <w:szCs w:val="20"/>
        </w:rPr>
        <w:t>Written by matrixcomputers</w:t>
      </w:r>
      <w:r w:rsidR="00C37DF0" w:rsidRPr="00BE1E6A">
        <w:rPr>
          <w:rFonts w:ascii="Arial" w:hAnsi="Arial" w:cs="Arial"/>
          <w:i/>
          <w:iCs/>
          <w:color w:val="000000"/>
          <w:sz w:val="20"/>
          <w:szCs w:val="20"/>
        </w:rPr>
        <w:t>.in</w:t>
      </w:r>
      <w:r w:rsidR="00C37DF0" w:rsidRPr="00BE1E6A">
        <w:rPr>
          <w:rFonts w:ascii="Arial" w:hAnsi="Arial" w:cs="Arial"/>
          <w:i/>
          <w:iCs/>
          <w:color w:val="000000"/>
          <w:sz w:val="20"/>
          <w:szCs w:val="20"/>
        </w:rPr>
        <w:br/>
      </w:r>
      <w:hyperlink r:id="rId10" w:history="1">
        <w:r w:rsidR="00C37DF0" w:rsidRPr="00BE1E6A">
          <w:rPr>
            <w:rStyle w:val="Hyperlink"/>
            <w:rFonts w:ascii="Arial" w:hAnsi="Arial" w:cs="Arial"/>
            <w:i/>
            <w:iCs/>
            <w:sz w:val="20"/>
            <w:szCs w:val="20"/>
          </w:rPr>
          <w:t>Email us</w:t>
        </w:r>
      </w:hyperlink>
      <w:r w:rsidR="00C37DF0" w:rsidRPr="00BE1E6A">
        <w:rPr>
          <w:rFonts w:ascii="Arial" w:hAnsi="Arial" w:cs="Arial"/>
          <w:i/>
          <w:iCs/>
          <w:color w:val="000000"/>
          <w:sz w:val="20"/>
          <w:szCs w:val="20"/>
        </w:rPr>
        <w:br/>
        <w:t>Address: 1</w:t>
      </w:r>
      <w:r w:rsidR="00DD4970" w:rsidRPr="00BE1E6A">
        <w:rPr>
          <w:rFonts w:ascii="Arial" w:hAnsi="Arial" w:cs="Arial"/>
          <w:i/>
          <w:iCs/>
          <w:color w:val="000000"/>
          <w:sz w:val="20"/>
          <w:szCs w:val="20"/>
        </w:rPr>
        <w:t>0</w:t>
      </w:r>
      <w:r w:rsidR="00C37DF0" w:rsidRPr="00BE1E6A">
        <w:rPr>
          <w:rFonts w:ascii="Arial" w:hAnsi="Arial" w:cs="Arial"/>
          <w:i/>
          <w:iCs/>
          <w:color w:val="000000"/>
          <w:sz w:val="20"/>
          <w:szCs w:val="20"/>
        </w:rPr>
        <w:t>/</w:t>
      </w:r>
      <w:r w:rsidR="00DD4970" w:rsidRPr="00BE1E6A">
        <w:rPr>
          <w:rFonts w:ascii="Arial" w:hAnsi="Arial" w:cs="Arial"/>
          <w:i/>
          <w:iCs/>
          <w:color w:val="000000"/>
          <w:sz w:val="20"/>
          <w:szCs w:val="20"/>
        </w:rPr>
        <w:t>564</w:t>
      </w:r>
      <w:r w:rsidR="00C37DF0" w:rsidRPr="00BE1E6A">
        <w:rPr>
          <w:rFonts w:ascii="Arial" w:hAnsi="Arial" w:cs="Arial"/>
          <w:i/>
          <w:iCs/>
          <w:color w:val="000000"/>
          <w:sz w:val="20"/>
          <w:szCs w:val="20"/>
        </w:rPr>
        <w:t xml:space="preserve"> mansarovar, jaipur</w:t>
      </w:r>
      <w:r w:rsidR="00C37DF0" w:rsidRPr="00BE1E6A">
        <w:rPr>
          <w:rFonts w:ascii="Arial" w:hAnsi="Arial" w:cs="Arial"/>
          <w:i/>
          <w:iCs/>
          <w:color w:val="000000"/>
          <w:sz w:val="20"/>
          <w:szCs w:val="20"/>
        </w:rPr>
        <w:br/>
        <w:t>Phone: +91 9414752750</w:t>
      </w:r>
    </w:p>
    <w:p w14:paraId="6DB9415B" w14:textId="77777777" w:rsidR="00C37DF0" w:rsidRPr="00BE1E6A" w:rsidRDefault="00C37DF0" w:rsidP="00374B0B">
      <w:pPr>
        <w:pStyle w:val="Heading2"/>
        <w:jc w:val="both"/>
        <w:rPr>
          <w:rFonts w:ascii="Arial" w:hAnsi="Arial" w:cs="Arial"/>
          <w:sz w:val="20"/>
          <w:szCs w:val="20"/>
        </w:rPr>
      </w:pPr>
    </w:p>
    <w:p w14:paraId="770D364B" w14:textId="77777777" w:rsidR="006A7D20" w:rsidRPr="00BE1E6A" w:rsidRDefault="006A7D20" w:rsidP="00374B0B">
      <w:pPr>
        <w:pStyle w:val="Heading2"/>
        <w:jc w:val="both"/>
        <w:rPr>
          <w:rFonts w:ascii="Arial" w:hAnsi="Arial" w:cs="Arial"/>
          <w:sz w:val="20"/>
          <w:szCs w:val="20"/>
        </w:rPr>
      </w:pPr>
      <w:r w:rsidRPr="00BE1E6A">
        <w:rPr>
          <w:rFonts w:ascii="Arial" w:hAnsi="Arial" w:cs="Arial"/>
          <w:sz w:val="20"/>
          <w:szCs w:val="20"/>
        </w:rPr>
        <w:t>ATTRIBUTES:-</w:t>
      </w:r>
    </w:p>
    <w:p w14:paraId="50E8CD5C" w14:textId="77777777" w:rsidR="006A7D20" w:rsidRPr="00BE1E6A" w:rsidRDefault="006A7D20" w:rsidP="00374B0B">
      <w:pPr>
        <w:spacing w:after="0"/>
        <w:ind w:firstLine="720"/>
        <w:jc w:val="both"/>
        <w:rPr>
          <w:rFonts w:ascii="Arial" w:hAnsi="Arial" w:cs="Arial"/>
          <w:sz w:val="20"/>
          <w:szCs w:val="20"/>
        </w:rPr>
      </w:pPr>
      <w:r w:rsidRPr="00BE1E6A">
        <w:rPr>
          <w:rFonts w:ascii="Arial" w:hAnsi="Arial" w:cs="Arial"/>
          <w:sz w:val="20"/>
          <w:szCs w:val="20"/>
        </w:rPr>
        <w:t xml:space="preserve"> Some HTML tags require additional information to be supplied to them. For instance when a picture is placed on screen information like the height and width of the picture can be specified.</w:t>
      </w:r>
    </w:p>
    <w:p w14:paraId="0E1B34D7" w14:textId="77777777" w:rsidR="006A7D20" w:rsidRPr="00BE1E6A" w:rsidRDefault="006A7D20" w:rsidP="00374B0B">
      <w:pPr>
        <w:spacing w:after="0" w:line="240" w:lineRule="auto"/>
        <w:ind w:firstLine="720"/>
        <w:jc w:val="both"/>
        <w:rPr>
          <w:rFonts w:ascii="Arial" w:hAnsi="Arial" w:cs="Arial"/>
          <w:sz w:val="20"/>
          <w:szCs w:val="20"/>
        </w:rPr>
      </w:pPr>
      <w:r w:rsidRPr="00BE1E6A">
        <w:rPr>
          <w:rFonts w:ascii="Arial" w:hAnsi="Arial" w:cs="Arial"/>
          <w:sz w:val="20"/>
          <w:szCs w:val="20"/>
        </w:rPr>
        <w:t xml:space="preserve">Additional information supplied to an HTML tag is known as Attributes of a tag. Attribute are written immediately following the tag, separated by space. Multiple attributes can be associated with a tag, also separated by a space. </w:t>
      </w:r>
      <w:r w:rsidR="00723083" w:rsidRPr="00BE1E6A">
        <w:rPr>
          <w:rFonts w:ascii="Arial" w:hAnsi="Arial" w:cs="Arial"/>
          <w:sz w:val="20"/>
          <w:szCs w:val="20"/>
        </w:rPr>
        <w:t xml:space="preserve">Attributes are always specified in the start tag. Attributes come in name/value pairs like: name=“value” </w:t>
      </w:r>
    </w:p>
    <w:p w14:paraId="44C6DD98" w14:textId="77777777" w:rsidR="00360C60" w:rsidRPr="00BE1E6A" w:rsidRDefault="00360C60" w:rsidP="00374B0B">
      <w:pPr>
        <w:spacing w:after="0"/>
        <w:ind w:firstLine="720"/>
        <w:jc w:val="both"/>
        <w:rPr>
          <w:rFonts w:ascii="Arial" w:hAnsi="Arial" w:cs="Arial"/>
          <w:sz w:val="20"/>
          <w:szCs w:val="20"/>
        </w:rPr>
      </w:pPr>
      <w:r w:rsidRPr="00BE1E6A">
        <w:rPr>
          <w:rFonts w:ascii="Arial" w:hAnsi="Arial" w:cs="Arial"/>
          <w:sz w:val="20"/>
          <w:szCs w:val="20"/>
        </w:rPr>
        <w:t>Attribute values should always be enclosed in quotes. Double quotes are the most common, but single quotes are also allowed. In some situations, when the attribute value itself contains quotes, it is necessary to use single quotes. name=’learn html with attribute using single “quote” ’.</w:t>
      </w:r>
    </w:p>
    <w:p w14:paraId="1C2FE09F" w14:textId="77777777" w:rsidR="00360C60" w:rsidRPr="00BE1E6A" w:rsidRDefault="00360C60" w:rsidP="00374B0B">
      <w:pPr>
        <w:spacing w:after="0"/>
        <w:jc w:val="both"/>
        <w:rPr>
          <w:rFonts w:ascii="Arial" w:hAnsi="Arial" w:cs="Arial"/>
          <w:sz w:val="20"/>
          <w:szCs w:val="20"/>
        </w:rPr>
      </w:pPr>
      <w:r w:rsidRPr="00BE1E6A">
        <w:rPr>
          <w:rFonts w:ascii="Arial" w:hAnsi="Arial" w:cs="Arial"/>
          <w:sz w:val="20"/>
          <w:szCs w:val="20"/>
        </w:rPr>
        <w:t>Note: - Use Lowercase Attributes for convenience. Attribute names and attribute values are case-insensitive.</w:t>
      </w:r>
    </w:p>
    <w:p w14:paraId="73C8E36A" w14:textId="77777777" w:rsidR="00360C60" w:rsidRPr="00BE1E6A" w:rsidRDefault="00360C60" w:rsidP="00374B0B">
      <w:pPr>
        <w:spacing w:after="0"/>
        <w:jc w:val="both"/>
        <w:rPr>
          <w:rFonts w:ascii="Arial" w:hAnsi="Arial" w:cs="Arial"/>
          <w:sz w:val="20"/>
          <w:szCs w:val="20"/>
        </w:rPr>
      </w:pPr>
      <w:r w:rsidRPr="00BE1E6A">
        <w:rPr>
          <w:rFonts w:ascii="Arial" w:hAnsi="Arial" w:cs="Arial"/>
          <w:sz w:val="20"/>
          <w:szCs w:val="20"/>
        </w:rPr>
        <w:t>However, the World Wide Web Consortium (W3C) recommends lowercase attributes/attribute values in their HTML 4 recommendation. Newer versions of (X) HTML will demand lowercase attributes.</w:t>
      </w:r>
    </w:p>
    <w:p w14:paraId="7CC9476D" w14:textId="77777777" w:rsidR="00A0540D" w:rsidRPr="00BE1E6A" w:rsidRDefault="00A0540D" w:rsidP="00374B0B">
      <w:pPr>
        <w:spacing w:after="0"/>
        <w:jc w:val="both"/>
        <w:rPr>
          <w:rFonts w:ascii="Arial" w:eastAsia="Times New Roman" w:hAnsi="Arial" w:cs="Arial"/>
          <w:b/>
          <w:color w:val="000000"/>
          <w:sz w:val="20"/>
          <w:szCs w:val="20"/>
          <w:lang w:eastAsia="en-IN"/>
        </w:rPr>
      </w:pPr>
    </w:p>
    <w:p w14:paraId="50C60C6B" w14:textId="77777777" w:rsidR="001D4260" w:rsidRPr="00BE1E6A" w:rsidRDefault="007E1741" w:rsidP="00374B0B">
      <w:pPr>
        <w:pStyle w:val="Heading2"/>
        <w:jc w:val="both"/>
        <w:rPr>
          <w:rFonts w:ascii="Arial" w:hAnsi="Arial" w:cs="Arial"/>
          <w:sz w:val="20"/>
          <w:szCs w:val="20"/>
          <w:lang w:eastAsia="en-IN"/>
        </w:rPr>
      </w:pPr>
      <w:r w:rsidRPr="00BE1E6A">
        <w:rPr>
          <w:rFonts w:ascii="Arial" w:hAnsi="Arial" w:cs="Arial"/>
          <w:sz w:val="20"/>
          <w:szCs w:val="20"/>
          <w:lang w:eastAsia="en-IN"/>
        </w:rPr>
        <w:t>A</w:t>
      </w:r>
      <w:r w:rsidR="001D4260" w:rsidRPr="00BE1E6A">
        <w:rPr>
          <w:rFonts w:ascii="Arial" w:hAnsi="Arial" w:cs="Arial"/>
          <w:sz w:val="20"/>
          <w:szCs w:val="20"/>
          <w:lang w:eastAsia="en-IN"/>
        </w:rPr>
        <w:t>ttributes of body tag:-</w:t>
      </w:r>
    </w:p>
    <w:p w14:paraId="58D74D65" w14:textId="77777777" w:rsidR="001D4260" w:rsidRPr="00BE1E6A" w:rsidRDefault="001D4260"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1.</w:t>
      </w:r>
      <w:r w:rsidRPr="00BE1E6A">
        <w:rPr>
          <w:rFonts w:ascii="Arial" w:eastAsia="Times New Roman" w:hAnsi="Arial" w:cs="Arial"/>
          <w:b/>
          <w:color w:val="000000"/>
          <w:sz w:val="20"/>
          <w:szCs w:val="20"/>
          <w:lang w:eastAsia="en-IN"/>
        </w:rPr>
        <w:tab/>
      </w:r>
      <w:r w:rsidR="00CD3452" w:rsidRPr="00BE1E6A">
        <w:rPr>
          <w:rFonts w:ascii="Arial" w:eastAsia="Times New Roman" w:hAnsi="Arial" w:cs="Arial"/>
          <w:b/>
          <w:color w:val="000000"/>
          <w:sz w:val="20"/>
          <w:szCs w:val="20"/>
          <w:lang w:eastAsia="en-IN"/>
        </w:rPr>
        <w:t>bgcolor</w:t>
      </w:r>
      <w:r w:rsidRPr="00BE1E6A">
        <w:rPr>
          <w:rFonts w:ascii="Arial" w:eastAsia="Times New Roman" w:hAnsi="Arial" w:cs="Arial"/>
          <w:b/>
          <w:color w:val="000000"/>
          <w:sz w:val="20"/>
          <w:szCs w:val="20"/>
          <w:lang w:eastAsia="en-IN"/>
        </w:rPr>
        <w:t>:-</w:t>
      </w:r>
      <w:r w:rsidRPr="00BE1E6A">
        <w:rPr>
          <w:rFonts w:ascii="Arial" w:hAnsi="Arial" w:cs="Arial"/>
          <w:sz w:val="20"/>
          <w:szCs w:val="20"/>
        </w:rPr>
        <w:t xml:space="preserve"> Specifies the background color of a document. Color can be specified in following form:</w:t>
      </w:r>
    </w:p>
    <w:p w14:paraId="56C10471" w14:textId="77777777" w:rsidR="001D4260" w:rsidRPr="00BE1E6A" w:rsidRDefault="001D4260" w:rsidP="00374B0B">
      <w:pPr>
        <w:spacing w:after="0"/>
        <w:ind w:left="720"/>
        <w:jc w:val="both"/>
        <w:rPr>
          <w:rFonts w:ascii="Arial" w:hAnsi="Arial" w:cs="Arial"/>
          <w:i/>
          <w:iCs/>
          <w:sz w:val="20"/>
          <w:szCs w:val="20"/>
        </w:rPr>
      </w:pPr>
      <w:r w:rsidRPr="00BE1E6A">
        <w:rPr>
          <w:rFonts w:ascii="Arial" w:hAnsi="Arial" w:cs="Arial"/>
          <w:i/>
          <w:iCs/>
          <w:sz w:val="20"/>
          <w:szCs w:val="20"/>
        </w:rPr>
        <w:t>rgb(x,x,x)</w:t>
      </w:r>
    </w:p>
    <w:p w14:paraId="45D43A58" w14:textId="77777777" w:rsidR="001D4260" w:rsidRPr="00BE1E6A" w:rsidRDefault="001D4260" w:rsidP="00374B0B">
      <w:pPr>
        <w:spacing w:after="0"/>
        <w:ind w:left="720"/>
        <w:jc w:val="both"/>
        <w:rPr>
          <w:rFonts w:ascii="Arial" w:hAnsi="Arial" w:cs="Arial"/>
          <w:sz w:val="20"/>
          <w:szCs w:val="20"/>
        </w:rPr>
      </w:pPr>
      <w:r w:rsidRPr="00BE1E6A">
        <w:rPr>
          <w:rFonts w:ascii="Arial" w:hAnsi="Arial" w:cs="Arial"/>
          <w:i/>
          <w:iCs/>
          <w:sz w:val="20"/>
          <w:szCs w:val="20"/>
        </w:rPr>
        <w:t>#xxxxxx</w:t>
      </w:r>
      <w:r w:rsidRPr="00BE1E6A">
        <w:rPr>
          <w:rFonts w:ascii="Arial" w:hAnsi="Arial" w:cs="Arial"/>
          <w:i/>
          <w:iCs/>
          <w:sz w:val="20"/>
          <w:szCs w:val="20"/>
        </w:rPr>
        <w:br/>
        <w:t>colorname</w:t>
      </w:r>
      <w:r w:rsidRPr="00BE1E6A">
        <w:rPr>
          <w:rFonts w:ascii="Arial" w:hAnsi="Arial" w:cs="Arial"/>
          <w:sz w:val="20"/>
          <w:szCs w:val="20"/>
        </w:rPr>
        <w:t xml:space="preserve"> </w:t>
      </w:r>
      <w:r w:rsidRPr="00BE1E6A">
        <w:rPr>
          <w:rFonts w:ascii="Arial" w:hAnsi="Arial" w:cs="Arial"/>
          <w:sz w:val="20"/>
          <w:szCs w:val="20"/>
        </w:rPr>
        <w:tab/>
        <w:t>(</w:t>
      </w:r>
      <w:r w:rsidRPr="00BE1E6A">
        <w:rPr>
          <w:rStyle w:val="deprecated"/>
          <w:rFonts w:ascii="Arial" w:hAnsi="Arial" w:cs="Arial"/>
          <w:sz w:val="20"/>
          <w:szCs w:val="20"/>
        </w:rPr>
        <w:t>Deprecated.</w:t>
      </w:r>
      <w:r w:rsidRPr="00BE1E6A">
        <w:rPr>
          <w:rFonts w:ascii="Arial" w:hAnsi="Arial" w:cs="Arial"/>
          <w:sz w:val="20"/>
          <w:szCs w:val="20"/>
        </w:rPr>
        <w:t xml:space="preserve"> Use styles instead.)</w:t>
      </w:r>
    </w:p>
    <w:p w14:paraId="79CF0CE5" w14:textId="77777777" w:rsidR="001D4260" w:rsidRPr="00BE1E6A" w:rsidRDefault="001D4260" w:rsidP="00374B0B">
      <w:pPr>
        <w:pStyle w:val="NormalWeb"/>
        <w:spacing w:before="0" w:beforeAutospacing="0" w:after="0" w:afterAutospacing="0"/>
        <w:ind w:left="720" w:hanging="720"/>
        <w:jc w:val="both"/>
        <w:rPr>
          <w:rFonts w:ascii="Arial" w:hAnsi="Arial" w:cs="Arial"/>
          <w:sz w:val="20"/>
          <w:szCs w:val="20"/>
        </w:rPr>
      </w:pPr>
      <w:r w:rsidRPr="00BE1E6A">
        <w:rPr>
          <w:rFonts w:ascii="Arial" w:hAnsi="Arial" w:cs="Arial"/>
          <w:b/>
          <w:color w:val="000000"/>
          <w:sz w:val="20"/>
          <w:szCs w:val="20"/>
          <w:lang w:eastAsia="en-IN"/>
        </w:rPr>
        <w:t>2.</w:t>
      </w:r>
      <w:r w:rsidRPr="00BE1E6A">
        <w:rPr>
          <w:rFonts w:ascii="Arial" w:hAnsi="Arial" w:cs="Arial"/>
          <w:b/>
          <w:color w:val="000000"/>
          <w:sz w:val="20"/>
          <w:szCs w:val="20"/>
          <w:lang w:eastAsia="en-IN"/>
        </w:rPr>
        <w:tab/>
      </w:r>
      <w:r w:rsidR="00CD3452" w:rsidRPr="00BE1E6A">
        <w:rPr>
          <w:rFonts w:ascii="Arial" w:hAnsi="Arial" w:cs="Arial"/>
          <w:b/>
          <w:color w:val="000000"/>
          <w:sz w:val="20"/>
          <w:szCs w:val="20"/>
          <w:lang w:eastAsia="en-IN"/>
        </w:rPr>
        <w:t>text</w:t>
      </w:r>
      <w:r w:rsidRPr="00BE1E6A">
        <w:rPr>
          <w:rFonts w:ascii="Arial" w:hAnsi="Arial" w:cs="Arial"/>
          <w:b/>
          <w:color w:val="000000"/>
          <w:sz w:val="20"/>
          <w:szCs w:val="20"/>
          <w:lang w:eastAsia="en-IN"/>
        </w:rPr>
        <w:t xml:space="preserve">:- </w:t>
      </w:r>
      <w:r w:rsidRPr="00BE1E6A">
        <w:rPr>
          <w:rFonts w:ascii="Arial" w:hAnsi="Arial" w:cs="Arial"/>
          <w:sz w:val="20"/>
          <w:szCs w:val="20"/>
        </w:rPr>
        <w:t>The text attribute specifies the color of the text in a document. The text attribute of &lt;body&gt; is deprecated in HTML 4.01.</w:t>
      </w:r>
    </w:p>
    <w:p w14:paraId="172E9F9C" w14:textId="77777777" w:rsidR="0026594F" w:rsidRPr="00BE1E6A" w:rsidRDefault="0026594F" w:rsidP="00374B0B">
      <w:pPr>
        <w:spacing w:after="0"/>
        <w:jc w:val="both"/>
        <w:rPr>
          <w:rFonts w:ascii="Arial" w:hAnsi="Arial" w:cs="Arial"/>
          <w:sz w:val="20"/>
          <w:szCs w:val="20"/>
        </w:rPr>
      </w:pPr>
      <w:r w:rsidRPr="00BE1E6A">
        <w:rPr>
          <w:rFonts w:ascii="Arial" w:hAnsi="Arial" w:cs="Arial"/>
          <w:sz w:val="20"/>
          <w:szCs w:val="20"/>
        </w:rPr>
        <w:t>3.</w:t>
      </w:r>
      <w:r w:rsidRPr="00BE1E6A">
        <w:rPr>
          <w:rFonts w:ascii="Arial" w:hAnsi="Arial" w:cs="Arial"/>
          <w:sz w:val="20"/>
          <w:szCs w:val="20"/>
        </w:rPr>
        <w:tab/>
      </w:r>
      <w:r w:rsidRPr="00BE1E6A">
        <w:rPr>
          <w:rFonts w:ascii="Arial" w:hAnsi="Arial" w:cs="Arial"/>
          <w:b/>
          <w:sz w:val="20"/>
          <w:szCs w:val="20"/>
        </w:rPr>
        <w:t>background:-</w:t>
      </w:r>
      <w:r w:rsidRPr="00BE1E6A">
        <w:rPr>
          <w:rFonts w:ascii="Arial" w:hAnsi="Arial" w:cs="Arial"/>
          <w:sz w:val="20"/>
          <w:szCs w:val="20"/>
        </w:rPr>
        <w:t xml:space="preserve"> Specifies the background image.</w:t>
      </w:r>
    </w:p>
    <w:p w14:paraId="72ADE53B" w14:textId="77777777" w:rsidR="00CA0498" w:rsidRPr="00BE1E6A" w:rsidRDefault="00CA0498" w:rsidP="00374B0B">
      <w:pPr>
        <w:spacing w:after="0"/>
        <w:ind w:firstLine="720"/>
        <w:jc w:val="both"/>
        <w:rPr>
          <w:rFonts w:ascii="Arial" w:hAnsi="Arial" w:cs="Arial"/>
          <w:b/>
          <w:sz w:val="20"/>
          <w:szCs w:val="20"/>
        </w:rPr>
      </w:pPr>
      <w:r w:rsidRPr="00BE1E6A">
        <w:rPr>
          <w:rFonts w:ascii="Arial" w:hAnsi="Arial" w:cs="Arial"/>
          <w:b/>
          <w:sz w:val="20"/>
          <w:szCs w:val="20"/>
        </w:rPr>
        <w:t>Example:-</w:t>
      </w:r>
    </w:p>
    <w:p w14:paraId="1440062B" w14:textId="77777777" w:rsidR="001D4260" w:rsidRPr="00BE1E6A" w:rsidRDefault="00CA0498" w:rsidP="00374B0B">
      <w:pPr>
        <w:spacing w:after="0"/>
        <w:ind w:left="1440"/>
        <w:jc w:val="both"/>
        <w:rPr>
          <w:rFonts w:ascii="Arial" w:hAnsi="Arial" w:cs="Arial"/>
          <w:sz w:val="20"/>
          <w:szCs w:val="20"/>
        </w:rPr>
      </w:pPr>
      <w:r w:rsidRPr="00BE1E6A">
        <w:rPr>
          <w:rFonts w:ascii="Arial" w:hAnsi="Arial" w:cs="Arial"/>
          <w:sz w:val="20"/>
          <w:szCs w:val="20"/>
        </w:rPr>
        <w:t>&lt;html&gt;</w:t>
      </w:r>
    </w:p>
    <w:p w14:paraId="77394B4D" w14:textId="77777777" w:rsidR="001D4260" w:rsidRPr="00BE1E6A" w:rsidRDefault="00CA0498" w:rsidP="00374B0B">
      <w:pPr>
        <w:spacing w:after="0"/>
        <w:ind w:left="2160"/>
        <w:jc w:val="both"/>
        <w:rPr>
          <w:rFonts w:ascii="Arial" w:hAnsi="Arial" w:cs="Arial"/>
          <w:sz w:val="20"/>
          <w:szCs w:val="20"/>
        </w:rPr>
      </w:pPr>
      <w:r w:rsidRPr="00BE1E6A">
        <w:rPr>
          <w:rFonts w:ascii="Arial" w:hAnsi="Arial" w:cs="Arial"/>
          <w:sz w:val="20"/>
          <w:szCs w:val="20"/>
        </w:rPr>
        <w:t>&lt;body bgcolor="#E6E6FA"</w:t>
      </w:r>
      <w:r w:rsidR="001D4260" w:rsidRPr="00BE1E6A">
        <w:rPr>
          <w:rFonts w:ascii="Arial" w:hAnsi="Arial" w:cs="Arial"/>
          <w:sz w:val="20"/>
          <w:szCs w:val="20"/>
        </w:rPr>
        <w:t xml:space="preserve"> text="green"</w:t>
      </w:r>
      <w:r w:rsidR="0026594F" w:rsidRPr="00BE1E6A">
        <w:rPr>
          <w:rFonts w:ascii="Arial" w:hAnsi="Arial" w:cs="Arial"/>
          <w:sz w:val="20"/>
          <w:szCs w:val="20"/>
        </w:rPr>
        <w:t xml:space="preserve"> background=”aaa.gif”</w:t>
      </w:r>
      <w:r w:rsidRPr="00BE1E6A">
        <w:rPr>
          <w:rFonts w:ascii="Arial" w:hAnsi="Arial" w:cs="Arial"/>
          <w:sz w:val="20"/>
          <w:szCs w:val="20"/>
        </w:rPr>
        <w:t xml:space="preserve">&gt; </w:t>
      </w:r>
    </w:p>
    <w:p w14:paraId="6C0AC534" w14:textId="77777777" w:rsidR="001D4260" w:rsidRPr="00BE1E6A" w:rsidRDefault="001D4260" w:rsidP="00374B0B">
      <w:pPr>
        <w:spacing w:after="0"/>
        <w:ind w:left="2880"/>
        <w:jc w:val="both"/>
        <w:rPr>
          <w:rFonts w:ascii="Arial" w:hAnsi="Arial" w:cs="Arial"/>
          <w:sz w:val="20"/>
          <w:szCs w:val="20"/>
        </w:rPr>
      </w:pPr>
      <w:r w:rsidRPr="00BE1E6A">
        <w:rPr>
          <w:rFonts w:ascii="Arial" w:hAnsi="Arial" w:cs="Arial"/>
          <w:sz w:val="20"/>
          <w:szCs w:val="20"/>
        </w:rPr>
        <w:t>Matrix Computers</w:t>
      </w:r>
    </w:p>
    <w:p w14:paraId="743C3C05" w14:textId="77777777" w:rsidR="001D4260" w:rsidRPr="00BE1E6A" w:rsidRDefault="00CA0498" w:rsidP="00374B0B">
      <w:pPr>
        <w:spacing w:after="0"/>
        <w:ind w:left="1440" w:firstLine="720"/>
        <w:jc w:val="both"/>
        <w:rPr>
          <w:rFonts w:ascii="Arial" w:hAnsi="Arial" w:cs="Arial"/>
          <w:sz w:val="20"/>
          <w:szCs w:val="20"/>
        </w:rPr>
      </w:pPr>
      <w:r w:rsidRPr="00BE1E6A">
        <w:rPr>
          <w:rFonts w:ascii="Arial" w:hAnsi="Arial" w:cs="Arial"/>
          <w:sz w:val="20"/>
          <w:szCs w:val="20"/>
        </w:rPr>
        <w:lastRenderedPageBreak/>
        <w:t>&lt;/body&gt;</w:t>
      </w:r>
    </w:p>
    <w:p w14:paraId="45D78DD1" w14:textId="77777777" w:rsidR="00CA0498" w:rsidRPr="00BE1E6A" w:rsidRDefault="00CA0498" w:rsidP="00374B0B">
      <w:pPr>
        <w:spacing w:after="0"/>
        <w:ind w:left="720" w:firstLine="720"/>
        <w:jc w:val="both"/>
        <w:rPr>
          <w:rFonts w:ascii="Arial" w:hAnsi="Arial" w:cs="Arial"/>
          <w:sz w:val="20"/>
          <w:szCs w:val="20"/>
        </w:rPr>
      </w:pPr>
      <w:r w:rsidRPr="00BE1E6A">
        <w:rPr>
          <w:rFonts w:ascii="Arial" w:hAnsi="Arial" w:cs="Arial"/>
          <w:sz w:val="20"/>
          <w:szCs w:val="20"/>
        </w:rPr>
        <w:t>&lt;/html&gt;</w:t>
      </w:r>
    </w:p>
    <w:p w14:paraId="79686A75" w14:textId="77777777" w:rsidR="0026594F" w:rsidRPr="00BE1E6A" w:rsidRDefault="0026594F" w:rsidP="00374B0B">
      <w:pPr>
        <w:spacing w:after="0"/>
        <w:jc w:val="both"/>
        <w:rPr>
          <w:rFonts w:ascii="Arial" w:hAnsi="Arial" w:cs="Arial"/>
          <w:sz w:val="20"/>
          <w:szCs w:val="20"/>
        </w:rPr>
      </w:pPr>
    </w:p>
    <w:p w14:paraId="35C8FB0C" w14:textId="77777777" w:rsidR="004053BF" w:rsidRPr="00BE1E6A" w:rsidRDefault="006228CA" w:rsidP="00374B0B">
      <w:pPr>
        <w:pStyle w:val="Heading2"/>
        <w:jc w:val="both"/>
        <w:rPr>
          <w:rFonts w:ascii="Arial" w:hAnsi="Arial" w:cs="Arial"/>
          <w:sz w:val="20"/>
          <w:szCs w:val="20"/>
        </w:rPr>
      </w:pPr>
      <w:r w:rsidRPr="00BE1E6A">
        <w:rPr>
          <w:rFonts w:ascii="Arial" w:hAnsi="Arial" w:cs="Arial"/>
          <w:sz w:val="20"/>
          <w:szCs w:val="20"/>
        </w:rPr>
        <w:t>36</w:t>
      </w:r>
      <w:r w:rsidR="000F05B5" w:rsidRPr="00BE1E6A">
        <w:rPr>
          <w:rFonts w:ascii="Arial" w:hAnsi="Arial" w:cs="Arial"/>
          <w:sz w:val="20"/>
          <w:szCs w:val="20"/>
        </w:rPr>
        <w:t>.</w:t>
      </w:r>
      <w:r w:rsidR="000F05B5" w:rsidRPr="00BE1E6A">
        <w:rPr>
          <w:rFonts w:ascii="Arial" w:hAnsi="Arial" w:cs="Arial"/>
          <w:sz w:val="20"/>
          <w:szCs w:val="20"/>
        </w:rPr>
        <w:tab/>
        <w:t>&lt;</w:t>
      </w:r>
      <w:r w:rsidR="004053BF" w:rsidRPr="00BE1E6A">
        <w:rPr>
          <w:rFonts w:ascii="Arial" w:hAnsi="Arial" w:cs="Arial"/>
          <w:sz w:val="20"/>
          <w:szCs w:val="20"/>
        </w:rPr>
        <w:t>P</w:t>
      </w:r>
      <w:r w:rsidR="000F05B5" w:rsidRPr="00BE1E6A">
        <w:rPr>
          <w:rFonts w:ascii="Arial" w:hAnsi="Arial" w:cs="Arial"/>
          <w:sz w:val="20"/>
          <w:szCs w:val="20"/>
        </w:rPr>
        <w:t>&gt;</w:t>
      </w:r>
      <w:r w:rsidR="004053BF" w:rsidRPr="00BE1E6A">
        <w:rPr>
          <w:rFonts w:ascii="Arial" w:hAnsi="Arial" w:cs="Arial"/>
          <w:sz w:val="20"/>
          <w:szCs w:val="20"/>
        </w:rPr>
        <w:t>:-</w:t>
      </w:r>
    </w:p>
    <w:p w14:paraId="7A53CE9A" w14:textId="77777777" w:rsidR="00502798" w:rsidRPr="00BE1E6A" w:rsidRDefault="004053BF" w:rsidP="00374B0B">
      <w:pPr>
        <w:spacing w:after="0"/>
        <w:ind w:firstLine="720"/>
        <w:jc w:val="both"/>
        <w:rPr>
          <w:rFonts w:ascii="Arial" w:hAnsi="Arial" w:cs="Arial"/>
          <w:sz w:val="20"/>
          <w:szCs w:val="20"/>
        </w:rPr>
      </w:pPr>
      <w:r w:rsidRPr="00BE1E6A">
        <w:rPr>
          <w:rFonts w:ascii="Arial" w:hAnsi="Arial" w:cs="Arial"/>
          <w:sz w:val="20"/>
          <w:szCs w:val="20"/>
        </w:rPr>
        <w:t>HTML documents are divided into paragraphs. Paragraphs are defined with the &lt;p&gt; tag.</w:t>
      </w:r>
      <w:r w:rsidR="00502798" w:rsidRPr="00BE1E6A">
        <w:rPr>
          <w:rFonts w:ascii="Arial" w:hAnsi="Arial" w:cs="Arial"/>
          <w:sz w:val="20"/>
          <w:szCs w:val="20"/>
        </w:rPr>
        <w:t xml:space="preserve"> Browsers automatically add an empty line before and after a paragraph.</w:t>
      </w:r>
    </w:p>
    <w:p w14:paraId="7C29E294" w14:textId="77777777" w:rsidR="004053BF" w:rsidRPr="00BE1E6A" w:rsidRDefault="004053BF" w:rsidP="00374B0B">
      <w:pPr>
        <w:spacing w:after="0"/>
        <w:ind w:firstLine="720"/>
        <w:jc w:val="both"/>
        <w:rPr>
          <w:rFonts w:ascii="Arial" w:hAnsi="Arial" w:cs="Arial"/>
          <w:sz w:val="20"/>
          <w:szCs w:val="20"/>
        </w:rPr>
      </w:pPr>
    </w:p>
    <w:p w14:paraId="6DE632B0" w14:textId="77777777" w:rsidR="00502798" w:rsidRPr="00BE1E6A" w:rsidRDefault="00502798" w:rsidP="00374B0B">
      <w:pPr>
        <w:spacing w:after="0"/>
        <w:jc w:val="both"/>
        <w:rPr>
          <w:rFonts w:ascii="Arial" w:hAnsi="Arial" w:cs="Arial"/>
          <w:b/>
          <w:sz w:val="20"/>
          <w:szCs w:val="20"/>
        </w:rPr>
      </w:pPr>
      <w:r w:rsidRPr="00BE1E6A">
        <w:rPr>
          <w:rFonts w:ascii="Arial" w:hAnsi="Arial" w:cs="Arial"/>
          <w:b/>
          <w:sz w:val="20"/>
          <w:szCs w:val="20"/>
        </w:rPr>
        <w:t>Attributes:-</w:t>
      </w:r>
    </w:p>
    <w:p w14:paraId="33336B92" w14:textId="77777777" w:rsidR="00502798" w:rsidRPr="00BE1E6A" w:rsidRDefault="00EB6523" w:rsidP="00374B0B">
      <w:pPr>
        <w:pStyle w:val="ListParagraph"/>
        <w:numPr>
          <w:ilvl w:val="0"/>
          <w:numId w:val="40"/>
        </w:numPr>
        <w:spacing w:after="0"/>
        <w:jc w:val="both"/>
        <w:rPr>
          <w:rFonts w:ascii="Arial" w:hAnsi="Arial" w:cs="Arial"/>
          <w:sz w:val="20"/>
          <w:szCs w:val="20"/>
        </w:rPr>
      </w:pPr>
      <w:r w:rsidRPr="00BE1E6A">
        <w:rPr>
          <w:rFonts w:ascii="Arial" w:hAnsi="Arial" w:cs="Arial"/>
          <w:sz w:val="20"/>
          <w:szCs w:val="20"/>
        </w:rPr>
        <w:t>align:-</w:t>
      </w:r>
      <w:r w:rsidRPr="00BE1E6A">
        <w:rPr>
          <w:rFonts w:ascii="Arial" w:hAnsi="Arial" w:cs="Arial"/>
          <w:sz w:val="20"/>
          <w:szCs w:val="20"/>
        </w:rPr>
        <w:tab/>
        <w:t>To left, right,</w:t>
      </w:r>
      <w:r w:rsidR="00502798" w:rsidRPr="00BE1E6A">
        <w:rPr>
          <w:rFonts w:ascii="Arial" w:hAnsi="Arial" w:cs="Arial"/>
          <w:sz w:val="20"/>
          <w:szCs w:val="20"/>
        </w:rPr>
        <w:t xml:space="preserve"> center</w:t>
      </w:r>
      <w:r w:rsidRPr="00BE1E6A">
        <w:rPr>
          <w:rFonts w:ascii="Arial" w:hAnsi="Arial" w:cs="Arial"/>
          <w:sz w:val="20"/>
          <w:szCs w:val="20"/>
        </w:rPr>
        <w:t xml:space="preserve"> or justify</w:t>
      </w:r>
      <w:r w:rsidR="00502798" w:rsidRPr="00BE1E6A">
        <w:rPr>
          <w:rFonts w:ascii="Arial" w:hAnsi="Arial" w:cs="Arial"/>
          <w:sz w:val="20"/>
          <w:szCs w:val="20"/>
        </w:rPr>
        <w:t xml:space="preserve"> align the paragraph</w:t>
      </w:r>
    </w:p>
    <w:p w14:paraId="56B28D97" w14:textId="77777777" w:rsidR="004053BF" w:rsidRPr="00BE1E6A" w:rsidRDefault="004053BF" w:rsidP="00374B0B">
      <w:pPr>
        <w:spacing w:after="0"/>
        <w:jc w:val="both"/>
        <w:rPr>
          <w:rFonts w:ascii="Arial" w:hAnsi="Arial" w:cs="Arial"/>
          <w:b/>
          <w:sz w:val="20"/>
          <w:szCs w:val="20"/>
        </w:rPr>
      </w:pPr>
      <w:r w:rsidRPr="00BE1E6A">
        <w:rPr>
          <w:rFonts w:ascii="Arial" w:hAnsi="Arial" w:cs="Arial"/>
          <w:b/>
          <w:sz w:val="20"/>
          <w:szCs w:val="20"/>
        </w:rPr>
        <w:t>Example:-</w:t>
      </w:r>
    </w:p>
    <w:p w14:paraId="1AEEB39F" w14:textId="77777777" w:rsidR="00FD0416" w:rsidRPr="00BE1E6A" w:rsidRDefault="004053BF" w:rsidP="00374B0B">
      <w:pPr>
        <w:spacing w:after="0"/>
        <w:jc w:val="both"/>
        <w:rPr>
          <w:rFonts w:ascii="Arial" w:hAnsi="Arial" w:cs="Arial"/>
          <w:sz w:val="20"/>
          <w:szCs w:val="20"/>
        </w:rPr>
      </w:pPr>
      <w:r w:rsidRPr="00BE1E6A">
        <w:rPr>
          <w:rFonts w:ascii="Arial" w:hAnsi="Arial" w:cs="Arial"/>
          <w:sz w:val="20"/>
          <w:szCs w:val="20"/>
        </w:rPr>
        <w:t>&lt;p</w:t>
      </w:r>
      <w:r w:rsidR="00502798" w:rsidRPr="00BE1E6A">
        <w:rPr>
          <w:rFonts w:ascii="Arial" w:hAnsi="Arial" w:cs="Arial"/>
          <w:sz w:val="20"/>
          <w:szCs w:val="20"/>
        </w:rPr>
        <w:t xml:space="preserve"> align=”left”</w:t>
      </w:r>
      <w:r w:rsidRPr="00BE1E6A">
        <w:rPr>
          <w:rFonts w:ascii="Arial" w:hAnsi="Arial" w:cs="Arial"/>
          <w:sz w:val="20"/>
          <w:szCs w:val="20"/>
        </w:rPr>
        <w:t>&gt;This is a paragraph</w:t>
      </w:r>
      <w:r w:rsidR="00502798" w:rsidRPr="00BE1E6A">
        <w:rPr>
          <w:rFonts w:ascii="Arial" w:hAnsi="Arial" w:cs="Arial"/>
          <w:sz w:val="20"/>
          <w:szCs w:val="20"/>
        </w:rPr>
        <w:t xml:space="preserve"> This is a paragraph This is a paragraph This is a paragraph This is a paragraph This is a paragraph This is a paragraph This is a paragraph This is a paragraph This is a paragraph This is a paragraph </w:t>
      </w:r>
      <w:r w:rsidRPr="00BE1E6A">
        <w:rPr>
          <w:rFonts w:ascii="Arial" w:hAnsi="Arial" w:cs="Arial"/>
          <w:sz w:val="20"/>
          <w:szCs w:val="20"/>
        </w:rPr>
        <w:t>&lt;/p&gt;</w:t>
      </w:r>
    </w:p>
    <w:p w14:paraId="526DA577" w14:textId="77777777" w:rsidR="00502798" w:rsidRPr="00BE1E6A" w:rsidRDefault="00502798" w:rsidP="00374B0B">
      <w:pPr>
        <w:spacing w:after="0"/>
        <w:jc w:val="both"/>
        <w:rPr>
          <w:rFonts w:ascii="Arial" w:hAnsi="Arial" w:cs="Arial"/>
          <w:sz w:val="20"/>
          <w:szCs w:val="20"/>
        </w:rPr>
      </w:pPr>
      <w:r w:rsidRPr="00BE1E6A">
        <w:rPr>
          <w:rFonts w:ascii="Arial" w:hAnsi="Arial" w:cs="Arial"/>
          <w:sz w:val="20"/>
          <w:szCs w:val="20"/>
        </w:rPr>
        <w:t>&lt;p align=”right”&gt;This is a paragraph This is a paragraph This is a paragraph This is a paragraph This is a paragraph This is a paragraph This is a paragraph This is a paragraph This is a paragraph This is a paragraph This is a paragraph &lt;/p&gt;</w:t>
      </w:r>
    </w:p>
    <w:p w14:paraId="5371A3BD" w14:textId="77777777" w:rsidR="00EB6523" w:rsidRPr="00BE1E6A" w:rsidRDefault="00502798" w:rsidP="00374B0B">
      <w:pPr>
        <w:spacing w:after="0"/>
        <w:rPr>
          <w:rFonts w:ascii="Arial" w:hAnsi="Arial" w:cs="Arial"/>
          <w:b/>
          <w:sz w:val="20"/>
          <w:szCs w:val="20"/>
        </w:rPr>
      </w:pPr>
      <w:r w:rsidRPr="00BE1E6A">
        <w:rPr>
          <w:rFonts w:ascii="Arial" w:hAnsi="Arial" w:cs="Arial"/>
          <w:sz w:val="20"/>
          <w:szCs w:val="20"/>
        </w:rPr>
        <w:t>&lt;p align=”center”&gt;This is a paragraph This is a paragraph This is a paragraph This is a paragraph This is a paragraph This is a paragraph This is a paragraph This is a paragraph This is a paragraph This is a paragraph This is a paragraph &lt;/p&gt;</w:t>
      </w:r>
      <w:r w:rsidRPr="00BE1E6A">
        <w:rPr>
          <w:rFonts w:ascii="Arial" w:hAnsi="Arial" w:cs="Arial"/>
          <w:sz w:val="20"/>
          <w:szCs w:val="20"/>
        </w:rPr>
        <w:br/>
      </w:r>
      <w:r w:rsidR="00EB6523" w:rsidRPr="00BE1E6A">
        <w:rPr>
          <w:rFonts w:ascii="Arial" w:hAnsi="Arial" w:cs="Arial"/>
          <w:sz w:val="20"/>
          <w:szCs w:val="20"/>
        </w:rPr>
        <w:t>&lt;p align=”justify”&gt;This is a paragraph This is a paragraph This is a paragraph This is a paragraph This is a paragraph This is a paragraph This is a paragraph This is a paragraph This is a paragraph This is a paragraph This is a paragraph &lt;/p&gt;</w:t>
      </w:r>
      <w:r w:rsidR="00EB6523" w:rsidRPr="00BE1E6A">
        <w:rPr>
          <w:rFonts w:ascii="Arial" w:hAnsi="Arial" w:cs="Arial"/>
          <w:sz w:val="20"/>
          <w:szCs w:val="20"/>
        </w:rPr>
        <w:br/>
      </w:r>
    </w:p>
    <w:p w14:paraId="49A37DE0" w14:textId="77777777" w:rsidR="004053BF" w:rsidRPr="00BE1E6A" w:rsidRDefault="00502798" w:rsidP="00374B0B">
      <w:pPr>
        <w:spacing w:after="0"/>
        <w:rPr>
          <w:rFonts w:ascii="Arial" w:hAnsi="Arial" w:cs="Arial"/>
          <w:b/>
          <w:sz w:val="20"/>
          <w:szCs w:val="20"/>
        </w:rPr>
      </w:pPr>
      <w:r w:rsidRPr="00BE1E6A">
        <w:rPr>
          <w:rFonts w:ascii="Arial" w:hAnsi="Arial" w:cs="Arial"/>
          <w:b/>
          <w:sz w:val="20"/>
          <w:szCs w:val="20"/>
        </w:rPr>
        <w:t>Output:-</w:t>
      </w:r>
    </w:p>
    <w:p w14:paraId="2020C9A7" w14:textId="77777777" w:rsidR="00502798" w:rsidRPr="00BE1E6A" w:rsidRDefault="00502798" w:rsidP="00374B0B">
      <w:pPr>
        <w:spacing w:after="0"/>
        <w:rPr>
          <w:rFonts w:ascii="Arial" w:hAnsi="Arial" w:cs="Arial"/>
          <w:sz w:val="20"/>
          <w:szCs w:val="20"/>
        </w:rPr>
      </w:pPr>
      <w:r w:rsidRPr="00BE1E6A">
        <w:rPr>
          <w:rFonts w:ascii="Arial" w:hAnsi="Arial" w:cs="Arial"/>
          <w:sz w:val="20"/>
          <w:szCs w:val="20"/>
        </w:rPr>
        <w:t xml:space="preserve">This is a paragraph This is a paragraph This is a paragraph This is a paragraph This is a paragraph This is a paragraph This is a paragraph This is a paragraph This is a paragraph This is a paragraph This is a paragraph </w:t>
      </w:r>
    </w:p>
    <w:p w14:paraId="24E4C5E4" w14:textId="77777777" w:rsidR="00502798" w:rsidRPr="00BE1E6A" w:rsidRDefault="00502798" w:rsidP="00374B0B">
      <w:pPr>
        <w:spacing w:after="0"/>
        <w:jc w:val="both"/>
        <w:rPr>
          <w:rFonts w:ascii="Arial" w:hAnsi="Arial" w:cs="Arial"/>
          <w:sz w:val="20"/>
          <w:szCs w:val="20"/>
        </w:rPr>
      </w:pPr>
    </w:p>
    <w:p w14:paraId="77887479" w14:textId="77777777" w:rsidR="00502798" w:rsidRPr="00BE1E6A" w:rsidRDefault="00502798" w:rsidP="00374B0B">
      <w:pPr>
        <w:spacing w:after="0"/>
        <w:jc w:val="right"/>
        <w:rPr>
          <w:rFonts w:ascii="Arial" w:hAnsi="Arial" w:cs="Arial"/>
          <w:sz w:val="20"/>
          <w:szCs w:val="20"/>
        </w:rPr>
      </w:pPr>
      <w:r w:rsidRPr="00BE1E6A">
        <w:rPr>
          <w:rFonts w:ascii="Arial" w:hAnsi="Arial" w:cs="Arial"/>
          <w:sz w:val="20"/>
          <w:szCs w:val="20"/>
        </w:rPr>
        <w:t>This is a paragraph This is a paragraph This is a paragraph This is a paragraph This is a paragraph This is a paragraph This is a paragraph This is a paragraph This is a paragraph This is a paragraph This is a paragraph</w:t>
      </w:r>
    </w:p>
    <w:p w14:paraId="48E92C16" w14:textId="77777777" w:rsidR="00502798" w:rsidRPr="00BE1E6A" w:rsidRDefault="00502798" w:rsidP="00374B0B">
      <w:pPr>
        <w:spacing w:after="0"/>
        <w:jc w:val="both"/>
        <w:rPr>
          <w:rFonts w:ascii="Arial" w:hAnsi="Arial" w:cs="Arial"/>
          <w:sz w:val="20"/>
          <w:szCs w:val="20"/>
        </w:rPr>
      </w:pPr>
      <w:r w:rsidRPr="00BE1E6A">
        <w:rPr>
          <w:rFonts w:ascii="Arial" w:hAnsi="Arial" w:cs="Arial"/>
          <w:sz w:val="20"/>
          <w:szCs w:val="20"/>
        </w:rPr>
        <w:t xml:space="preserve"> </w:t>
      </w:r>
    </w:p>
    <w:p w14:paraId="344D11A6" w14:textId="77777777" w:rsidR="00502798" w:rsidRPr="00BE1E6A" w:rsidRDefault="00502798" w:rsidP="00374B0B">
      <w:pPr>
        <w:spacing w:after="0"/>
        <w:jc w:val="center"/>
        <w:rPr>
          <w:rFonts w:ascii="Arial" w:hAnsi="Arial" w:cs="Arial"/>
          <w:sz w:val="20"/>
          <w:szCs w:val="20"/>
        </w:rPr>
      </w:pPr>
      <w:r w:rsidRPr="00BE1E6A">
        <w:rPr>
          <w:rFonts w:ascii="Arial" w:hAnsi="Arial" w:cs="Arial"/>
          <w:sz w:val="20"/>
          <w:szCs w:val="20"/>
        </w:rPr>
        <w:t>This is a paragraph This is a paragraph This is a paragraph This is a paragraph This is a paragraph This is a paragraph This is a paragraph This is a paragraph This is a paragraph This is a paragraph This is a paragraph</w:t>
      </w:r>
    </w:p>
    <w:p w14:paraId="0BAAD5FD" w14:textId="77777777" w:rsidR="00EB6523" w:rsidRPr="00BE1E6A" w:rsidRDefault="00EB6523" w:rsidP="00374B0B">
      <w:pPr>
        <w:spacing w:after="0"/>
        <w:jc w:val="both"/>
        <w:rPr>
          <w:rFonts w:ascii="Arial" w:hAnsi="Arial" w:cs="Arial"/>
          <w:sz w:val="20"/>
          <w:szCs w:val="20"/>
        </w:rPr>
      </w:pPr>
    </w:p>
    <w:p w14:paraId="33E005BB" w14:textId="77777777" w:rsidR="00EB6523" w:rsidRPr="00BE1E6A" w:rsidRDefault="00EB6523" w:rsidP="00374B0B">
      <w:pPr>
        <w:spacing w:after="0"/>
        <w:jc w:val="both"/>
        <w:rPr>
          <w:rFonts w:ascii="Arial" w:hAnsi="Arial" w:cs="Arial"/>
          <w:sz w:val="20"/>
          <w:szCs w:val="20"/>
        </w:rPr>
      </w:pPr>
      <w:r w:rsidRPr="00BE1E6A">
        <w:rPr>
          <w:rFonts w:ascii="Arial" w:hAnsi="Arial" w:cs="Arial"/>
          <w:sz w:val="20"/>
          <w:szCs w:val="20"/>
        </w:rPr>
        <w:t>This is a paragraph This is a paragraph This is a paragraph This is a paragraph This is a paragraph This is a paragraph This is a paragraph This is a paragraph This is a paragraph This is a paragraph This is a paragraph</w:t>
      </w:r>
    </w:p>
    <w:p w14:paraId="3448A0F7" w14:textId="77777777" w:rsidR="004F6982" w:rsidRPr="00BE1E6A" w:rsidRDefault="004F6982" w:rsidP="00374B0B">
      <w:pPr>
        <w:spacing w:after="0"/>
        <w:jc w:val="both"/>
        <w:rPr>
          <w:rFonts w:ascii="Arial" w:hAnsi="Arial" w:cs="Arial"/>
          <w:sz w:val="20"/>
          <w:szCs w:val="20"/>
        </w:rPr>
      </w:pPr>
    </w:p>
    <w:p w14:paraId="6153E8E3" w14:textId="77777777" w:rsidR="004F6982" w:rsidRPr="00BE1E6A" w:rsidRDefault="006228CA"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3</w:t>
      </w:r>
      <w:r w:rsidR="00067495" w:rsidRPr="00BE1E6A">
        <w:rPr>
          <w:rFonts w:ascii="Arial" w:eastAsia="Times New Roman" w:hAnsi="Arial" w:cs="Arial"/>
          <w:b/>
          <w:bCs/>
          <w:color w:val="000000"/>
          <w:sz w:val="20"/>
          <w:szCs w:val="20"/>
          <w:lang w:eastAsia="en-IN"/>
        </w:rPr>
        <w:t>7</w:t>
      </w:r>
      <w:r w:rsidR="004F6982" w:rsidRPr="00BE1E6A">
        <w:rPr>
          <w:rFonts w:ascii="Arial" w:eastAsia="Times New Roman" w:hAnsi="Arial" w:cs="Arial"/>
          <w:b/>
          <w:bCs/>
          <w:color w:val="000000"/>
          <w:sz w:val="20"/>
          <w:szCs w:val="20"/>
          <w:lang w:eastAsia="en-IN"/>
        </w:rPr>
        <w:t xml:space="preserve">. </w:t>
      </w:r>
      <w:r w:rsidR="00B30C06">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 xml:space="preserve">&lt;font&gt;:- </w:t>
      </w:r>
      <w:r w:rsidR="004F6982" w:rsidRPr="00BE1E6A">
        <w:rPr>
          <w:rFonts w:ascii="Arial" w:eastAsia="Times New Roman" w:hAnsi="Arial" w:cs="Arial"/>
          <w:bCs/>
          <w:color w:val="000000"/>
          <w:sz w:val="20"/>
          <w:szCs w:val="20"/>
          <w:lang w:eastAsia="en-IN"/>
        </w:rPr>
        <w:t>The &lt;font&gt; tag specifies the font face, font size, and font color of text. This tag is not supported in HTML 5.</w:t>
      </w:r>
    </w:p>
    <w:p w14:paraId="6B1A3F67"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68FF44AE" w14:textId="77777777" w:rsidR="004F6982" w:rsidRPr="00BE1E6A" w:rsidRDefault="004F6982" w:rsidP="004F6982">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23FAC791" w14:textId="77777777" w:rsidR="004F6982" w:rsidRPr="00BE1E6A" w:rsidRDefault="004F6982"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1. color:-Specifies the color of text</w:t>
      </w:r>
    </w:p>
    <w:p w14:paraId="66C6BEEB" w14:textId="77777777" w:rsidR="004F6982" w:rsidRPr="00BE1E6A" w:rsidRDefault="004F6982"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2. face:-Specifies the font</w:t>
      </w:r>
      <w:r w:rsidR="005D636E">
        <w:rPr>
          <w:rFonts w:ascii="Arial" w:eastAsia="Times New Roman" w:hAnsi="Arial" w:cs="Arial"/>
          <w:bCs/>
          <w:color w:val="000000"/>
          <w:sz w:val="20"/>
          <w:szCs w:val="20"/>
          <w:lang w:eastAsia="en-IN"/>
        </w:rPr>
        <w:t>name</w:t>
      </w:r>
      <w:r w:rsidRPr="00BE1E6A">
        <w:rPr>
          <w:rFonts w:ascii="Arial" w:eastAsia="Times New Roman" w:hAnsi="Arial" w:cs="Arial"/>
          <w:bCs/>
          <w:color w:val="000000"/>
          <w:sz w:val="20"/>
          <w:szCs w:val="20"/>
          <w:lang w:eastAsia="en-IN"/>
        </w:rPr>
        <w:t xml:space="preserve"> of text</w:t>
      </w:r>
    </w:p>
    <w:p w14:paraId="719734E1" w14:textId="77777777" w:rsidR="004F6982" w:rsidRPr="00BE1E6A" w:rsidRDefault="004F6982"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3. size:-Specifies the size of text</w:t>
      </w:r>
    </w:p>
    <w:p w14:paraId="50D49113"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05CE7121" w14:textId="77777777" w:rsidR="004F6982" w:rsidRPr="00BE1E6A" w:rsidRDefault="004F6982" w:rsidP="004F6982">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p>
    <w:p w14:paraId="5BD6AFB1" w14:textId="77777777" w:rsidR="004F6982" w:rsidRPr="00BE1E6A" w:rsidRDefault="004F6982" w:rsidP="00F01123">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&lt;font size="3</w:t>
      </w:r>
      <w:r w:rsidR="00F01123">
        <w:rPr>
          <w:rFonts w:ascii="Arial" w:eastAsia="Times New Roman" w:hAnsi="Arial" w:cs="Arial"/>
          <w:bCs/>
          <w:color w:val="000000"/>
          <w:sz w:val="20"/>
          <w:szCs w:val="20"/>
          <w:lang w:eastAsia="en-IN"/>
        </w:rPr>
        <w:t>" color="red"&gt;This is some text</w:t>
      </w:r>
      <w:r w:rsidRPr="00BE1E6A">
        <w:rPr>
          <w:rFonts w:ascii="Arial" w:eastAsia="Times New Roman" w:hAnsi="Arial" w:cs="Arial"/>
          <w:bCs/>
          <w:color w:val="000000"/>
          <w:sz w:val="20"/>
          <w:szCs w:val="20"/>
          <w:lang w:eastAsia="en-IN"/>
        </w:rPr>
        <w:t>&lt;/font&gt;</w:t>
      </w:r>
      <w:r w:rsidR="00D32125">
        <w:rPr>
          <w:rFonts w:ascii="Arial" w:eastAsia="Times New Roman" w:hAnsi="Arial" w:cs="Arial"/>
          <w:bCs/>
          <w:color w:val="000000"/>
          <w:sz w:val="20"/>
          <w:szCs w:val="20"/>
          <w:lang w:eastAsia="en-IN"/>
        </w:rPr>
        <w:t>&lt;br /&gt;</w:t>
      </w:r>
    </w:p>
    <w:p w14:paraId="561EF5B0" w14:textId="77777777" w:rsidR="004F6982" w:rsidRPr="00BE1E6A" w:rsidRDefault="004F6982" w:rsidP="00F01123">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&lt;font size="2"</w:t>
      </w:r>
      <w:r w:rsidR="00F01123">
        <w:rPr>
          <w:rFonts w:ascii="Arial" w:eastAsia="Times New Roman" w:hAnsi="Arial" w:cs="Arial"/>
          <w:bCs/>
          <w:color w:val="000000"/>
          <w:sz w:val="20"/>
          <w:szCs w:val="20"/>
          <w:lang w:eastAsia="en-IN"/>
        </w:rPr>
        <w:t xml:space="preserve"> color="blue"&gt;This is some text</w:t>
      </w:r>
      <w:r w:rsidRPr="00BE1E6A">
        <w:rPr>
          <w:rFonts w:ascii="Arial" w:eastAsia="Times New Roman" w:hAnsi="Arial" w:cs="Arial"/>
          <w:bCs/>
          <w:color w:val="000000"/>
          <w:sz w:val="20"/>
          <w:szCs w:val="20"/>
          <w:lang w:eastAsia="en-IN"/>
        </w:rPr>
        <w:t>&lt;/font&gt;</w:t>
      </w:r>
      <w:r w:rsidR="00D32125">
        <w:rPr>
          <w:rFonts w:ascii="Arial" w:eastAsia="Times New Roman" w:hAnsi="Arial" w:cs="Arial"/>
          <w:bCs/>
          <w:color w:val="000000"/>
          <w:sz w:val="20"/>
          <w:szCs w:val="20"/>
          <w:lang w:eastAsia="en-IN"/>
        </w:rPr>
        <w:t>&lt;br /&gt;</w:t>
      </w:r>
    </w:p>
    <w:p w14:paraId="7CC43959" w14:textId="77777777" w:rsidR="004F6982" w:rsidRPr="00BE1E6A" w:rsidRDefault="004F6982" w:rsidP="00F01123">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 xml:space="preserve">&lt;font face="verdana" </w:t>
      </w:r>
      <w:r w:rsidR="00F01123">
        <w:rPr>
          <w:rFonts w:ascii="Arial" w:eastAsia="Times New Roman" w:hAnsi="Arial" w:cs="Arial"/>
          <w:bCs/>
          <w:color w:val="000000"/>
          <w:sz w:val="20"/>
          <w:szCs w:val="20"/>
          <w:lang w:eastAsia="en-IN"/>
        </w:rPr>
        <w:t>color="green"&gt;This is some text</w:t>
      </w:r>
      <w:r w:rsidRPr="00BE1E6A">
        <w:rPr>
          <w:rFonts w:ascii="Arial" w:eastAsia="Times New Roman" w:hAnsi="Arial" w:cs="Arial"/>
          <w:bCs/>
          <w:color w:val="000000"/>
          <w:sz w:val="20"/>
          <w:szCs w:val="20"/>
          <w:lang w:eastAsia="en-IN"/>
        </w:rPr>
        <w:t>&lt;/font&gt;</w:t>
      </w:r>
      <w:r w:rsidR="00D32125">
        <w:rPr>
          <w:rFonts w:ascii="Arial" w:eastAsia="Times New Roman" w:hAnsi="Arial" w:cs="Arial"/>
          <w:bCs/>
          <w:color w:val="000000"/>
          <w:sz w:val="20"/>
          <w:szCs w:val="20"/>
          <w:lang w:eastAsia="en-IN"/>
        </w:rPr>
        <w:t>&lt;br /&gt;</w:t>
      </w:r>
    </w:p>
    <w:p w14:paraId="0ED9186D" w14:textId="77777777" w:rsidR="00502798" w:rsidRPr="000C4C42" w:rsidRDefault="00F01123" w:rsidP="00374B0B">
      <w:pPr>
        <w:spacing w:after="0"/>
        <w:jc w:val="both"/>
        <w:rPr>
          <w:rFonts w:ascii="Arial" w:hAnsi="Arial" w:cs="Arial"/>
          <w:b/>
          <w:sz w:val="20"/>
          <w:szCs w:val="20"/>
        </w:rPr>
      </w:pPr>
      <w:r w:rsidRPr="000C4C42">
        <w:rPr>
          <w:rFonts w:ascii="Arial" w:hAnsi="Arial" w:cs="Arial"/>
          <w:b/>
          <w:sz w:val="20"/>
          <w:szCs w:val="20"/>
        </w:rPr>
        <w:t>Output:</w:t>
      </w:r>
      <w:r w:rsidR="000C4C42" w:rsidRPr="000C4C42">
        <w:rPr>
          <w:rFonts w:ascii="Arial" w:hAnsi="Arial" w:cs="Arial"/>
          <w:b/>
          <w:sz w:val="20"/>
          <w:szCs w:val="20"/>
        </w:rPr>
        <w:t>-</w:t>
      </w:r>
    </w:p>
    <w:p w14:paraId="398AC246" w14:textId="77777777" w:rsidR="00F01123" w:rsidRPr="00BE1E6A" w:rsidRDefault="00F01123" w:rsidP="00F01123">
      <w:pPr>
        <w:spacing w:after="0"/>
        <w:ind w:left="720"/>
        <w:rPr>
          <w:rFonts w:ascii="Arial" w:hAnsi="Arial" w:cs="Arial"/>
          <w:sz w:val="20"/>
          <w:szCs w:val="20"/>
        </w:rPr>
      </w:pPr>
      <w:r>
        <w:rPr>
          <w:color w:val="FF0000"/>
          <w:sz w:val="27"/>
          <w:szCs w:val="27"/>
        </w:rPr>
        <w:lastRenderedPageBreak/>
        <w:t>This is some text</w:t>
      </w:r>
      <w:r>
        <w:rPr>
          <w:color w:val="000000"/>
          <w:sz w:val="27"/>
          <w:szCs w:val="27"/>
        </w:rPr>
        <w:br/>
      </w:r>
      <w:r>
        <w:rPr>
          <w:color w:val="0000FF"/>
          <w:sz w:val="20"/>
          <w:szCs w:val="20"/>
        </w:rPr>
        <w:t>This is some text</w:t>
      </w:r>
      <w:r>
        <w:rPr>
          <w:color w:val="000000"/>
          <w:sz w:val="27"/>
          <w:szCs w:val="27"/>
        </w:rPr>
        <w:br/>
      </w:r>
      <w:r>
        <w:rPr>
          <w:rFonts w:ascii="Verdana" w:hAnsi="Verdana"/>
          <w:color w:val="008000"/>
          <w:sz w:val="27"/>
          <w:szCs w:val="27"/>
        </w:rPr>
        <w:t>This is some text</w:t>
      </w:r>
    </w:p>
    <w:p w14:paraId="1B4BC582" w14:textId="77777777" w:rsidR="007F5E3E" w:rsidRDefault="007F5E3E" w:rsidP="00374B0B">
      <w:pPr>
        <w:pStyle w:val="Heading2"/>
        <w:jc w:val="both"/>
        <w:rPr>
          <w:rFonts w:ascii="Arial" w:hAnsi="Arial" w:cs="Arial"/>
          <w:sz w:val="20"/>
          <w:szCs w:val="20"/>
          <w:lang w:eastAsia="en-IN"/>
        </w:rPr>
      </w:pPr>
    </w:p>
    <w:p w14:paraId="44E4CA0B" w14:textId="77777777" w:rsidR="00DC4794"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38</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DC4794" w:rsidRPr="00BE1E6A">
        <w:rPr>
          <w:rFonts w:ascii="Arial" w:hAnsi="Arial" w:cs="Arial"/>
          <w:sz w:val="20"/>
          <w:szCs w:val="20"/>
          <w:lang w:eastAsia="en-IN"/>
        </w:rPr>
        <w:t>BDO</w:t>
      </w:r>
      <w:r w:rsidR="000F05B5" w:rsidRPr="00BE1E6A">
        <w:rPr>
          <w:rFonts w:ascii="Arial" w:hAnsi="Arial" w:cs="Arial"/>
          <w:sz w:val="20"/>
          <w:szCs w:val="20"/>
          <w:lang w:eastAsia="en-IN"/>
        </w:rPr>
        <w:t>&gt;</w:t>
      </w:r>
      <w:r w:rsidR="00DC4794" w:rsidRPr="00BE1E6A">
        <w:rPr>
          <w:rFonts w:ascii="Arial" w:hAnsi="Arial" w:cs="Arial"/>
          <w:sz w:val="20"/>
          <w:szCs w:val="20"/>
          <w:lang w:eastAsia="en-IN"/>
        </w:rPr>
        <w:t>:-</w:t>
      </w:r>
    </w:p>
    <w:p w14:paraId="1827DC38" w14:textId="77777777" w:rsidR="00DC4794" w:rsidRPr="00BE1E6A" w:rsidRDefault="00DC4794"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bdo stands for Bi-Directional Override.</w:t>
      </w:r>
      <w:r w:rsidR="00667CBD" w:rsidRPr="00BE1E6A">
        <w:rPr>
          <w:rFonts w:ascii="Arial" w:hAnsi="Arial" w:cs="Arial"/>
          <w:sz w:val="20"/>
          <w:szCs w:val="20"/>
        </w:rPr>
        <w:t xml:space="preserve"> </w:t>
      </w:r>
      <w:r w:rsidRPr="00BE1E6A">
        <w:rPr>
          <w:rFonts w:ascii="Arial" w:hAnsi="Arial" w:cs="Arial"/>
          <w:sz w:val="20"/>
          <w:szCs w:val="20"/>
        </w:rPr>
        <w:t>The &lt;bdo&gt; tag is used to override the current text direction.</w:t>
      </w:r>
    </w:p>
    <w:p w14:paraId="4C380A1D" w14:textId="77777777" w:rsidR="00667CBD" w:rsidRPr="00BE1E6A" w:rsidRDefault="00667CBD"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1CE8D61A" w14:textId="77777777" w:rsidR="00667CBD" w:rsidRPr="00BE1E6A" w:rsidRDefault="00667CBD" w:rsidP="00374B0B">
      <w:pPr>
        <w:pStyle w:val="NormalWeb"/>
        <w:numPr>
          <w:ilvl w:val="0"/>
          <w:numId w:val="9"/>
        </w:numPr>
        <w:spacing w:before="0" w:beforeAutospacing="0" w:after="0" w:afterAutospacing="0"/>
        <w:jc w:val="both"/>
        <w:rPr>
          <w:rFonts w:ascii="Arial" w:hAnsi="Arial" w:cs="Arial"/>
          <w:sz w:val="20"/>
          <w:szCs w:val="20"/>
        </w:rPr>
      </w:pPr>
      <w:r w:rsidRPr="00BE1E6A">
        <w:rPr>
          <w:rFonts w:ascii="Arial" w:hAnsi="Arial" w:cs="Arial"/>
          <w:sz w:val="20"/>
          <w:szCs w:val="20"/>
        </w:rPr>
        <w:t>dir:- Specifies the text direction of the text inside a &lt;bdo&gt; element(ltr, rtl)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0534EE" w:rsidRPr="00BE1E6A" w14:paraId="574F14BA" w14:textId="77777777" w:rsidTr="000534EE">
        <w:trPr>
          <w:tblCellSpacing w:w="15" w:type="dxa"/>
        </w:trPr>
        <w:tc>
          <w:tcPr>
            <w:tcW w:w="0" w:type="auto"/>
            <w:vAlign w:val="center"/>
            <w:hideMark/>
          </w:tcPr>
          <w:p w14:paraId="2B6A5593" w14:textId="77777777" w:rsidR="000534EE" w:rsidRPr="00BE1E6A" w:rsidRDefault="000534EE" w:rsidP="00374B0B">
            <w:pPr>
              <w:spacing w:after="0"/>
              <w:jc w:val="both"/>
              <w:rPr>
                <w:rFonts w:ascii="Arial" w:hAnsi="Arial" w:cs="Arial"/>
                <w:sz w:val="20"/>
                <w:szCs w:val="20"/>
              </w:rPr>
            </w:pPr>
          </w:p>
        </w:tc>
        <w:tc>
          <w:tcPr>
            <w:tcW w:w="0" w:type="auto"/>
            <w:vAlign w:val="center"/>
            <w:hideMark/>
          </w:tcPr>
          <w:p w14:paraId="2961AFBC" w14:textId="77777777" w:rsidR="000534EE" w:rsidRPr="00BE1E6A" w:rsidRDefault="000534EE" w:rsidP="00374B0B">
            <w:pPr>
              <w:spacing w:after="0"/>
              <w:jc w:val="both"/>
              <w:rPr>
                <w:rFonts w:ascii="Arial" w:hAnsi="Arial" w:cs="Arial"/>
                <w:sz w:val="20"/>
                <w:szCs w:val="20"/>
              </w:rPr>
            </w:pPr>
          </w:p>
        </w:tc>
        <w:tc>
          <w:tcPr>
            <w:tcW w:w="0" w:type="auto"/>
            <w:vAlign w:val="center"/>
            <w:hideMark/>
          </w:tcPr>
          <w:p w14:paraId="239F9624" w14:textId="77777777" w:rsidR="00667CBD" w:rsidRPr="00BE1E6A" w:rsidRDefault="00667CBD" w:rsidP="00374B0B">
            <w:pPr>
              <w:spacing w:after="0"/>
              <w:jc w:val="both"/>
              <w:rPr>
                <w:rFonts w:ascii="Arial" w:hAnsi="Arial" w:cs="Arial"/>
                <w:sz w:val="20"/>
                <w:szCs w:val="20"/>
              </w:rPr>
            </w:pPr>
          </w:p>
        </w:tc>
        <w:tc>
          <w:tcPr>
            <w:tcW w:w="0" w:type="auto"/>
            <w:vAlign w:val="center"/>
            <w:hideMark/>
          </w:tcPr>
          <w:p w14:paraId="3C4FAA8F" w14:textId="77777777" w:rsidR="000534EE" w:rsidRPr="00BE1E6A" w:rsidRDefault="000534EE" w:rsidP="00374B0B">
            <w:pPr>
              <w:spacing w:after="0"/>
              <w:jc w:val="both"/>
              <w:rPr>
                <w:rFonts w:ascii="Arial" w:hAnsi="Arial" w:cs="Arial"/>
                <w:sz w:val="20"/>
                <w:szCs w:val="20"/>
              </w:rPr>
            </w:pPr>
          </w:p>
        </w:tc>
      </w:tr>
    </w:tbl>
    <w:p w14:paraId="0FDB092D" w14:textId="77777777" w:rsidR="00DC4794" w:rsidRPr="00BE1E6A" w:rsidRDefault="00667CB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0534EE" w:rsidRPr="00BE1E6A">
        <w:rPr>
          <w:rFonts w:ascii="Arial" w:eastAsia="Times New Roman" w:hAnsi="Arial" w:cs="Arial"/>
          <w:b/>
          <w:color w:val="000000"/>
          <w:sz w:val="20"/>
          <w:szCs w:val="20"/>
          <w:lang w:eastAsia="en-IN"/>
        </w:rPr>
        <w:t>:-</w:t>
      </w:r>
    </w:p>
    <w:p w14:paraId="60FBC283" w14:textId="77777777" w:rsidR="000534EE" w:rsidRPr="00BE1E6A" w:rsidRDefault="000534EE"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&lt;bdo dir="rtl"&gt;Here is some Hebrew text!&lt;/bdo&gt;</w:t>
      </w:r>
    </w:p>
    <w:p w14:paraId="3561FA26" w14:textId="77777777" w:rsidR="00DC4794" w:rsidRPr="00BE1E6A" w:rsidRDefault="00410A34"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0AC6667D" w14:textId="77777777" w:rsidR="00410A34" w:rsidRPr="00BE1E6A" w:rsidRDefault="00410A34" w:rsidP="00374B0B">
      <w:pPr>
        <w:spacing w:after="0"/>
        <w:ind w:firstLine="72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!txet werbeH emos si ereH</w:t>
      </w:r>
    </w:p>
    <w:p w14:paraId="7856855A" w14:textId="77777777" w:rsidR="00410A34" w:rsidRPr="00BE1E6A" w:rsidRDefault="00410A34" w:rsidP="00374B0B">
      <w:pPr>
        <w:spacing w:after="0"/>
        <w:jc w:val="both"/>
        <w:rPr>
          <w:rFonts w:ascii="Arial" w:eastAsia="Times New Roman" w:hAnsi="Arial" w:cs="Arial"/>
          <w:color w:val="000000"/>
          <w:sz w:val="20"/>
          <w:szCs w:val="20"/>
          <w:lang w:eastAsia="en-IN"/>
        </w:rPr>
      </w:pPr>
    </w:p>
    <w:p w14:paraId="2A46B386" w14:textId="77777777" w:rsidR="000534EE"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39</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0534EE" w:rsidRPr="00BE1E6A">
        <w:rPr>
          <w:rFonts w:ascii="Arial" w:hAnsi="Arial" w:cs="Arial"/>
          <w:sz w:val="20"/>
          <w:szCs w:val="20"/>
          <w:lang w:eastAsia="en-IN"/>
        </w:rPr>
        <w:t>HR</w:t>
      </w:r>
      <w:r w:rsidR="000F05B5" w:rsidRPr="00BE1E6A">
        <w:rPr>
          <w:rFonts w:ascii="Arial" w:hAnsi="Arial" w:cs="Arial"/>
          <w:sz w:val="20"/>
          <w:szCs w:val="20"/>
          <w:lang w:eastAsia="en-IN"/>
        </w:rPr>
        <w:t>&gt;</w:t>
      </w:r>
      <w:r w:rsidR="000534EE" w:rsidRPr="00BE1E6A">
        <w:rPr>
          <w:rFonts w:ascii="Arial" w:hAnsi="Arial" w:cs="Arial"/>
          <w:sz w:val="20"/>
          <w:szCs w:val="20"/>
          <w:lang w:eastAsia="en-IN"/>
        </w:rPr>
        <w:t>:-</w:t>
      </w:r>
    </w:p>
    <w:p w14:paraId="7561EFD2" w14:textId="77777777" w:rsidR="000534EE" w:rsidRPr="00BE1E6A" w:rsidRDefault="000534EE"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&lt;hr&gt; tag creates a horizontal line in an HTML page.</w:t>
      </w:r>
      <w:r w:rsidR="00667CBD" w:rsidRPr="00BE1E6A">
        <w:rPr>
          <w:rFonts w:ascii="Arial" w:hAnsi="Arial" w:cs="Arial"/>
          <w:sz w:val="20"/>
          <w:szCs w:val="20"/>
        </w:rPr>
        <w:t xml:space="preserve"> </w:t>
      </w:r>
      <w:r w:rsidRPr="00BE1E6A">
        <w:rPr>
          <w:rFonts w:ascii="Arial" w:hAnsi="Arial" w:cs="Arial"/>
          <w:sz w:val="20"/>
          <w:szCs w:val="20"/>
        </w:rPr>
        <w:t>The &lt;hr&gt; element can be used to separate content in an HTML page.</w:t>
      </w:r>
    </w:p>
    <w:p w14:paraId="493A4AD1" w14:textId="77777777" w:rsidR="00667CBD" w:rsidRPr="00BE1E6A" w:rsidRDefault="00667CBD"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5C5513C2" w14:textId="77777777" w:rsidR="00667CBD" w:rsidRPr="00BE1E6A" w:rsidRDefault="00667CBD" w:rsidP="00374B0B">
      <w:pPr>
        <w:pStyle w:val="NormalWeb"/>
        <w:numPr>
          <w:ilvl w:val="0"/>
          <w:numId w:val="10"/>
        </w:numPr>
        <w:spacing w:before="0" w:beforeAutospacing="0" w:after="0" w:afterAutospacing="0"/>
        <w:jc w:val="both"/>
        <w:rPr>
          <w:rFonts w:ascii="Arial" w:hAnsi="Arial" w:cs="Arial"/>
          <w:sz w:val="20"/>
          <w:szCs w:val="20"/>
        </w:rPr>
      </w:pPr>
      <w:r w:rsidRPr="00BE1E6A">
        <w:rPr>
          <w:rFonts w:ascii="Arial" w:hAnsi="Arial" w:cs="Arial"/>
          <w:sz w:val="20"/>
          <w:szCs w:val="20"/>
        </w:rPr>
        <w:t xml:space="preserve">align:- </w:t>
      </w:r>
      <w:r w:rsidR="009C5039" w:rsidRPr="00BE1E6A">
        <w:rPr>
          <w:rFonts w:ascii="Arial" w:hAnsi="Arial" w:cs="Arial"/>
          <w:sz w:val="20"/>
          <w:szCs w:val="20"/>
        </w:rPr>
        <w:tab/>
      </w:r>
      <w:r w:rsidRPr="00BE1E6A">
        <w:rPr>
          <w:rFonts w:ascii="Arial" w:hAnsi="Arial" w:cs="Arial"/>
          <w:sz w:val="20"/>
          <w:szCs w:val="20"/>
        </w:rPr>
        <w:t>Specifies the alignment of a &lt;hr&gt; element. (left, right,center).</w:t>
      </w:r>
    </w:p>
    <w:p w14:paraId="46E3DF87" w14:textId="77777777" w:rsidR="00667CBD" w:rsidRPr="00BE1E6A" w:rsidRDefault="00667CBD" w:rsidP="00374B0B">
      <w:pPr>
        <w:pStyle w:val="ListParagraph"/>
        <w:numPr>
          <w:ilvl w:val="0"/>
          <w:numId w:val="10"/>
        </w:numPr>
        <w:spacing w:after="0"/>
        <w:jc w:val="both"/>
        <w:rPr>
          <w:rFonts w:ascii="Arial" w:hAnsi="Arial" w:cs="Arial"/>
          <w:sz w:val="20"/>
          <w:szCs w:val="20"/>
        </w:rPr>
      </w:pPr>
      <w:r w:rsidRPr="00BE1E6A">
        <w:rPr>
          <w:rFonts w:ascii="Arial" w:hAnsi="Arial" w:cs="Arial"/>
          <w:sz w:val="20"/>
          <w:szCs w:val="20"/>
        </w:rPr>
        <w:t xml:space="preserve">width:- </w:t>
      </w:r>
      <w:r w:rsidR="009C5039" w:rsidRPr="00BE1E6A">
        <w:rPr>
          <w:rFonts w:ascii="Arial" w:hAnsi="Arial" w:cs="Arial"/>
          <w:sz w:val="20"/>
          <w:szCs w:val="20"/>
        </w:rPr>
        <w:tab/>
      </w:r>
      <w:r w:rsidRPr="00BE1E6A">
        <w:rPr>
          <w:rFonts w:ascii="Arial" w:hAnsi="Arial" w:cs="Arial"/>
          <w:sz w:val="20"/>
          <w:szCs w:val="20"/>
        </w:rPr>
        <w:t>Specifies the width of a &lt;hr&gt; element in percent</w:t>
      </w:r>
      <w:r w:rsidR="002F52F2" w:rsidRPr="00BE1E6A">
        <w:rPr>
          <w:rFonts w:ascii="Arial" w:hAnsi="Arial" w:cs="Arial"/>
          <w:sz w:val="20"/>
          <w:szCs w:val="20"/>
        </w:rPr>
        <w:t xml:space="preserve"> or in pixcels.</w:t>
      </w:r>
    </w:p>
    <w:p w14:paraId="2F032705" w14:textId="77777777" w:rsidR="009C5039" w:rsidRPr="00BE1E6A" w:rsidRDefault="009C5039" w:rsidP="00374B0B">
      <w:pPr>
        <w:pStyle w:val="ListParagraph"/>
        <w:numPr>
          <w:ilvl w:val="0"/>
          <w:numId w:val="10"/>
        </w:numPr>
        <w:spacing w:after="0"/>
        <w:jc w:val="both"/>
        <w:rPr>
          <w:rFonts w:ascii="Arial" w:hAnsi="Arial" w:cs="Arial"/>
          <w:sz w:val="20"/>
          <w:szCs w:val="20"/>
        </w:rPr>
      </w:pPr>
      <w:r w:rsidRPr="00BE1E6A">
        <w:rPr>
          <w:rFonts w:ascii="Arial" w:hAnsi="Arial" w:cs="Arial"/>
          <w:sz w:val="20"/>
          <w:szCs w:val="20"/>
        </w:rPr>
        <w:t>noshade:-</w:t>
      </w:r>
      <w:r w:rsidRPr="00BE1E6A">
        <w:rPr>
          <w:rFonts w:ascii="Arial" w:hAnsi="Arial" w:cs="Arial"/>
          <w:sz w:val="20"/>
          <w:szCs w:val="20"/>
        </w:rPr>
        <w:tab/>
        <w:t>Specifies that the rule has no shading.</w:t>
      </w:r>
    </w:p>
    <w:p w14:paraId="26FCB0A7" w14:textId="77777777" w:rsidR="006D1328" w:rsidRPr="00BE1E6A" w:rsidRDefault="006D1328" w:rsidP="00374B0B">
      <w:pPr>
        <w:pStyle w:val="ListParagraph"/>
        <w:numPr>
          <w:ilvl w:val="0"/>
          <w:numId w:val="10"/>
        </w:numPr>
        <w:spacing w:after="0"/>
        <w:jc w:val="both"/>
        <w:rPr>
          <w:rFonts w:ascii="Arial" w:hAnsi="Arial" w:cs="Arial"/>
          <w:sz w:val="20"/>
          <w:szCs w:val="20"/>
        </w:rPr>
      </w:pPr>
      <w:r w:rsidRPr="00BE1E6A">
        <w:rPr>
          <w:rFonts w:ascii="Arial" w:hAnsi="Arial" w:cs="Arial"/>
          <w:sz w:val="20"/>
          <w:szCs w:val="20"/>
        </w:rPr>
        <w:t>color:-</w:t>
      </w:r>
      <w:r w:rsidRPr="00BE1E6A">
        <w:rPr>
          <w:rFonts w:ascii="Arial" w:hAnsi="Arial" w:cs="Arial"/>
          <w:sz w:val="20"/>
          <w:szCs w:val="20"/>
        </w:rPr>
        <w:tab/>
        <w:t>Specifies the color.</w:t>
      </w:r>
    </w:p>
    <w:p w14:paraId="4711B53C" w14:textId="77777777" w:rsidR="006D1328" w:rsidRPr="00BE1E6A" w:rsidRDefault="006D1328" w:rsidP="00374B0B">
      <w:pPr>
        <w:pStyle w:val="ListParagraph"/>
        <w:numPr>
          <w:ilvl w:val="0"/>
          <w:numId w:val="10"/>
        </w:numPr>
        <w:spacing w:after="0"/>
        <w:jc w:val="both"/>
        <w:rPr>
          <w:rFonts w:ascii="Arial" w:hAnsi="Arial" w:cs="Arial"/>
          <w:sz w:val="20"/>
          <w:szCs w:val="20"/>
        </w:rPr>
      </w:pPr>
      <w:r w:rsidRPr="00BE1E6A">
        <w:rPr>
          <w:rFonts w:ascii="Arial" w:hAnsi="Arial" w:cs="Arial"/>
          <w:sz w:val="20"/>
          <w:szCs w:val="20"/>
        </w:rPr>
        <w:t>size:-</w:t>
      </w:r>
      <w:r w:rsidRPr="00BE1E6A">
        <w:rPr>
          <w:rFonts w:ascii="Arial" w:hAnsi="Arial" w:cs="Arial"/>
          <w:sz w:val="20"/>
          <w:szCs w:val="20"/>
        </w:rPr>
        <w:tab/>
        <w:t>Specifies the weight.</w:t>
      </w:r>
    </w:p>
    <w:p w14:paraId="0D628BFA" w14:textId="77777777" w:rsidR="000534EE" w:rsidRPr="00BE1E6A" w:rsidRDefault="002F52F2"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18A0ACBF" w14:textId="77777777" w:rsidR="002F52F2" w:rsidRPr="00BE1E6A" w:rsidRDefault="002F52F2" w:rsidP="00374B0B">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&lt;hr align=”right” width=50%</w:t>
      </w:r>
      <w:r w:rsidR="006D1328" w:rsidRPr="00BE1E6A">
        <w:rPr>
          <w:rFonts w:ascii="Arial" w:eastAsia="Times New Roman" w:hAnsi="Arial" w:cs="Arial"/>
          <w:color w:val="000000"/>
          <w:sz w:val="20"/>
          <w:szCs w:val="20"/>
          <w:lang w:eastAsia="en-IN"/>
        </w:rPr>
        <w:t xml:space="preserve"> color=”red” size=”2”</w:t>
      </w:r>
      <w:r w:rsidR="00C23152" w:rsidRPr="00BE1E6A">
        <w:rPr>
          <w:rFonts w:ascii="Arial" w:eastAsia="Times New Roman" w:hAnsi="Arial" w:cs="Arial"/>
          <w:color w:val="000000"/>
          <w:sz w:val="20"/>
          <w:szCs w:val="20"/>
          <w:lang w:eastAsia="en-IN"/>
        </w:rPr>
        <w:t xml:space="preserve"> noshade</w:t>
      </w:r>
      <w:r w:rsidRPr="00BE1E6A">
        <w:rPr>
          <w:rFonts w:ascii="Arial" w:eastAsia="Times New Roman" w:hAnsi="Arial" w:cs="Arial"/>
          <w:color w:val="000000"/>
          <w:sz w:val="20"/>
          <w:szCs w:val="20"/>
          <w:lang w:eastAsia="en-IN"/>
        </w:rPr>
        <w:t>&gt;</w:t>
      </w:r>
    </w:p>
    <w:p w14:paraId="670FD455" w14:textId="77777777" w:rsidR="00410A34" w:rsidRPr="00BE1E6A" w:rsidRDefault="00410A34"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65519C84" w14:textId="77777777" w:rsidR="000534EE" w:rsidRPr="00BE1E6A" w:rsidRDefault="006D1328" w:rsidP="00374B0B">
      <w:pPr>
        <w:spacing w:after="0"/>
        <w:ind w:left="360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 xml:space="preserve"> </w:t>
      </w:r>
      <w:r w:rsidR="00410A34" w:rsidRPr="00BE1E6A">
        <w:rPr>
          <w:rFonts w:ascii="Arial" w:eastAsia="Times New Roman" w:hAnsi="Arial" w:cs="Arial"/>
          <w:b/>
          <w:color w:val="000000"/>
          <w:sz w:val="20"/>
          <w:szCs w:val="20"/>
          <w:lang w:eastAsia="en-IN"/>
        </w:rPr>
        <w:t>_________________</w:t>
      </w:r>
      <w:r w:rsidR="00C23152" w:rsidRPr="00BE1E6A">
        <w:rPr>
          <w:rFonts w:ascii="Arial" w:eastAsia="Times New Roman" w:hAnsi="Arial" w:cs="Arial"/>
          <w:b/>
          <w:color w:val="000000"/>
          <w:sz w:val="20"/>
          <w:szCs w:val="20"/>
          <w:lang w:eastAsia="en-IN"/>
        </w:rPr>
        <w:t>_______</w:t>
      </w:r>
    </w:p>
    <w:p w14:paraId="06EE536A" w14:textId="77777777" w:rsidR="00F15366"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40</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2F52F2" w:rsidRPr="00BE1E6A">
        <w:rPr>
          <w:rFonts w:ascii="Arial" w:hAnsi="Arial" w:cs="Arial"/>
          <w:sz w:val="20"/>
          <w:szCs w:val="20"/>
          <w:lang w:eastAsia="en-IN"/>
        </w:rPr>
        <w:t>ABBR</w:t>
      </w:r>
      <w:r w:rsidR="000F05B5" w:rsidRPr="00BE1E6A">
        <w:rPr>
          <w:rFonts w:ascii="Arial" w:hAnsi="Arial" w:cs="Arial"/>
          <w:sz w:val="20"/>
          <w:szCs w:val="20"/>
          <w:lang w:eastAsia="en-IN"/>
        </w:rPr>
        <w:t>&gt;</w:t>
      </w:r>
      <w:r w:rsidR="00F15366" w:rsidRPr="00BE1E6A">
        <w:rPr>
          <w:rFonts w:ascii="Arial" w:hAnsi="Arial" w:cs="Arial"/>
          <w:sz w:val="20"/>
          <w:szCs w:val="20"/>
          <w:lang w:eastAsia="en-IN"/>
        </w:rPr>
        <w:t>:-</w:t>
      </w:r>
    </w:p>
    <w:p w14:paraId="0002CCB9" w14:textId="77777777" w:rsidR="007D4937" w:rsidRPr="007E0F18" w:rsidRDefault="00F15366" w:rsidP="007E0F18">
      <w:pPr>
        <w:pStyle w:val="NormalWeb"/>
        <w:spacing w:before="0" w:beforeAutospacing="0" w:after="0" w:afterAutospacing="0"/>
        <w:ind w:firstLine="720"/>
        <w:rPr>
          <w:rFonts w:ascii="Arial" w:hAnsi="Arial" w:cs="Arial"/>
          <w:sz w:val="20"/>
          <w:szCs w:val="20"/>
          <w:lang w:eastAsia="en-IN"/>
        </w:rPr>
      </w:pPr>
      <w:r w:rsidRPr="007E0F18">
        <w:rPr>
          <w:rFonts w:ascii="Arial" w:hAnsi="Arial" w:cs="Arial"/>
          <w:sz w:val="20"/>
          <w:szCs w:val="20"/>
          <w:lang w:eastAsia="en-IN"/>
        </w:rPr>
        <w:t>The &lt;abbr&gt; tag describes an abbreviated phrase.</w:t>
      </w:r>
      <w:r w:rsidR="002F52F2" w:rsidRPr="007E0F18">
        <w:rPr>
          <w:rFonts w:ascii="Arial" w:hAnsi="Arial" w:cs="Arial"/>
          <w:sz w:val="20"/>
          <w:szCs w:val="20"/>
          <w:lang w:eastAsia="en-IN"/>
        </w:rPr>
        <w:t xml:space="preserve"> </w:t>
      </w:r>
      <w:r w:rsidRPr="007E0F18">
        <w:rPr>
          <w:rFonts w:ascii="Arial" w:hAnsi="Arial" w:cs="Arial"/>
          <w:sz w:val="20"/>
          <w:szCs w:val="20"/>
          <w:lang w:eastAsia="en-IN"/>
        </w:rPr>
        <w:t>By marking up abbreviations you can give useful information to browsers, spell checkers, translation systems and search-engine indexers.</w:t>
      </w:r>
      <w:r w:rsidR="007D4937" w:rsidRPr="007E0F18">
        <w:rPr>
          <w:rFonts w:ascii="Arial" w:hAnsi="Arial" w:cs="Arial"/>
          <w:sz w:val="20"/>
          <w:szCs w:val="20"/>
          <w:lang w:eastAsia="en-IN"/>
        </w:rPr>
        <w:t xml:space="preserve"> The title attribute is used in the &lt;abbr&gt; tag, to show the full version of the abbreviation when you mouse over it.</w:t>
      </w:r>
    </w:p>
    <w:p w14:paraId="06748610" w14:textId="77777777" w:rsidR="002F52F2" w:rsidRPr="00BE1E6A" w:rsidRDefault="002F52F2"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3F47D7C6" w14:textId="77777777" w:rsidR="002F52F2" w:rsidRPr="00BE1E6A" w:rsidRDefault="002F52F2" w:rsidP="00374B0B">
      <w:pPr>
        <w:pStyle w:val="NormalWeb"/>
        <w:numPr>
          <w:ilvl w:val="0"/>
          <w:numId w:val="11"/>
        </w:numPr>
        <w:spacing w:before="0" w:beforeAutospacing="0" w:after="0" w:afterAutospacing="0"/>
        <w:jc w:val="both"/>
        <w:rPr>
          <w:rFonts w:ascii="Arial" w:hAnsi="Arial" w:cs="Arial"/>
          <w:sz w:val="20"/>
          <w:szCs w:val="20"/>
        </w:rPr>
      </w:pPr>
      <w:r w:rsidRPr="00BE1E6A">
        <w:rPr>
          <w:rFonts w:ascii="Arial" w:hAnsi="Arial" w:cs="Arial"/>
          <w:sz w:val="20"/>
          <w:szCs w:val="20"/>
        </w:rPr>
        <w:t>title:- It contains the full form of the abbreviated word.</w:t>
      </w:r>
    </w:p>
    <w:p w14:paraId="422DA4F0" w14:textId="77777777" w:rsidR="00F15366" w:rsidRPr="00BE1E6A" w:rsidRDefault="002F52F2"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F15366" w:rsidRPr="00BE1E6A">
        <w:rPr>
          <w:rFonts w:ascii="Arial" w:eastAsia="Times New Roman" w:hAnsi="Arial" w:cs="Arial"/>
          <w:b/>
          <w:color w:val="000000"/>
          <w:sz w:val="20"/>
          <w:szCs w:val="20"/>
          <w:lang w:eastAsia="en-IN"/>
        </w:rPr>
        <w:t>:-</w:t>
      </w:r>
    </w:p>
    <w:p w14:paraId="6C1D5C08" w14:textId="77777777" w:rsidR="00F15366" w:rsidRPr="00BE1E6A" w:rsidRDefault="00F15366"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The &lt;abbr title="World Health Organization"&gt;WHO&lt;/abbr&gt; was founded in 1948.</w:t>
      </w:r>
    </w:p>
    <w:p w14:paraId="3D609EBC" w14:textId="77777777" w:rsidR="00410A34" w:rsidRPr="00BE1E6A" w:rsidRDefault="00410A34"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3EB667A4" w14:textId="77777777" w:rsidR="00F15366" w:rsidRPr="00BE1E6A" w:rsidRDefault="00410A34"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The</w:t>
      </w:r>
      <w:r w:rsidRPr="00BE1E6A">
        <w:rPr>
          <w:rStyle w:val="apple-converted-space"/>
          <w:rFonts w:ascii="Arial" w:hAnsi="Arial" w:cs="Arial"/>
          <w:color w:val="000000"/>
          <w:sz w:val="20"/>
          <w:szCs w:val="20"/>
        </w:rPr>
        <w:t> </w:t>
      </w:r>
      <w:r w:rsidRPr="00BE1E6A">
        <w:rPr>
          <w:rFonts w:ascii="Arial" w:hAnsi="Arial" w:cs="Arial"/>
          <w:sz w:val="20"/>
          <w:szCs w:val="20"/>
        </w:rPr>
        <w:t>WHO</w:t>
      </w:r>
      <w:r w:rsidRPr="00BE1E6A">
        <w:rPr>
          <w:rStyle w:val="apple-converted-space"/>
          <w:rFonts w:ascii="Arial" w:hAnsi="Arial" w:cs="Arial"/>
          <w:color w:val="000000"/>
          <w:sz w:val="20"/>
          <w:szCs w:val="20"/>
        </w:rPr>
        <w:t> </w:t>
      </w:r>
      <w:r w:rsidRPr="00BE1E6A">
        <w:rPr>
          <w:rFonts w:ascii="Arial" w:hAnsi="Arial" w:cs="Arial"/>
          <w:color w:val="000000"/>
          <w:sz w:val="20"/>
          <w:szCs w:val="20"/>
        </w:rPr>
        <w:t>was founded in 1948.</w:t>
      </w:r>
    </w:p>
    <w:p w14:paraId="76B2D425" w14:textId="77777777" w:rsidR="00410A34" w:rsidRPr="00BE1E6A" w:rsidRDefault="00410A34" w:rsidP="00374B0B">
      <w:pPr>
        <w:spacing w:after="0"/>
        <w:jc w:val="both"/>
        <w:rPr>
          <w:rFonts w:ascii="Arial" w:eastAsia="Times New Roman" w:hAnsi="Arial" w:cs="Arial"/>
          <w:b/>
          <w:color w:val="000000"/>
          <w:sz w:val="20"/>
          <w:szCs w:val="20"/>
          <w:lang w:eastAsia="en-IN"/>
        </w:rPr>
      </w:pPr>
    </w:p>
    <w:p w14:paraId="458179EA" w14:textId="77777777" w:rsidR="004F6982" w:rsidRPr="00BE1E6A" w:rsidRDefault="006228CA"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4</w:t>
      </w:r>
      <w:r w:rsidR="00067495" w:rsidRPr="00BE1E6A">
        <w:rPr>
          <w:rFonts w:ascii="Arial" w:eastAsia="Times New Roman" w:hAnsi="Arial" w:cs="Arial"/>
          <w:b/>
          <w:bCs/>
          <w:color w:val="000000"/>
          <w:sz w:val="20"/>
          <w:szCs w:val="20"/>
          <w:lang w:eastAsia="en-IN"/>
        </w:rPr>
        <w:t>1</w:t>
      </w:r>
      <w:r w:rsidR="004F6982" w:rsidRPr="00BE1E6A">
        <w:rPr>
          <w:rFonts w:ascii="Arial" w:eastAsia="Times New Roman" w:hAnsi="Arial" w:cs="Arial"/>
          <w:b/>
          <w:bCs/>
          <w:color w:val="000000"/>
          <w:sz w:val="20"/>
          <w:szCs w:val="20"/>
          <w:lang w:eastAsia="en-IN"/>
        </w:rPr>
        <w:t xml:space="preserve">. </w:t>
      </w:r>
      <w:r w:rsidR="00B30C06">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&lt;acronym&gt;:-</w:t>
      </w:r>
      <w:r w:rsidR="004F6982" w:rsidRPr="00BE1E6A">
        <w:rPr>
          <w:rFonts w:ascii="Arial" w:eastAsia="Times New Roman" w:hAnsi="Arial" w:cs="Arial"/>
          <w:bCs/>
          <w:color w:val="000000"/>
          <w:sz w:val="20"/>
          <w:szCs w:val="20"/>
          <w:lang w:eastAsia="en-IN"/>
        </w:rPr>
        <w:t xml:space="preserve"> An acronym can be spoken as if it were a word, example NATO, NASA, ASAP, GUI. This element is not supported in HTML 5</w:t>
      </w:r>
    </w:p>
    <w:p w14:paraId="132EE432"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08F51202" w14:textId="77777777" w:rsidR="004F6982" w:rsidRPr="00BE1E6A" w:rsidRDefault="004F6982" w:rsidP="004F6982">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3CC080E9" w14:textId="77777777" w:rsidR="004F6982" w:rsidRPr="00BE1E6A" w:rsidRDefault="004F6982"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1. title:- Specifies extra information about an element</w:t>
      </w:r>
    </w:p>
    <w:p w14:paraId="401E4E99"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65BA2942" w14:textId="77777777" w:rsidR="004F6982" w:rsidRPr="00BE1E6A" w:rsidRDefault="004F6982" w:rsidP="004F6982">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p>
    <w:p w14:paraId="31CDB579" w14:textId="77777777" w:rsidR="004F6982" w:rsidRDefault="004F6982" w:rsidP="009C59BE">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Can I get this &lt;acronym title="as soon as possible"&gt;ASAP&lt;/acronym&gt;?</w:t>
      </w:r>
    </w:p>
    <w:p w14:paraId="3BB7BD65" w14:textId="77777777" w:rsidR="009C59BE" w:rsidRPr="009C59BE" w:rsidRDefault="009C59BE" w:rsidP="009C59BE">
      <w:pPr>
        <w:spacing w:after="0"/>
        <w:rPr>
          <w:rFonts w:ascii="Arial" w:eastAsia="Times New Roman" w:hAnsi="Arial" w:cs="Arial"/>
          <w:b/>
          <w:bCs/>
          <w:color w:val="000000"/>
          <w:sz w:val="20"/>
          <w:szCs w:val="20"/>
          <w:lang w:eastAsia="en-IN"/>
        </w:rPr>
      </w:pPr>
      <w:r w:rsidRPr="009C59BE">
        <w:rPr>
          <w:rFonts w:ascii="Arial" w:eastAsia="Times New Roman" w:hAnsi="Arial" w:cs="Arial"/>
          <w:b/>
          <w:bCs/>
          <w:color w:val="000000"/>
          <w:sz w:val="20"/>
          <w:szCs w:val="20"/>
          <w:lang w:eastAsia="en-IN"/>
        </w:rPr>
        <w:t>Output:-</w:t>
      </w:r>
    </w:p>
    <w:p w14:paraId="12E9AEC0" w14:textId="77777777" w:rsidR="009C59BE" w:rsidRPr="00BE1E6A" w:rsidRDefault="009C59BE" w:rsidP="009C59BE">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Can I get this</w:t>
      </w:r>
      <w:r>
        <w:rPr>
          <w:rFonts w:ascii="Arial" w:eastAsia="Times New Roman" w:hAnsi="Arial" w:cs="Arial"/>
          <w:bCs/>
          <w:color w:val="000000"/>
          <w:sz w:val="20"/>
          <w:szCs w:val="20"/>
          <w:lang w:eastAsia="en-IN"/>
        </w:rPr>
        <w:t xml:space="preserve"> </w:t>
      </w:r>
      <w:r w:rsidRPr="00BE1E6A">
        <w:rPr>
          <w:rFonts w:ascii="Arial" w:eastAsia="Times New Roman" w:hAnsi="Arial" w:cs="Arial"/>
          <w:bCs/>
          <w:color w:val="000000"/>
          <w:sz w:val="20"/>
          <w:szCs w:val="20"/>
          <w:lang w:eastAsia="en-IN"/>
        </w:rPr>
        <w:t>"&gt;ASAP&lt;/acronym&gt;?</w:t>
      </w:r>
    </w:p>
    <w:p w14:paraId="29E1B42C" w14:textId="77777777" w:rsidR="004F6982" w:rsidRPr="00BE1E6A" w:rsidRDefault="004F6982" w:rsidP="00374B0B">
      <w:pPr>
        <w:spacing w:after="0"/>
        <w:jc w:val="both"/>
        <w:rPr>
          <w:rFonts w:ascii="Arial" w:eastAsia="Times New Roman" w:hAnsi="Arial" w:cs="Arial"/>
          <w:b/>
          <w:color w:val="000000"/>
          <w:sz w:val="20"/>
          <w:szCs w:val="20"/>
          <w:lang w:eastAsia="en-IN"/>
        </w:rPr>
      </w:pPr>
    </w:p>
    <w:p w14:paraId="52C9CD35" w14:textId="77777777" w:rsidR="00F15366"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4</w:t>
      </w:r>
      <w:r w:rsidR="00067495" w:rsidRPr="00BE1E6A">
        <w:rPr>
          <w:rFonts w:ascii="Arial" w:hAnsi="Arial" w:cs="Arial"/>
          <w:sz w:val="20"/>
          <w:szCs w:val="20"/>
          <w:lang w:eastAsia="en-IN"/>
        </w:rPr>
        <w:t>2</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r>
      <w:r w:rsidR="00CD3452" w:rsidRPr="00BE1E6A">
        <w:rPr>
          <w:rFonts w:ascii="Arial" w:hAnsi="Arial" w:cs="Arial"/>
          <w:sz w:val="20"/>
          <w:szCs w:val="20"/>
          <w:lang w:eastAsia="en-IN"/>
        </w:rPr>
        <w:t>&lt;!--</w:t>
      </w:r>
      <w:r w:rsidR="00975E0D" w:rsidRPr="00BE1E6A">
        <w:rPr>
          <w:rFonts w:ascii="Arial" w:hAnsi="Arial" w:cs="Arial"/>
          <w:sz w:val="20"/>
          <w:szCs w:val="20"/>
          <w:lang w:eastAsia="en-IN"/>
        </w:rPr>
        <w:t>____________--</w:t>
      </w:r>
      <w:r w:rsidR="00CD3452" w:rsidRPr="00BE1E6A">
        <w:rPr>
          <w:rFonts w:ascii="Arial" w:hAnsi="Arial" w:cs="Arial"/>
          <w:sz w:val="20"/>
          <w:szCs w:val="20"/>
          <w:lang w:eastAsia="en-IN"/>
        </w:rPr>
        <w:t>&gt;</w:t>
      </w:r>
      <w:r w:rsidR="00F15366" w:rsidRPr="00BE1E6A">
        <w:rPr>
          <w:rFonts w:ascii="Arial" w:hAnsi="Arial" w:cs="Arial"/>
          <w:sz w:val="20"/>
          <w:szCs w:val="20"/>
          <w:lang w:eastAsia="en-IN"/>
        </w:rPr>
        <w:t>:-</w:t>
      </w:r>
    </w:p>
    <w:p w14:paraId="22D24033" w14:textId="77777777" w:rsidR="00F15366" w:rsidRPr="00BE1E6A" w:rsidRDefault="00F15366"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comment tag is used to insert comments in the source code. Comments are not displayed in the browsers</w:t>
      </w:r>
      <w:r w:rsidR="002F52F2" w:rsidRPr="00BE1E6A">
        <w:rPr>
          <w:rFonts w:ascii="Arial" w:hAnsi="Arial" w:cs="Arial"/>
          <w:sz w:val="20"/>
          <w:szCs w:val="20"/>
        </w:rPr>
        <w:t xml:space="preserve">. </w:t>
      </w:r>
      <w:r w:rsidRPr="00BE1E6A">
        <w:rPr>
          <w:rFonts w:ascii="Arial" w:hAnsi="Arial" w:cs="Arial"/>
          <w:sz w:val="20"/>
          <w:szCs w:val="20"/>
        </w:rPr>
        <w:t>You can use comments to explain your code, which can help you when you edit the source code at a later date. This is especially useful if you have a lot of code.</w:t>
      </w:r>
      <w:r w:rsidR="002F52F2" w:rsidRPr="00BE1E6A">
        <w:rPr>
          <w:rFonts w:ascii="Arial" w:hAnsi="Arial" w:cs="Arial"/>
          <w:sz w:val="20"/>
          <w:szCs w:val="20"/>
        </w:rPr>
        <w:t xml:space="preserve"> </w:t>
      </w:r>
      <w:r w:rsidRPr="00BE1E6A">
        <w:rPr>
          <w:rFonts w:ascii="Arial" w:hAnsi="Arial" w:cs="Arial"/>
          <w:sz w:val="20"/>
          <w:szCs w:val="20"/>
        </w:rPr>
        <w:t>It is also a good practice to use the comment tag to "hide" scripts from browsers without support for it (so they don't show them as plain text):</w:t>
      </w:r>
    </w:p>
    <w:p w14:paraId="76F5A51D" w14:textId="77777777" w:rsidR="00F15366" w:rsidRPr="00BE1E6A" w:rsidRDefault="002F52F2"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F15366" w:rsidRPr="00BE1E6A">
        <w:rPr>
          <w:rFonts w:ascii="Arial" w:eastAsia="Times New Roman" w:hAnsi="Arial" w:cs="Arial"/>
          <w:b/>
          <w:color w:val="000000"/>
          <w:sz w:val="20"/>
          <w:szCs w:val="20"/>
          <w:lang w:eastAsia="en-IN"/>
        </w:rPr>
        <w:t>:-</w:t>
      </w:r>
    </w:p>
    <w:p w14:paraId="48CC3967" w14:textId="77777777" w:rsidR="00410A34" w:rsidRPr="00BE1E6A" w:rsidRDefault="00410A34"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lastRenderedPageBreak/>
        <w:t xml:space="preserve">Some </w:t>
      </w:r>
      <w:r w:rsidR="00F15366" w:rsidRPr="00BE1E6A">
        <w:rPr>
          <w:rFonts w:ascii="Arial" w:hAnsi="Arial" w:cs="Arial"/>
          <w:sz w:val="20"/>
          <w:szCs w:val="20"/>
        </w:rPr>
        <w:t>&lt;!--This is a comment. Comments are not displayed in the browser--&gt;</w:t>
      </w:r>
      <w:r w:rsidRPr="00BE1E6A">
        <w:rPr>
          <w:rFonts w:ascii="Arial" w:hAnsi="Arial" w:cs="Arial"/>
          <w:sz w:val="20"/>
          <w:szCs w:val="20"/>
        </w:rPr>
        <w:t xml:space="preserve"> text.</w:t>
      </w:r>
      <w:r w:rsidR="00F15366" w:rsidRPr="00BE1E6A">
        <w:rPr>
          <w:rFonts w:ascii="Arial" w:hAnsi="Arial" w:cs="Arial"/>
          <w:sz w:val="20"/>
          <w:szCs w:val="20"/>
        </w:rPr>
        <w:br/>
      </w:r>
      <w:r w:rsidRPr="00BE1E6A">
        <w:rPr>
          <w:rFonts w:ascii="Arial" w:eastAsia="Times New Roman" w:hAnsi="Arial" w:cs="Arial"/>
          <w:b/>
          <w:color w:val="000000"/>
          <w:sz w:val="20"/>
          <w:szCs w:val="20"/>
          <w:lang w:eastAsia="en-IN"/>
        </w:rPr>
        <w:t>Output:-</w:t>
      </w:r>
    </w:p>
    <w:p w14:paraId="5DC30599" w14:textId="77777777" w:rsidR="00F15366" w:rsidRPr="00BE1E6A" w:rsidRDefault="00410A34"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Some</w:t>
      </w:r>
      <w:r w:rsidRPr="00BE1E6A">
        <w:rPr>
          <w:rStyle w:val="apple-converted-space"/>
          <w:rFonts w:ascii="Arial" w:hAnsi="Arial" w:cs="Arial"/>
          <w:color w:val="000000"/>
          <w:sz w:val="20"/>
          <w:szCs w:val="20"/>
        </w:rPr>
        <w:t> </w:t>
      </w:r>
      <w:r w:rsidRPr="00BE1E6A">
        <w:rPr>
          <w:rFonts w:ascii="Arial" w:hAnsi="Arial" w:cs="Arial"/>
          <w:color w:val="000000"/>
          <w:sz w:val="20"/>
          <w:szCs w:val="20"/>
        </w:rPr>
        <w:t>text.</w:t>
      </w:r>
    </w:p>
    <w:p w14:paraId="1DBAAEFA" w14:textId="77777777" w:rsidR="00410A34" w:rsidRPr="00BE1E6A" w:rsidRDefault="00410A34" w:rsidP="00374B0B">
      <w:pPr>
        <w:pStyle w:val="Heading2"/>
        <w:jc w:val="both"/>
        <w:rPr>
          <w:rFonts w:ascii="Arial" w:hAnsi="Arial" w:cs="Arial"/>
          <w:sz w:val="20"/>
          <w:szCs w:val="20"/>
          <w:lang w:eastAsia="en-IN"/>
        </w:rPr>
      </w:pPr>
    </w:p>
    <w:p w14:paraId="1DD771FB" w14:textId="77777777" w:rsidR="002903ED" w:rsidRPr="00BE1E6A" w:rsidRDefault="0027507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Special Entities:-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63"/>
        <w:gridCol w:w="96"/>
        <w:gridCol w:w="935"/>
        <w:gridCol w:w="529"/>
      </w:tblGrid>
      <w:tr w:rsidR="00742C41" w:rsidRPr="00BE1E6A" w14:paraId="14AC032D"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D3C76C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lang w:eastAsia="en-IN"/>
              </w:rPr>
              <w:t>To display space (</w:t>
            </w:r>
            <w:r w:rsidRPr="00BE1E6A">
              <w:rPr>
                <w:rStyle w:val="apple-converted-space"/>
                <w:rFonts w:ascii="Arial" w:hAnsi="Arial" w:cs="Arial"/>
                <w:color w:val="000000"/>
                <w:sz w:val="20"/>
                <w:szCs w:val="20"/>
                <w:shd w:val="clear" w:color="auto" w:fill="FFFFFF"/>
              </w:rPr>
              <w:t> </w:t>
            </w:r>
            <w:r w:rsidRPr="00BE1E6A">
              <w:rPr>
                <w:rFonts w:ascii="Arial" w:hAnsi="Arial" w:cs="Arial"/>
                <w:color w:val="000000"/>
                <w:sz w:val="20"/>
                <w:szCs w:val="20"/>
                <w:shd w:val="clear" w:color="auto" w:fill="FFFFFF"/>
              </w:rPr>
              <w:t>non-breaking space</w:t>
            </w:r>
            <w:r w:rsidRPr="00BE1E6A">
              <w:rPr>
                <w:rFonts w:ascii="Arial" w:eastAsia="Times New Roman" w:hAnsi="Arial" w:cs="Arial"/>
                <w:color w:val="000000"/>
                <w:sz w:val="20"/>
                <w:szCs w:val="20"/>
                <w:lang w:eastAsia="en-IN"/>
              </w:rPr>
              <w:t>).</w:t>
            </w:r>
          </w:p>
        </w:tc>
        <w:tc>
          <w:tcPr>
            <w:tcW w:w="0" w:type="auto"/>
            <w:tcBorders>
              <w:top w:val="outset" w:sz="6" w:space="0" w:color="auto"/>
              <w:left w:val="outset" w:sz="6" w:space="0" w:color="auto"/>
              <w:bottom w:val="outset" w:sz="6" w:space="0" w:color="auto"/>
              <w:right w:val="outset" w:sz="6" w:space="0" w:color="auto"/>
            </w:tcBorders>
          </w:tcPr>
          <w:p w14:paraId="43A4E2BE"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279B6D04"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&amp;nbsp;</w:t>
            </w:r>
          </w:p>
        </w:tc>
        <w:tc>
          <w:tcPr>
            <w:tcW w:w="484" w:type="dxa"/>
            <w:tcBorders>
              <w:top w:val="outset" w:sz="6" w:space="0" w:color="auto"/>
              <w:left w:val="outset" w:sz="6" w:space="0" w:color="auto"/>
              <w:bottom w:val="outset" w:sz="6" w:space="0" w:color="auto"/>
              <w:right w:val="outset" w:sz="6" w:space="0" w:color="auto"/>
            </w:tcBorders>
            <w:vAlign w:val="center"/>
          </w:tcPr>
          <w:p w14:paraId="10B1EBB4" w14:textId="77777777" w:rsidR="00742C41" w:rsidRPr="00BE1E6A" w:rsidRDefault="00742C41" w:rsidP="00374B0B">
            <w:pPr>
              <w:spacing w:after="0" w:line="240" w:lineRule="auto"/>
              <w:jc w:val="both"/>
              <w:rPr>
                <w:rFonts w:ascii="Arial" w:eastAsia="Times New Roman" w:hAnsi="Arial" w:cs="Arial"/>
                <w:color w:val="000000"/>
                <w:sz w:val="20"/>
                <w:szCs w:val="20"/>
              </w:rPr>
            </w:pPr>
          </w:p>
        </w:tc>
      </w:tr>
      <w:tr w:rsidR="00742C41" w:rsidRPr="00BE1E6A" w14:paraId="79E7A861"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2A453"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quotation mark = APL quote</w:t>
            </w:r>
          </w:p>
        </w:tc>
        <w:tc>
          <w:tcPr>
            <w:tcW w:w="0" w:type="auto"/>
            <w:tcBorders>
              <w:top w:val="outset" w:sz="6" w:space="0" w:color="auto"/>
              <w:left w:val="outset" w:sz="6" w:space="0" w:color="auto"/>
              <w:bottom w:val="outset" w:sz="6" w:space="0" w:color="auto"/>
              <w:right w:val="outset" w:sz="6" w:space="0" w:color="auto"/>
            </w:tcBorders>
          </w:tcPr>
          <w:p w14:paraId="4E66C8DC"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348F6A"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&amp;quot;</w:t>
            </w:r>
          </w:p>
        </w:tc>
        <w:tc>
          <w:tcPr>
            <w:tcW w:w="484" w:type="dxa"/>
            <w:tcBorders>
              <w:top w:val="outset" w:sz="6" w:space="0" w:color="auto"/>
              <w:left w:val="outset" w:sz="6" w:space="0" w:color="auto"/>
              <w:bottom w:val="outset" w:sz="6" w:space="0" w:color="auto"/>
              <w:right w:val="outset" w:sz="6" w:space="0" w:color="auto"/>
            </w:tcBorders>
            <w:vAlign w:val="center"/>
            <w:hideMark/>
          </w:tcPr>
          <w:p w14:paraId="736EBA2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31918D32"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37F28"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Ampersand</w:t>
            </w:r>
          </w:p>
        </w:tc>
        <w:tc>
          <w:tcPr>
            <w:tcW w:w="0" w:type="auto"/>
            <w:tcBorders>
              <w:top w:val="outset" w:sz="6" w:space="0" w:color="auto"/>
              <w:left w:val="outset" w:sz="6" w:space="0" w:color="auto"/>
              <w:bottom w:val="outset" w:sz="6" w:space="0" w:color="auto"/>
              <w:right w:val="outset" w:sz="6" w:space="0" w:color="auto"/>
            </w:tcBorders>
          </w:tcPr>
          <w:p w14:paraId="1DA20D5B"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E71E2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&amp;amp;</w:t>
            </w:r>
          </w:p>
        </w:tc>
        <w:tc>
          <w:tcPr>
            <w:tcW w:w="484" w:type="dxa"/>
            <w:tcBorders>
              <w:top w:val="outset" w:sz="6" w:space="0" w:color="auto"/>
              <w:left w:val="outset" w:sz="6" w:space="0" w:color="auto"/>
              <w:bottom w:val="outset" w:sz="6" w:space="0" w:color="auto"/>
              <w:right w:val="outset" w:sz="6" w:space="0" w:color="auto"/>
            </w:tcBorders>
            <w:vAlign w:val="center"/>
            <w:hideMark/>
          </w:tcPr>
          <w:p w14:paraId="797C5338"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w:t>
            </w:r>
          </w:p>
        </w:tc>
      </w:tr>
      <w:tr w:rsidR="00742C41" w:rsidRPr="00BE1E6A" w14:paraId="48278CED"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288C3"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less-than sign</w:t>
            </w:r>
          </w:p>
        </w:tc>
        <w:tc>
          <w:tcPr>
            <w:tcW w:w="0" w:type="auto"/>
            <w:tcBorders>
              <w:top w:val="outset" w:sz="6" w:space="0" w:color="auto"/>
              <w:left w:val="outset" w:sz="6" w:space="0" w:color="auto"/>
              <w:bottom w:val="outset" w:sz="6" w:space="0" w:color="auto"/>
              <w:right w:val="outset" w:sz="6" w:space="0" w:color="auto"/>
            </w:tcBorders>
          </w:tcPr>
          <w:p w14:paraId="08A57344"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43A3AF"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&amp;lt;</w:t>
            </w:r>
          </w:p>
        </w:tc>
        <w:tc>
          <w:tcPr>
            <w:tcW w:w="484" w:type="dxa"/>
            <w:tcBorders>
              <w:top w:val="outset" w:sz="6" w:space="0" w:color="auto"/>
              <w:left w:val="outset" w:sz="6" w:space="0" w:color="auto"/>
              <w:bottom w:val="outset" w:sz="6" w:space="0" w:color="auto"/>
              <w:right w:val="outset" w:sz="6" w:space="0" w:color="auto"/>
            </w:tcBorders>
            <w:vAlign w:val="center"/>
            <w:hideMark/>
          </w:tcPr>
          <w:p w14:paraId="13EB625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&lt;</w:t>
            </w:r>
          </w:p>
        </w:tc>
      </w:tr>
      <w:tr w:rsidR="00742C41" w:rsidRPr="00BE1E6A" w14:paraId="4A369D9C"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62F39"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greater-than sign</w:t>
            </w:r>
          </w:p>
        </w:tc>
        <w:tc>
          <w:tcPr>
            <w:tcW w:w="0" w:type="auto"/>
            <w:tcBorders>
              <w:top w:val="outset" w:sz="6" w:space="0" w:color="auto"/>
              <w:left w:val="outset" w:sz="6" w:space="0" w:color="auto"/>
              <w:bottom w:val="outset" w:sz="6" w:space="0" w:color="auto"/>
              <w:right w:val="outset" w:sz="6" w:space="0" w:color="auto"/>
            </w:tcBorders>
          </w:tcPr>
          <w:p w14:paraId="755E705A"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0913F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&amp;gt;</w:t>
            </w:r>
          </w:p>
        </w:tc>
        <w:tc>
          <w:tcPr>
            <w:tcW w:w="484" w:type="dxa"/>
            <w:tcBorders>
              <w:top w:val="outset" w:sz="6" w:space="0" w:color="auto"/>
              <w:left w:val="outset" w:sz="6" w:space="0" w:color="auto"/>
              <w:bottom w:val="outset" w:sz="6" w:space="0" w:color="auto"/>
              <w:right w:val="outset" w:sz="6" w:space="0" w:color="auto"/>
            </w:tcBorders>
            <w:vAlign w:val="center"/>
            <w:hideMark/>
          </w:tcPr>
          <w:p w14:paraId="4E4F1071"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&gt;</w:t>
            </w:r>
          </w:p>
        </w:tc>
      </w:tr>
      <w:tr w:rsidR="00742C41" w:rsidRPr="00BE1E6A" w14:paraId="4A516757"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94C5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modifier letter circumflex accent</w:t>
            </w:r>
          </w:p>
        </w:tc>
        <w:tc>
          <w:tcPr>
            <w:tcW w:w="0" w:type="auto"/>
            <w:tcBorders>
              <w:top w:val="outset" w:sz="6" w:space="0" w:color="auto"/>
              <w:left w:val="outset" w:sz="6" w:space="0" w:color="auto"/>
              <w:bottom w:val="outset" w:sz="6" w:space="0" w:color="auto"/>
              <w:right w:val="outset" w:sz="6" w:space="0" w:color="auto"/>
            </w:tcBorders>
          </w:tcPr>
          <w:p w14:paraId="1302FB01"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6414D3"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&amp;circ;</w:t>
            </w:r>
          </w:p>
        </w:tc>
        <w:tc>
          <w:tcPr>
            <w:tcW w:w="484" w:type="dxa"/>
            <w:tcBorders>
              <w:top w:val="outset" w:sz="6" w:space="0" w:color="auto"/>
              <w:left w:val="outset" w:sz="6" w:space="0" w:color="auto"/>
              <w:bottom w:val="outset" w:sz="6" w:space="0" w:color="auto"/>
              <w:right w:val="outset" w:sz="6" w:space="0" w:color="auto"/>
            </w:tcBorders>
            <w:vAlign w:val="center"/>
            <w:hideMark/>
          </w:tcPr>
          <w:p w14:paraId="3E7FDD16"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ˆ</w:t>
            </w:r>
          </w:p>
        </w:tc>
      </w:tr>
      <w:tr w:rsidR="00742C41" w:rsidRPr="00BE1E6A" w14:paraId="19F7D9A1"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63FFC"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small tilde</w:t>
            </w:r>
          </w:p>
        </w:tc>
        <w:tc>
          <w:tcPr>
            <w:tcW w:w="0" w:type="auto"/>
            <w:tcBorders>
              <w:top w:val="outset" w:sz="6" w:space="0" w:color="auto"/>
              <w:left w:val="outset" w:sz="6" w:space="0" w:color="auto"/>
              <w:bottom w:val="outset" w:sz="6" w:space="0" w:color="auto"/>
              <w:right w:val="outset" w:sz="6" w:space="0" w:color="auto"/>
            </w:tcBorders>
          </w:tcPr>
          <w:p w14:paraId="1501760C"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1A797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&amp;tilde;</w:t>
            </w:r>
          </w:p>
        </w:tc>
        <w:tc>
          <w:tcPr>
            <w:tcW w:w="484" w:type="dxa"/>
            <w:tcBorders>
              <w:top w:val="outset" w:sz="6" w:space="0" w:color="auto"/>
              <w:left w:val="outset" w:sz="6" w:space="0" w:color="auto"/>
              <w:bottom w:val="outset" w:sz="6" w:space="0" w:color="auto"/>
              <w:right w:val="outset" w:sz="6" w:space="0" w:color="auto"/>
            </w:tcBorders>
            <w:vAlign w:val="center"/>
            <w:hideMark/>
          </w:tcPr>
          <w:p w14:paraId="36B35CB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2E0D6D7E"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4BB78"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en space</w:t>
            </w:r>
          </w:p>
        </w:tc>
        <w:tc>
          <w:tcPr>
            <w:tcW w:w="0" w:type="auto"/>
            <w:tcBorders>
              <w:top w:val="outset" w:sz="6" w:space="0" w:color="auto"/>
              <w:left w:val="outset" w:sz="6" w:space="0" w:color="auto"/>
              <w:bottom w:val="outset" w:sz="6" w:space="0" w:color="auto"/>
              <w:right w:val="outset" w:sz="6" w:space="0" w:color="auto"/>
            </w:tcBorders>
          </w:tcPr>
          <w:p w14:paraId="3778DD76"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D4BCC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&amp;ensp;</w:t>
            </w:r>
          </w:p>
        </w:tc>
        <w:tc>
          <w:tcPr>
            <w:tcW w:w="484" w:type="dxa"/>
            <w:tcBorders>
              <w:top w:val="outset" w:sz="6" w:space="0" w:color="auto"/>
              <w:left w:val="outset" w:sz="6" w:space="0" w:color="auto"/>
              <w:bottom w:val="outset" w:sz="6" w:space="0" w:color="auto"/>
              <w:right w:val="outset" w:sz="6" w:space="0" w:color="auto"/>
            </w:tcBorders>
            <w:vAlign w:val="center"/>
            <w:hideMark/>
          </w:tcPr>
          <w:p w14:paraId="265BE28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 </w:t>
            </w:r>
          </w:p>
        </w:tc>
      </w:tr>
      <w:tr w:rsidR="00742C41" w:rsidRPr="00BE1E6A" w14:paraId="3B86C6B5"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E5390"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em space</w:t>
            </w:r>
          </w:p>
        </w:tc>
        <w:tc>
          <w:tcPr>
            <w:tcW w:w="0" w:type="auto"/>
            <w:tcBorders>
              <w:top w:val="outset" w:sz="6" w:space="0" w:color="auto"/>
              <w:left w:val="outset" w:sz="6" w:space="0" w:color="auto"/>
              <w:bottom w:val="outset" w:sz="6" w:space="0" w:color="auto"/>
              <w:right w:val="outset" w:sz="6" w:space="0" w:color="auto"/>
            </w:tcBorders>
          </w:tcPr>
          <w:p w14:paraId="10489E85"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F61AAC"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&amp;emsp;</w:t>
            </w:r>
          </w:p>
        </w:tc>
        <w:tc>
          <w:tcPr>
            <w:tcW w:w="484" w:type="dxa"/>
            <w:tcBorders>
              <w:top w:val="outset" w:sz="6" w:space="0" w:color="auto"/>
              <w:left w:val="outset" w:sz="6" w:space="0" w:color="auto"/>
              <w:bottom w:val="outset" w:sz="6" w:space="0" w:color="auto"/>
              <w:right w:val="outset" w:sz="6" w:space="0" w:color="auto"/>
            </w:tcBorders>
            <w:vAlign w:val="center"/>
            <w:hideMark/>
          </w:tcPr>
          <w:p w14:paraId="186A27D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 </w:t>
            </w:r>
          </w:p>
        </w:tc>
      </w:tr>
      <w:tr w:rsidR="00742C41" w:rsidRPr="00BE1E6A" w14:paraId="6274AEAE"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1EDAA"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thin space</w:t>
            </w:r>
          </w:p>
        </w:tc>
        <w:tc>
          <w:tcPr>
            <w:tcW w:w="0" w:type="auto"/>
            <w:tcBorders>
              <w:top w:val="outset" w:sz="6" w:space="0" w:color="auto"/>
              <w:left w:val="outset" w:sz="6" w:space="0" w:color="auto"/>
              <w:bottom w:val="outset" w:sz="6" w:space="0" w:color="auto"/>
              <w:right w:val="outset" w:sz="6" w:space="0" w:color="auto"/>
            </w:tcBorders>
          </w:tcPr>
          <w:p w14:paraId="5F87596A"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7E1C5C"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&amp;thinsp;</w:t>
            </w:r>
          </w:p>
        </w:tc>
        <w:tc>
          <w:tcPr>
            <w:tcW w:w="484" w:type="dxa"/>
            <w:tcBorders>
              <w:top w:val="outset" w:sz="6" w:space="0" w:color="auto"/>
              <w:left w:val="outset" w:sz="6" w:space="0" w:color="auto"/>
              <w:bottom w:val="outset" w:sz="6" w:space="0" w:color="auto"/>
              <w:right w:val="outset" w:sz="6" w:space="0" w:color="auto"/>
            </w:tcBorders>
            <w:vAlign w:val="center"/>
            <w:hideMark/>
          </w:tcPr>
          <w:p w14:paraId="0F12E1FF"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 </w:t>
            </w:r>
          </w:p>
        </w:tc>
      </w:tr>
      <w:tr w:rsidR="00742C41" w:rsidRPr="00BE1E6A" w14:paraId="31225C67"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E282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en dash</w:t>
            </w:r>
          </w:p>
        </w:tc>
        <w:tc>
          <w:tcPr>
            <w:tcW w:w="0" w:type="auto"/>
            <w:tcBorders>
              <w:top w:val="outset" w:sz="6" w:space="0" w:color="auto"/>
              <w:left w:val="outset" w:sz="6" w:space="0" w:color="auto"/>
              <w:bottom w:val="outset" w:sz="6" w:space="0" w:color="auto"/>
              <w:right w:val="outset" w:sz="6" w:space="0" w:color="auto"/>
            </w:tcBorders>
          </w:tcPr>
          <w:p w14:paraId="0436F29B"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05CBA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&amp;ndash;</w:t>
            </w:r>
          </w:p>
        </w:tc>
        <w:tc>
          <w:tcPr>
            <w:tcW w:w="484" w:type="dxa"/>
            <w:tcBorders>
              <w:top w:val="outset" w:sz="6" w:space="0" w:color="auto"/>
              <w:left w:val="outset" w:sz="6" w:space="0" w:color="auto"/>
              <w:bottom w:val="outset" w:sz="6" w:space="0" w:color="auto"/>
              <w:right w:val="outset" w:sz="6" w:space="0" w:color="auto"/>
            </w:tcBorders>
            <w:vAlign w:val="center"/>
            <w:hideMark/>
          </w:tcPr>
          <w:p w14:paraId="386260A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64967A6D"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3FB9AE"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em dash</w:t>
            </w:r>
          </w:p>
        </w:tc>
        <w:tc>
          <w:tcPr>
            <w:tcW w:w="0" w:type="auto"/>
            <w:tcBorders>
              <w:top w:val="outset" w:sz="6" w:space="0" w:color="auto"/>
              <w:left w:val="outset" w:sz="6" w:space="0" w:color="auto"/>
              <w:bottom w:val="outset" w:sz="6" w:space="0" w:color="auto"/>
              <w:right w:val="outset" w:sz="6" w:space="0" w:color="auto"/>
            </w:tcBorders>
          </w:tcPr>
          <w:p w14:paraId="3DC30F05"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23FF3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&amp;mdash;</w:t>
            </w:r>
          </w:p>
        </w:tc>
        <w:tc>
          <w:tcPr>
            <w:tcW w:w="484" w:type="dxa"/>
            <w:tcBorders>
              <w:top w:val="outset" w:sz="6" w:space="0" w:color="auto"/>
              <w:left w:val="outset" w:sz="6" w:space="0" w:color="auto"/>
              <w:bottom w:val="outset" w:sz="6" w:space="0" w:color="auto"/>
              <w:right w:val="outset" w:sz="6" w:space="0" w:color="auto"/>
            </w:tcBorders>
            <w:vAlign w:val="center"/>
            <w:hideMark/>
          </w:tcPr>
          <w:p w14:paraId="2303D1D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5E83D2BF"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38674"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left single quotation mark</w:t>
            </w:r>
          </w:p>
        </w:tc>
        <w:tc>
          <w:tcPr>
            <w:tcW w:w="0" w:type="auto"/>
            <w:tcBorders>
              <w:top w:val="outset" w:sz="6" w:space="0" w:color="auto"/>
              <w:left w:val="outset" w:sz="6" w:space="0" w:color="auto"/>
              <w:bottom w:val="outset" w:sz="6" w:space="0" w:color="auto"/>
              <w:right w:val="outset" w:sz="6" w:space="0" w:color="auto"/>
            </w:tcBorders>
          </w:tcPr>
          <w:p w14:paraId="62AA0EB1"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029490"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&amp;lsquo;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4B0A203E"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05E7B171"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38DCA1"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right single quotation mark</w:t>
            </w:r>
          </w:p>
        </w:tc>
        <w:tc>
          <w:tcPr>
            <w:tcW w:w="0" w:type="auto"/>
            <w:tcBorders>
              <w:top w:val="outset" w:sz="6" w:space="0" w:color="auto"/>
              <w:left w:val="outset" w:sz="6" w:space="0" w:color="auto"/>
              <w:bottom w:val="outset" w:sz="6" w:space="0" w:color="auto"/>
              <w:right w:val="outset" w:sz="6" w:space="0" w:color="auto"/>
            </w:tcBorders>
          </w:tcPr>
          <w:p w14:paraId="5A74CDE6"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0BE059"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&amp;rsquo;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38AAA779"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46B04C94"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EDF6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single low-9 quotation mark</w:t>
            </w:r>
          </w:p>
        </w:tc>
        <w:tc>
          <w:tcPr>
            <w:tcW w:w="0" w:type="auto"/>
            <w:tcBorders>
              <w:top w:val="outset" w:sz="6" w:space="0" w:color="auto"/>
              <w:left w:val="outset" w:sz="6" w:space="0" w:color="auto"/>
              <w:bottom w:val="outset" w:sz="6" w:space="0" w:color="auto"/>
              <w:right w:val="outset" w:sz="6" w:space="0" w:color="auto"/>
            </w:tcBorders>
          </w:tcPr>
          <w:p w14:paraId="181DDB86"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7B5A60"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&amp;sbquo;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334705A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24228B2A"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6A819"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left double quotation mark</w:t>
            </w:r>
          </w:p>
        </w:tc>
        <w:tc>
          <w:tcPr>
            <w:tcW w:w="0" w:type="auto"/>
            <w:tcBorders>
              <w:top w:val="outset" w:sz="6" w:space="0" w:color="auto"/>
              <w:left w:val="outset" w:sz="6" w:space="0" w:color="auto"/>
              <w:bottom w:val="outset" w:sz="6" w:space="0" w:color="auto"/>
              <w:right w:val="outset" w:sz="6" w:space="0" w:color="auto"/>
            </w:tcBorders>
          </w:tcPr>
          <w:p w14:paraId="071BBB3A"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EA422A"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&amp;ldquo;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2EF91189"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39BC85BB"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18E4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right double quotation mark</w:t>
            </w:r>
          </w:p>
        </w:tc>
        <w:tc>
          <w:tcPr>
            <w:tcW w:w="0" w:type="auto"/>
            <w:tcBorders>
              <w:top w:val="outset" w:sz="6" w:space="0" w:color="auto"/>
              <w:left w:val="outset" w:sz="6" w:space="0" w:color="auto"/>
              <w:bottom w:val="outset" w:sz="6" w:space="0" w:color="auto"/>
              <w:right w:val="outset" w:sz="6" w:space="0" w:color="auto"/>
            </w:tcBorders>
          </w:tcPr>
          <w:p w14:paraId="59FCAA63"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217B5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&amp;rdquo;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1884CD16"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2193DE8A"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32E61"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double low-9 quotation mark</w:t>
            </w:r>
          </w:p>
        </w:tc>
        <w:tc>
          <w:tcPr>
            <w:tcW w:w="0" w:type="auto"/>
            <w:tcBorders>
              <w:top w:val="outset" w:sz="6" w:space="0" w:color="auto"/>
              <w:left w:val="outset" w:sz="6" w:space="0" w:color="auto"/>
              <w:bottom w:val="outset" w:sz="6" w:space="0" w:color="auto"/>
              <w:right w:val="outset" w:sz="6" w:space="0" w:color="auto"/>
            </w:tcBorders>
          </w:tcPr>
          <w:p w14:paraId="47F6F1BD"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A4C9D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&amp;bdquo;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37DFD8F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5B0B2624"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CD274E"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Dagger</w:t>
            </w:r>
          </w:p>
        </w:tc>
        <w:tc>
          <w:tcPr>
            <w:tcW w:w="0" w:type="auto"/>
            <w:tcBorders>
              <w:top w:val="outset" w:sz="6" w:space="0" w:color="auto"/>
              <w:left w:val="outset" w:sz="6" w:space="0" w:color="auto"/>
              <w:bottom w:val="outset" w:sz="6" w:space="0" w:color="auto"/>
              <w:right w:val="outset" w:sz="6" w:space="0" w:color="auto"/>
            </w:tcBorders>
          </w:tcPr>
          <w:p w14:paraId="1969A6A4"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2AAA1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&amp;dagger;</w:t>
            </w:r>
          </w:p>
        </w:tc>
        <w:tc>
          <w:tcPr>
            <w:tcW w:w="484" w:type="dxa"/>
            <w:tcBorders>
              <w:top w:val="outset" w:sz="6" w:space="0" w:color="auto"/>
              <w:left w:val="outset" w:sz="6" w:space="0" w:color="auto"/>
              <w:bottom w:val="outset" w:sz="6" w:space="0" w:color="auto"/>
              <w:right w:val="outset" w:sz="6" w:space="0" w:color="auto"/>
            </w:tcBorders>
            <w:vAlign w:val="center"/>
            <w:hideMark/>
          </w:tcPr>
          <w:p w14:paraId="50CCC76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13A288F3"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31DDA"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double dagger</w:t>
            </w:r>
          </w:p>
        </w:tc>
        <w:tc>
          <w:tcPr>
            <w:tcW w:w="0" w:type="auto"/>
            <w:tcBorders>
              <w:top w:val="outset" w:sz="6" w:space="0" w:color="auto"/>
              <w:left w:val="outset" w:sz="6" w:space="0" w:color="auto"/>
              <w:bottom w:val="outset" w:sz="6" w:space="0" w:color="auto"/>
              <w:right w:val="outset" w:sz="6" w:space="0" w:color="auto"/>
            </w:tcBorders>
          </w:tcPr>
          <w:p w14:paraId="395D07D1"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01ABA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&amp;Dagger;</w:t>
            </w:r>
          </w:p>
        </w:tc>
        <w:tc>
          <w:tcPr>
            <w:tcW w:w="484" w:type="dxa"/>
            <w:tcBorders>
              <w:top w:val="outset" w:sz="6" w:space="0" w:color="auto"/>
              <w:left w:val="outset" w:sz="6" w:space="0" w:color="auto"/>
              <w:bottom w:val="outset" w:sz="6" w:space="0" w:color="auto"/>
              <w:right w:val="outset" w:sz="6" w:space="0" w:color="auto"/>
            </w:tcBorders>
            <w:vAlign w:val="center"/>
            <w:hideMark/>
          </w:tcPr>
          <w:p w14:paraId="7823E203"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1E0B863C"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C8F7E"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per mille sign</w:t>
            </w:r>
          </w:p>
        </w:tc>
        <w:tc>
          <w:tcPr>
            <w:tcW w:w="0" w:type="auto"/>
            <w:tcBorders>
              <w:top w:val="outset" w:sz="6" w:space="0" w:color="auto"/>
              <w:left w:val="outset" w:sz="6" w:space="0" w:color="auto"/>
              <w:bottom w:val="outset" w:sz="6" w:space="0" w:color="auto"/>
              <w:right w:val="outset" w:sz="6" w:space="0" w:color="auto"/>
            </w:tcBorders>
          </w:tcPr>
          <w:p w14:paraId="28C9BDF9"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89D432"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&amp;permil;</w:t>
            </w:r>
          </w:p>
        </w:tc>
        <w:tc>
          <w:tcPr>
            <w:tcW w:w="484" w:type="dxa"/>
            <w:tcBorders>
              <w:top w:val="outset" w:sz="6" w:space="0" w:color="auto"/>
              <w:left w:val="outset" w:sz="6" w:space="0" w:color="auto"/>
              <w:bottom w:val="outset" w:sz="6" w:space="0" w:color="auto"/>
              <w:right w:val="outset" w:sz="6" w:space="0" w:color="auto"/>
            </w:tcBorders>
            <w:vAlign w:val="center"/>
            <w:hideMark/>
          </w:tcPr>
          <w:p w14:paraId="689E5ABA"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7A2F11B7"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97E85"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single left-pointing angle quotation mark</w:t>
            </w:r>
          </w:p>
        </w:tc>
        <w:tc>
          <w:tcPr>
            <w:tcW w:w="0" w:type="auto"/>
            <w:tcBorders>
              <w:top w:val="outset" w:sz="6" w:space="0" w:color="auto"/>
              <w:left w:val="outset" w:sz="6" w:space="0" w:color="auto"/>
              <w:bottom w:val="outset" w:sz="6" w:space="0" w:color="auto"/>
              <w:right w:val="outset" w:sz="6" w:space="0" w:color="auto"/>
            </w:tcBorders>
          </w:tcPr>
          <w:p w14:paraId="41E77C2C"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93853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&amp;lsaquo;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7E6B6C84"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1F003633"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C78CCB"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single right-pointing angle quotation mark</w:t>
            </w:r>
          </w:p>
        </w:tc>
        <w:tc>
          <w:tcPr>
            <w:tcW w:w="0" w:type="auto"/>
            <w:tcBorders>
              <w:top w:val="outset" w:sz="6" w:space="0" w:color="auto"/>
              <w:left w:val="outset" w:sz="6" w:space="0" w:color="auto"/>
              <w:bottom w:val="outset" w:sz="6" w:space="0" w:color="auto"/>
              <w:right w:val="outset" w:sz="6" w:space="0" w:color="auto"/>
            </w:tcBorders>
          </w:tcPr>
          <w:p w14:paraId="54713690"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72508"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&amp;rsaquo;</w:t>
            </w:r>
          </w:p>
        </w:tc>
        <w:tc>
          <w:tcPr>
            <w:tcW w:w="484" w:type="dxa"/>
            <w:tcBorders>
              <w:top w:val="outset" w:sz="6" w:space="0" w:color="auto"/>
              <w:left w:val="outset" w:sz="6" w:space="0" w:color="auto"/>
              <w:bottom w:val="outset" w:sz="6" w:space="0" w:color="auto"/>
              <w:right w:val="outset" w:sz="6" w:space="0" w:color="auto"/>
            </w:tcBorders>
            <w:vAlign w:val="center"/>
            <w:hideMark/>
          </w:tcPr>
          <w:p w14:paraId="42645AE7"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r w:rsidR="00742C41" w:rsidRPr="00BE1E6A" w14:paraId="45587813" w14:textId="77777777" w:rsidTr="00742C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BF3AE"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euro sign</w:t>
            </w:r>
          </w:p>
        </w:tc>
        <w:tc>
          <w:tcPr>
            <w:tcW w:w="0" w:type="auto"/>
            <w:tcBorders>
              <w:top w:val="outset" w:sz="6" w:space="0" w:color="auto"/>
              <w:left w:val="outset" w:sz="6" w:space="0" w:color="auto"/>
              <w:bottom w:val="outset" w:sz="6" w:space="0" w:color="auto"/>
              <w:right w:val="outset" w:sz="6" w:space="0" w:color="auto"/>
            </w:tcBorders>
          </w:tcPr>
          <w:p w14:paraId="3F303A0B" w14:textId="77777777" w:rsidR="00742C41" w:rsidRPr="00BE1E6A" w:rsidRDefault="00742C41" w:rsidP="00374B0B">
            <w:pPr>
              <w:spacing w:after="0" w:line="240" w:lineRule="auto"/>
              <w:jc w:val="both"/>
              <w:rPr>
                <w:rFonts w:ascii="Arial" w:eastAsia="Times New Roman"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2F9E0D"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&amp;euro;</w:t>
            </w:r>
          </w:p>
        </w:tc>
        <w:tc>
          <w:tcPr>
            <w:tcW w:w="484" w:type="dxa"/>
            <w:tcBorders>
              <w:top w:val="outset" w:sz="6" w:space="0" w:color="auto"/>
              <w:left w:val="outset" w:sz="6" w:space="0" w:color="auto"/>
              <w:bottom w:val="outset" w:sz="6" w:space="0" w:color="auto"/>
              <w:right w:val="outset" w:sz="6" w:space="0" w:color="auto"/>
            </w:tcBorders>
            <w:vAlign w:val="center"/>
            <w:hideMark/>
          </w:tcPr>
          <w:p w14:paraId="15CF1B56" w14:textId="77777777" w:rsidR="00742C41" w:rsidRPr="00BE1E6A" w:rsidRDefault="00742C41"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t>
            </w:r>
          </w:p>
        </w:tc>
      </w:tr>
    </w:tbl>
    <w:p w14:paraId="6E0355D4" w14:textId="77777777" w:rsidR="0017621C" w:rsidRPr="00BE1E6A" w:rsidRDefault="0017621C" w:rsidP="00374B0B">
      <w:pPr>
        <w:spacing w:after="0"/>
        <w:jc w:val="both"/>
        <w:rPr>
          <w:rFonts w:ascii="Arial" w:eastAsia="Times New Roman" w:hAnsi="Arial" w:cs="Arial"/>
          <w:b/>
          <w:color w:val="000000"/>
          <w:sz w:val="20"/>
          <w:szCs w:val="20"/>
          <w:lang w:eastAsia="en-IN"/>
        </w:rPr>
      </w:pPr>
    </w:p>
    <w:p w14:paraId="1100998F" w14:textId="77777777" w:rsidR="00DC46B4" w:rsidRPr="00BE1E6A" w:rsidRDefault="00DC46B4"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5F0FBA05"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The tag to change line is &amp;lt;br&amp;gt;.&lt;br /&gt;</w:t>
      </w:r>
    </w:p>
    <w:p w14:paraId="79603F0F"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Matrix     Computers&lt;br /&gt;</w:t>
      </w:r>
    </w:p>
    <w:p w14:paraId="7C601C34"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Matrix&amp;nbsp;&amp;nbsp;&amp;nbsp;&amp;nbsp;&amp;nbsp;Computers&lt;br /&gt;</w:t>
      </w:r>
    </w:p>
    <w:p w14:paraId="0E26FD8A"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To print space we use &amp;amp;nbsp;&lt;br /&gt;</w:t>
      </w:r>
    </w:p>
    <w:p w14:paraId="08D95A59"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Use of Body tag &amp;lt;body bgcolor=&amp;quot;red&amp;quot;&amp;gt;&lt;br /&gt;</w:t>
      </w:r>
    </w:p>
    <w:p w14:paraId="156BB930" w14:textId="77777777" w:rsidR="00DC46B4" w:rsidRPr="00BE1E6A" w:rsidRDefault="00DC46B4" w:rsidP="00DC46B4">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Euro Currency is &amp;euro;</w:t>
      </w:r>
    </w:p>
    <w:p w14:paraId="60AC2A65" w14:textId="77777777" w:rsidR="00DC46B4" w:rsidRPr="00BE1E6A" w:rsidRDefault="00DC46B4" w:rsidP="00DC46B4">
      <w:pPr>
        <w:spacing w:after="0"/>
        <w:jc w:val="both"/>
        <w:rPr>
          <w:rFonts w:ascii="Arial" w:eastAsia="Times New Roman" w:hAnsi="Arial" w:cs="Arial"/>
          <w:b/>
          <w:color w:val="000000"/>
          <w:sz w:val="20"/>
          <w:szCs w:val="20"/>
          <w:lang w:eastAsia="en-IN"/>
        </w:rPr>
      </w:pPr>
    </w:p>
    <w:p w14:paraId="47E35B3A" w14:textId="77777777" w:rsidR="00DC46B4" w:rsidRPr="00BE1E6A" w:rsidRDefault="00DC46B4" w:rsidP="00DC46B4">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782FA78B" w14:textId="77777777" w:rsidR="00DC46B4" w:rsidRPr="00BE1E6A" w:rsidRDefault="00DC46B4" w:rsidP="00DC46B4">
      <w:pPr>
        <w:spacing w:after="0"/>
        <w:rPr>
          <w:rFonts w:ascii="Arial" w:hAnsi="Arial" w:cs="Arial"/>
          <w:color w:val="000000"/>
          <w:sz w:val="20"/>
          <w:szCs w:val="20"/>
        </w:rPr>
      </w:pPr>
      <w:r w:rsidRPr="00BE1E6A">
        <w:rPr>
          <w:rFonts w:ascii="Arial" w:hAnsi="Arial" w:cs="Arial"/>
          <w:color w:val="000000"/>
          <w:sz w:val="20"/>
          <w:szCs w:val="20"/>
        </w:rPr>
        <w:t>The tag to change line is &lt;br&gt;.</w:t>
      </w:r>
      <w:r w:rsidRPr="00BE1E6A">
        <w:rPr>
          <w:rFonts w:ascii="Arial" w:hAnsi="Arial" w:cs="Arial"/>
          <w:color w:val="000000"/>
          <w:sz w:val="20"/>
          <w:szCs w:val="20"/>
        </w:rPr>
        <w:br/>
        <w:t>Matrix Computers</w:t>
      </w:r>
      <w:r w:rsidRPr="00BE1E6A">
        <w:rPr>
          <w:rFonts w:ascii="Arial" w:hAnsi="Arial" w:cs="Arial"/>
          <w:color w:val="000000"/>
          <w:sz w:val="20"/>
          <w:szCs w:val="20"/>
        </w:rPr>
        <w:br/>
        <w:t>Matrix     Computers</w:t>
      </w:r>
      <w:r w:rsidRPr="00BE1E6A">
        <w:rPr>
          <w:rFonts w:ascii="Arial" w:hAnsi="Arial" w:cs="Arial"/>
          <w:color w:val="000000"/>
          <w:sz w:val="20"/>
          <w:szCs w:val="20"/>
        </w:rPr>
        <w:br/>
        <w:t>To print space we use &amp;nbsp;</w:t>
      </w:r>
      <w:r w:rsidRPr="00BE1E6A">
        <w:rPr>
          <w:rFonts w:ascii="Arial" w:hAnsi="Arial" w:cs="Arial"/>
          <w:color w:val="000000"/>
          <w:sz w:val="20"/>
          <w:szCs w:val="20"/>
        </w:rPr>
        <w:br/>
        <w:t>Use of Body tag &lt;body bgcolor="red"&gt;</w:t>
      </w:r>
      <w:r w:rsidRPr="00BE1E6A">
        <w:rPr>
          <w:rFonts w:ascii="Arial" w:hAnsi="Arial" w:cs="Arial"/>
          <w:color w:val="000000"/>
          <w:sz w:val="20"/>
          <w:szCs w:val="20"/>
        </w:rPr>
        <w:br/>
        <w:t>Euro Currency is €</w:t>
      </w:r>
    </w:p>
    <w:p w14:paraId="573B79C7" w14:textId="77777777" w:rsidR="00DC46B4" w:rsidRPr="00BE1E6A" w:rsidRDefault="00DC46B4" w:rsidP="00DC46B4">
      <w:pPr>
        <w:spacing w:after="0"/>
        <w:rPr>
          <w:rFonts w:ascii="Arial" w:eastAsia="Times New Roman" w:hAnsi="Arial" w:cs="Arial"/>
          <w:b/>
          <w:color w:val="000000"/>
          <w:sz w:val="20"/>
          <w:szCs w:val="20"/>
          <w:lang w:eastAsia="en-IN"/>
        </w:rPr>
      </w:pPr>
    </w:p>
    <w:p w14:paraId="1FBBB1EB" w14:textId="77777777" w:rsidR="00960E5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43</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960E5F" w:rsidRPr="00BE1E6A">
        <w:rPr>
          <w:rFonts w:ascii="Arial" w:hAnsi="Arial" w:cs="Arial"/>
          <w:sz w:val="20"/>
          <w:szCs w:val="20"/>
          <w:lang w:eastAsia="en-IN"/>
        </w:rPr>
        <w:t>LI</w:t>
      </w:r>
      <w:r w:rsidR="000F05B5" w:rsidRPr="00BE1E6A">
        <w:rPr>
          <w:rFonts w:ascii="Arial" w:hAnsi="Arial" w:cs="Arial"/>
          <w:sz w:val="20"/>
          <w:szCs w:val="20"/>
          <w:lang w:eastAsia="en-IN"/>
        </w:rPr>
        <w:t>&gt;</w:t>
      </w:r>
      <w:r w:rsidR="00960E5F" w:rsidRPr="00BE1E6A">
        <w:rPr>
          <w:rFonts w:ascii="Arial" w:hAnsi="Arial" w:cs="Arial"/>
          <w:sz w:val="20"/>
          <w:szCs w:val="20"/>
          <w:lang w:eastAsia="en-IN"/>
        </w:rPr>
        <w:t>:-</w:t>
      </w:r>
    </w:p>
    <w:p w14:paraId="7EA54A0D" w14:textId="77777777" w:rsidR="00960E5F" w:rsidRPr="00BE1E6A" w:rsidRDefault="00960E5F"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&lt;li&gt; tag defines a list item. The &lt;li&gt; tag is used in both ordered (&lt;ol&gt;) and unordered (&lt;ul&gt;) lists.</w:t>
      </w:r>
    </w:p>
    <w:p w14:paraId="2616D214" w14:textId="77777777" w:rsidR="004E4D22"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4</w:t>
      </w:r>
      <w:r w:rsidR="00067495" w:rsidRPr="00BE1E6A">
        <w:rPr>
          <w:rFonts w:ascii="Arial" w:hAnsi="Arial" w:cs="Arial"/>
          <w:sz w:val="20"/>
          <w:szCs w:val="20"/>
          <w:lang w:eastAsia="en-IN"/>
        </w:rPr>
        <w:t>4</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960E5F" w:rsidRPr="00BE1E6A">
        <w:rPr>
          <w:rFonts w:ascii="Arial" w:hAnsi="Arial" w:cs="Arial"/>
          <w:sz w:val="20"/>
          <w:szCs w:val="20"/>
          <w:lang w:eastAsia="en-IN"/>
        </w:rPr>
        <w:t>OL</w:t>
      </w:r>
      <w:r w:rsidR="000F05B5" w:rsidRPr="00BE1E6A">
        <w:rPr>
          <w:rFonts w:ascii="Arial" w:hAnsi="Arial" w:cs="Arial"/>
          <w:sz w:val="20"/>
          <w:szCs w:val="20"/>
          <w:lang w:eastAsia="en-IN"/>
        </w:rPr>
        <w:t>&gt;</w:t>
      </w:r>
      <w:r w:rsidR="004E4D22" w:rsidRPr="00BE1E6A">
        <w:rPr>
          <w:rFonts w:ascii="Arial" w:hAnsi="Arial" w:cs="Arial"/>
          <w:sz w:val="20"/>
          <w:szCs w:val="20"/>
          <w:lang w:eastAsia="en-IN"/>
        </w:rPr>
        <w:t>:-</w:t>
      </w:r>
    </w:p>
    <w:p w14:paraId="54861EC2" w14:textId="77777777" w:rsidR="004E4D22" w:rsidRPr="00BE1E6A" w:rsidRDefault="004E4D2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&lt;ol&gt; tag defines an ordered list.</w:t>
      </w:r>
      <w:r w:rsidR="00960E5F" w:rsidRPr="00BE1E6A">
        <w:rPr>
          <w:rFonts w:ascii="Arial" w:hAnsi="Arial" w:cs="Arial"/>
          <w:sz w:val="20"/>
          <w:szCs w:val="20"/>
        </w:rPr>
        <w:t xml:space="preserve"> </w:t>
      </w:r>
      <w:r w:rsidRPr="00BE1E6A">
        <w:rPr>
          <w:rFonts w:ascii="Arial" w:hAnsi="Arial" w:cs="Arial"/>
          <w:sz w:val="20"/>
          <w:szCs w:val="20"/>
        </w:rPr>
        <w:t>An ordered list can be numerical or alphabetical.</w:t>
      </w:r>
    </w:p>
    <w:p w14:paraId="3856DBFB" w14:textId="77777777" w:rsidR="00960E5F" w:rsidRPr="00BE1E6A" w:rsidRDefault="00960E5F"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lastRenderedPageBreak/>
        <w:t>Attributes:-</w:t>
      </w:r>
    </w:p>
    <w:p w14:paraId="77420E69" w14:textId="77777777" w:rsidR="004E4D22" w:rsidRPr="00BE1E6A" w:rsidRDefault="004E4D22" w:rsidP="00374B0B">
      <w:pPr>
        <w:pStyle w:val="ListParagraph"/>
        <w:numPr>
          <w:ilvl w:val="0"/>
          <w:numId w:val="15"/>
        </w:numPr>
        <w:spacing w:after="0"/>
        <w:jc w:val="both"/>
        <w:rPr>
          <w:rFonts w:ascii="Arial" w:hAnsi="Arial" w:cs="Arial"/>
          <w:sz w:val="20"/>
          <w:szCs w:val="20"/>
        </w:rPr>
      </w:pPr>
      <w:r w:rsidRPr="00BE1E6A">
        <w:rPr>
          <w:rFonts w:ascii="Arial" w:hAnsi="Arial" w:cs="Arial"/>
          <w:sz w:val="20"/>
          <w:szCs w:val="20"/>
        </w:rPr>
        <w:t>start</w:t>
      </w:r>
      <w:r w:rsidR="00960E5F" w:rsidRPr="00BE1E6A">
        <w:rPr>
          <w:rFonts w:ascii="Arial" w:hAnsi="Arial" w:cs="Arial"/>
          <w:sz w:val="20"/>
          <w:szCs w:val="20"/>
        </w:rPr>
        <w:t>:-</w:t>
      </w:r>
      <w:r w:rsidR="00960E5F" w:rsidRPr="00BE1E6A">
        <w:rPr>
          <w:rFonts w:ascii="Arial" w:hAnsi="Arial" w:cs="Arial"/>
          <w:sz w:val="20"/>
          <w:szCs w:val="20"/>
        </w:rPr>
        <w:tab/>
      </w:r>
      <w:r w:rsidRPr="00BE1E6A">
        <w:rPr>
          <w:rFonts w:ascii="Arial" w:hAnsi="Arial" w:cs="Arial"/>
          <w:sz w:val="20"/>
          <w:szCs w:val="20"/>
        </w:rPr>
        <w:t>Specifies the start value of an ordered list</w:t>
      </w:r>
    </w:p>
    <w:p w14:paraId="3C2FD75E" w14:textId="77777777" w:rsidR="00960E5F" w:rsidRPr="00BE1E6A" w:rsidRDefault="004E4D22" w:rsidP="00374B0B">
      <w:pPr>
        <w:pStyle w:val="ListParagraph"/>
        <w:numPr>
          <w:ilvl w:val="0"/>
          <w:numId w:val="15"/>
        </w:numPr>
        <w:spacing w:after="0"/>
        <w:jc w:val="both"/>
        <w:rPr>
          <w:rFonts w:ascii="Arial" w:hAnsi="Arial" w:cs="Arial"/>
          <w:sz w:val="20"/>
          <w:szCs w:val="20"/>
        </w:rPr>
      </w:pPr>
      <w:r w:rsidRPr="00BE1E6A">
        <w:rPr>
          <w:rFonts w:ascii="Arial" w:hAnsi="Arial" w:cs="Arial"/>
          <w:sz w:val="20"/>
          <w:szCs w:val="20"/>
        </w:rPr>
        <w:t>type</w:t>
      </w:r>
      <w:r w:rsidR="00960E5F" w:rsidRPr="00BE1E6A">
        <w:rPr>
          <w:rFonts w:ascii="Arial" w:hAnsi="Arial" w:cs="Arial"/>
          <w:sz w:val="20"/>
          <w:szCs w:val="20"/>
        </w:rPr>
        <w:t>:-</w:t>
      </w:r>
      <w:r w:rsidR="00960E5F" w:rsidRPr="00BE1E6A">
        <w:rPr>
          <w:rFonts w:ascii="Arial" w:hAnsi="Arial" w:cs="Arial"/>
          <w:sz w:val="20"/>
          <w:szCs w:val="20"/>
        </w:rPr>
        <w:tab/>
        <w:t>Spe</w:t>
      </w:r>
      <w:r w:rsidRPr="00BE1E6A">
        <w:rPr>
          <w:rFonts w:ascii="Arial" w:hAnsi="Arial" w:cs="Arial"/>
          <w:sz w:val="20"/>
          <w:szCs w:val="20"/>
        </w:rPr>
        <w:t>cifies the kind of marker to use in the list</w:t>
      </w:r>
      <w:r w:rsidR="00960E5F" w:rsidRPr="00BE1E6A">
        <w:rPr>
          <w:rFonts w:ascii="Arial" w:hAnsi="Arial" w:cs="Arial"/>
          <w:sz w:val="20"/>
          <w:szCs w:val="20"/>
        </w:rPr>
        <w:t xml:space="preserve"> (</w:t>
      </w:r>
      <w:r w:rsidRPr="00BE1E6A">
        <w:rPr>
          <w:rFonts w:ascii="Arial" w:hAnsi="Arial" w:cs="Arial"/>
          <w:sz w:val="20"/>
          <w:szCs w:val="20"/>
        </w:rPr>
        <w:t>A</w:t>
      </w:r>
      <w:r w:rsidR="00960E5F" w:rsidRPr="00BE1E6A">
        <w:rPr>
          <w:rFonts w:ascii="Arial" w:hAnsi="Arial" w:cs="Arial"/>
          <w:sz w:val="20"/>
          <w:szCs w:val="20"/>
        </w:rPr>
        <w:t>, a, I)</w:t>
      </w:r>
    </w:p>
    <w:p w14:paraId="1266097E" w14:textId="77777777" w:rsidR="004E4D22" w:rsidRPr="00BE1E6A" w:rsidRDefault="00960E5F" w:rsidP="00374B0B">
      <w:pPr>
        <w:spacing w:after="0"/>
        <w:jc w:val="both"/>
        <w:rPr>
          <w:rFonts w:ascii="Arial" w:hAnsi="Arial" w:cs="Arial"/>
          <w:b/>
          <w:sz w:val="20"/>
          <w:szCs w:val="20"/>
        </w:rPr>
      </w:pPr>
      <w:r w:rsidRPr="00BE1E6A">
        <w:rPr>
          <w:rFonts w:ascii="Arial" w:hAnsi="Arial" w:cs="Arial"/>
          <w:b/>
          <w:sz w:val="20"/>
          <w:szCs w:val="20"/>
        </w:rPr>
        <w:t>Example:-</w:t>
      </w:r>
    </w:p>
    <w:p w14:paraId="6F86E02A" w14:textId="77777777" w:rsidR="00960E5F" w:rsidRPr="00BE1E6A" w:rsidRDefault="004E4D22" w:rsidP="00374B0B">
      <w:pPr>
        <w:spacing w:after="0"/>
        <w:ind w:firstLine="720"/>
        <w:jc w:val="both"/>
        <w:rPr>
          <w:rFonts w:ascii="Arial" w:hAnsi="Arial" w:cs="Arial"/>
          <w:sz w:val="20"/>
          <w:szCs w:val="20"/>
        </w:rPr>
      </w:pPr>
      <w:r w:rsidRPr="00BE1E6A">
        <w:rPr>
          <w:rFonts w:ascii="Arial" w:hAnsi="Arial" w:cs="Arial"/>
          <w:sz w:val="20"/>
          <w:szCs w:val="20"/>
        </w:rPr>
        <w:t>&lt;ol&gt;</w:t>
      </w:r>
    </w:p>
    <w:p w14:paraId="2452B0B5"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 xml:space="preserve"> &lt;li&gt;Coffee&lt;/li&gt;</w:t>
      </w:r>
    </w:p>
    <w:p w14:paraId="1351D690"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 xml:space="preserve"> &lt;li&gt;Tea&lt;/li&gt;</w:t>
      </w:r>
    </w:p>
    <w:p w14:paraId="45A11EBD"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 xml:space="preserve"> &lt;li&gt;Milk&lt;/li&gt;</w:t>
      </w:r>
    </w:p>
    <w:p w14:paraId="51251CFD" w14:textId="77777777" w:rsidR="004E4D22" w:rsidRPr="00BE1E6A" w:rsidRDefault="004E4D22"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&lt;/ol&gt;</w:t>
      </w:r>
    </w:p>
    <w:p w14:paraId="17D5F812" w14:textId="77777777" w:rsidR="004E4D22" w:rsidRPr="00BE1E6A" w:rsidRDefault="002B34CB"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069A7C12" w14:textId="77777777" w:rsidR="002B34CB" w:rsidRPr="00BE1E6A" w:rsidRDefault="002B34CB" w:rsidP="00374B0B">
      <w:pPr>
        <w:numPr>
          <w:ilvl w:val="0"/>
          <w:numId w:val="41"/>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Coffee</w:t>
      </w:r>
    </w:p>
    <w:p w14:paraId="6F96747C" w14:textId="77777777" w:rsidR="002B34CB" w:rsidRPr="00BE1E6A" w:rsidRDefault="002B34CB" w:rsidP="00374B0B">
      <w:pPr>
        <w:numPr>
          <w:ilvl w:val="0"/>
          <w:numId w:val="41"/>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Tea</w:t>
      </w:r>
    </w:p>
    <w:p w14:paraId="79FFB0DB" w14:textId="77777777" w:rsidR="002B34CB" w:rsidRPr="00BE1E6A" w:rsidRDefault="002B34CB" w:rsidP="00374B0B">
      <w:pPr>
        <w:numPr>
          <w:ilvl w:val="0"/>
          <w:numId w:val="41"/>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Milk</w:t>
      </w:r>
    </w:p>
    <w:p w14:paraId="6130AC7B" w14:textId="77777777" w:rsidR="002B34CB" w:rsidRPr="00BE1E6A" w:rsidRDefault="002B34CB" w:rsidP="00374B0B">
      <w:pPr>
        <w:spacing w:after="0"/>
        <w:jc w:val="both"/>
        <w:rPr>
          <w:rFonts w:ascii="Arial" w:eastAsia="Times New Roman" w:hAnsi="Arial" w:cs="Arial"/>
          <w:color w:val="000000"/>
          <w:sz w:val="20"/>
          <w:szCs w:val="20"/>
          <w:lang w:eastAsia="en-IN"/>
        </w:rPr>
      </w:pPr>
    </w:p>
    <w:p w14:paraId="2355CC51" w14:textId="77777777" w:rsidR="004E4D22"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45</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960E5F" w:rsidRPr="00BE1E6A">
        <w:rPr>
          <w:rFonts w:ascii="Arial" w:hAnsi="Arial" w:cs="Arial"/>
          <w:sz w:val="20"/>
          <w:szCs w:val="20"/>
          <w:lang w:eastAsia="en-IN"/>
        </w:rPr>
        <w:t>UL</w:t>
      </w:r>
      <w:r w:rsidR="000F05B5" w:rsidRPr="00BE1E6A">
        <w:rPr>
          <w:rFonts w:ascii="Arial" w:hAnsi="Arial" w:cs="Arial"/>
          <w:sz w:val="20"/>
          <w:szCs w:val="20"/>
          <w:lang w:eastAsia="en-IN"/>
        </w:rPr>
        <w:t>&gt;</w:t>
      </w:r>
      <w:r w:rsidR="004E4D22" w:rsidRPr="00BE1E6A">
        <w:rPr>
          <w:rFonts w:ascii="Arial" w:hAnsi="Arial" w:cs="Arial"/>
          <w:sz w:val="20"/>
          <w:szCs w:val="20"/>
          <w:lang w:eastAsia="en-IN"/>
        </w:rPr>
        <w:t>:-</w:t>
      </w:r>
    </w:p>
    <w:p w14:paraId="2D8C0CE7" w14:textId="77777777" w:rsidR="004E4D22" w:rsidRPr="00BE1E6A" w:rsidRDefault="004E4D2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&lt;ul&gt; tag defines an unordered (bulleted) list.</w:t>
      </w:r>
      <w:r w:rsidR="00960E5F" w:rsidRPr="00BE1E6A">
        <w:rPr>
          <w:rFonts w:ascii="Arial" w:hAnsi="Arial" w:cs="Arial"/>
          <w:sz w:val="20"/>
          <w:szCs w:val="20"/>
        </w:rPr>
        <w:t xml:space="preserve"> </w:t>
      </w:r>
      <w:r w:rsidRPr="00BE1E6A">
        <w:rPr>
          <w:rFonts w:ascii="Arial" w:hAnsi="Arial" w:cs="Arial"/>
          <w:sz w:val="20"/>
          <w:szCs w:val="20"/>
        </w:rPr>
        <w:t>Use the &lt;ul&gt; tag together with the &lt;li&gt; tag to create unordered lists.</w:t>
      </w:r>
    </w:p>
    <w:p w14:paraId="70D7CCB6" w14:textId="77777777" w:rsidR="00960E5F" w:rsidRPr="00BE1E6A" w:rsidRDefault="00960E5F"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21D5574F" w14:textId="77777777" w:rsidR="00960E5F" w:rsidRDefault="00960E5F" w:rsidP="00374B0B">
      <w:pPr>
        <w:pStyle w:val="ListParagraph"/>
        <w:numPr>
          <w:ilvl w:val="0"/>
          <w:numId w:val="16"/>
        </w:numPr>
        <w:spacing w:after="0"/>
        <w:jc w:val="both"/>
        <w:rPr>
          <w:rFonts w:ascii="Arial" w:hAnsi="Arial" w:cs="Arial"/>
          <w:sz w:val="20"/>
          <w:szCs w:val="20"/>
        </w:rPr>
      </w:pPr>
      <w:r w:rsidRPr="00BE1E6A">
        <w:rPr>
          <w:rFonts w:ascii="Arial" w:hAnsi="Arial" w:cs="Arial"/>
          <w:sz w:val="20"/>
          <w:szCs w:val="20"/>
        </w:rPr>
        <w:t>type:-</w:t>
      </w:r>
      <w:r w:rsidRPr="00BE1E6A">
        <w:rPr>
          <w:rFonts w:ascii="Arial" w:hAnsi="Arial" w:cs="Arial"/>
          <w:sz w:val="20"/>
          <w:szCs w:val="20"/>
        </w:rPr>
        <w:tab/>
        <w:t>Specifies the kind of marker to use in the list</w:t>
      </w:r>
      <w:r w:rsidR="00A312D1">
        <w:rPr>
          <w:rFonts w:ascii="Arial" w:hAnsi="Arial" w:cs="Arial"/>
          <w:sz w:val="20"/>
          <w:szCs w:val="20"/>
        </w:rPr>
        <w:t>.</w:t>
      </w:r>
      <w:r w:rsidRPr="00BE1E6A">
        <w:rPr>
          <w:rFonts w:ascii="Arial" w:hAnsi="Arial" w:cs="Arial"/>
          <w:sz w:val="20"/>
          <w:szCs w:val="20"/>
        </w:rPr>
        <w:t xml:space="preserve"> </w:t>
      </w:r>
      <w:r w:rsidR="00A312D1">
        <w:rPr>
          <w:rFonts w:ascii="Arial" w:hAnsi="Arial" w:cs="Arial"/>
          <w:sz w:val="20"/>
          <w:szCs w:val="20"/>
        </w:rPr>
        <w:t>value</w:t>
      </w:r>
      <w:r w:rsidRPr="00BE1E6A">
        <w:rPr>
          <w:rFonts w:ascii="Arial" w:hAnsi="Arial" w:cs="Arial"/>
          <w:sz w:val="20"/>
          <w:szCs w:val="20"/>
        </w:rPr>
        <w:t>(disc, square, circle)</w:t>
      </w:r>
    </w:p>
    <w:p w14:paraId="1083287A" w14:textId="77777777" w:rsidR="00A312D1" w:rsidRPr="00A312D1" w:rsidRDefault="00A312D1" w:rsidP="00A312D1">
      <w:pPr>
        <w:pStyle w:val="ListParagraph"/>
        <w:numPr>
          <w:ilvl w:val="0"/>
          <w:numId w:val="16"/>
        </w:numPr>
        <w:spacing w:after="0"/>
        <w:jc w:val="both"/>
        <w:rPr>
          <w:rFonts w:ascii="Arial" w:hAnsi="Arial" w:cs="Arial"/>
          <w:sz w:val="20"/>
          <w:szCs w:val="20"/>
        </w:rPr>
      </w:pPr>
      <w:r>
        <w:rPr>
          <w:rFonts w:ascii="Arial" w:hAnsi="Arial" w:cs="Arial"/>
          <w:sz w:val="20"/>
          <w:szCs w:val="20"/>
        </w:rPr>
        <w:t>compact:-</w:t>
      </w:r>
      <w:r>
        <w:rPr>
          <w:rFonts w:ascii="Arial" w:hAnsi="Arial" w:cs="Arial"/>
          <w:sz w:val="20"/>
          <w:szCs w:val="20"/>
        </w:rPr>
        <w:tab/>
        <w:t>To display the list smaller than normal. value(compact)</w:t>
      </w:r>
    </w:p>
    <w:p w14:paraId="12B47B55" w14:textId="77777777" w:rsidR="004E4D22" w:rsidRPr="00BE1E6A" w:rsidRDefault="00960E5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BF4B7A" w:rsidRPr="00BE1E6A">
        <w:rPr>
          <w:rFonts w:ascii="Arial" w:eastAsia="Times New Roman" w:hAnsi="Arial" w:cs="Arial"/>
          <w:b/>
          <w:color w:val="000000"/>
          <w:sz w:val="20"/>
          <w:szCs w:val="20"/>
          <w:lang w:eastAsia="en-IN"/>
        </w:rPr>
        <w:t>1</w:t>
      </w:r>
      <w:r w:rsidR="004E4D22" w:rsidRPr="00BE1E6A">
        <w:rPr>
          <w:rFonts w:ascii="Arial" w:eastAsia="Times New Roman" w:hAnsi="Arial" w:cs="Arial"/>
          <w:b/>
          <w:color w:val="000000"/>
          <w:sz w:val="20"/>
          <w:szCs w:val="20"/>
          <w:lang w:eastAsia="en-IN"/>
        </w:rPr>
        <w:t>:-</w:t>
      </w:r>
    </w:p>
    <w:p w14:paraId="30EC2965" w14:textId="77777777" w:rsidR="00960E5F" w:rsidRPr="00BE1E6A" w:rsidRDefault="004E4D22" w:rsidP="00374B0B">
      <w:pPr>
        <w:spacing w:after="0"/>
        <w:ind w:firstLine="720"/>
        <w:jc w:val="both"/>
        <w:rPr>
          <w:rFonts w:ascii="Arial" w:hAnsi="Arial" w:cs="Arial"/>
          <w:sz w:val="20"/>
          <w:szCs w:val="20"/>
        </w:rPr>
      </w:pPr>
      <w:r w:rsidRPr="00BE1E6A">
        <w:rPr>
          <w:rFonts w:ascii="Arial" w:hAnsi="Arial" w:cs="Arial"/>
          <w:sz w:val="20"/>
          <w:szCs w:val="20"/>
        </w:rPr>
        <w:t>&lt;ul&gt;</w:t>
      </w:r>
    </w:p>
    <w:p w14:paraId="6EFCE666"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&lt;li&gt;Coffee&lt;/li&gt;</w:t>
      </w:r>
    </w:p>
    <w:p w14:paraId="771FC7AB"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&lt;li&gt;Tea&lt;/li&gt;</w:t>
      </w:r>
    </w:p>
    <w:p w14:paraId="193BEBA0" w14:textId="77777777" w:rsidR="00960E5F" w:rsidRPr="00BE1E6A" w:rsidRDefault="004E4D22" w:rsidP="00374B0B">
      <w:pPr>
        <w:spacing w:after="0"/>
        <w:ind w:left="720" w:firstLine="720"/>
        <w:jc w:val="both"/>
        <w:rPr>
          <w:rFonts w:ascii="Arial" w:hAnsi="Arial" w:cs="Arial"/>
          <w:sz w:val="20"/>
          <w:szCs w:val="20"/>
        </w:rPr>
      </w:pPr>
      <w:r w:rsidRPr="00BE1E6A">
        <w:rPr>
          <w:rFonts w:ascii="Arial" w:hAnsi="Arial" w:cs="Arial"/>
          <w:sz w:val="20"/>
          <w:szCs w:val="20"/>
        </w:rPr>
        <w:t>&lt;li&gt;Milk&lt;/li&gt;</w:t>
      </w:r>
    </w:p>
    <w:p w14:paraId="2ACB2062" w14:textId="77777777" w:rsidR="004E4D22" w:rsidRPr="00BE1E6A" w:rsidRDefault="004E4D22"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&lt;/ul&gt;</w:t>
      </w:r>
    </w:p>
    <w:p w14:paraId="4DA61F7A" w14:textId="77777777" w:rsidR="004E4D22" w:rsidRPr="00BE1E6A" w:rsidRDefault="002B34CB"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Output:-</w:t>
      </w:r>
    </w:p>
    <w:p w14:paraId="791256EB" w14:textId="77777777" w:rsidR="002B34CB" w:rsidRPr="00BE1E6A" w:rsidRDefault="002B34CB" w:rsidP="00374B0B">
      <w:pPr>
        <w:numPr>
          <w:ilvl w:val="0"/>
          <w:numId w:val="42"/>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Coffee</w:t>
      </w:r>
    </w:p>
    <w:p w14:paraId="4F9D8023" w14:textId="77777777" w:rsidR="002B34CB" w:rsidRPr="00BE1E6A" w:rsidRDefault="002B34CB" w:rsidP="00374B0B">
      <w:pPr>
        <w:numPr>
          <w:ilvl w:val="0"/>
          <w:numId w:val="42"/>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Tea</w:t>
      </w:r>
    </w:p>
    <w:p w14:paraId="6849A7D6" w14:textId="77777777" w:rsidR="002B34CB" w:rsidRPr="00BE1E6A" w:rsidRDefault="002B34CB" w:rsidP="00374B0B">
      <w:pPr>
        <w:numPr>
          <w:ilvl w:val="0"/>
          <w:numId w:val="42"/>
        </w:numPr>
        <w:spacing w:after="0" w:line="240" w:lineRule="auto"/>
        <w:jc w:val="both"/>
        <w:rPr>
          <w:rFonts w:ascii="Arial" w:eastAsia="Times New Roman" w:hAnsi="Arial" w:cs="Arial"/>
          <w:color w:val="000000"/>
          <w:sz w:val="20"/>
          <w:szCs w:val="20"/>
          <w:lang w:val="en-IN" w:eastAsia="en-IN"/>
        </w:rPr>
      </w:pPr>
      <w:r w:rsidRPr="00BE1E6A">
        <w:rPr>
          <w:rFonts w:ascii="Arial" w:eastAsia="Times New Roman" w:hAnsi="Arial" w:cs="Arial"/>
          <w:color w:val="000000"/>
          <w:sz w:val="20"/>
          <w:szCs w:val="20"/>
          <w:lang w:val="en-IN" w:eastAsia="en-IN"/>
        </w:rPr>
        <w:t>Milk</w:t>
      </w:r>
    </w:p>
    <w:p w14:paraId="6CB8B6DF" w14:textId="77777777" w:rsidR="00BF4B7A" w:rsidRPr="00BE1E6A" w:rsidRDefault="00BF4B7A" w:rsidP="00374B0B">
      <w:pPr>
        <w:pStyle w:val="NormalWeb"/>
        <w:spacing w:before="0" w:beforeAutospacing="0" w:after="0" w:afterAutospacing="0"/>
        <w:jc w:val="both"/>
        <w:rPr>
          <w:rFonts w:ascii="Arial" w:hAnsi="Arial" w:cs="Arial"/>
          <w:sz w:val="20"/>
          <w:szCs w:val="20"/>
        </w:rPr>
      </w:pPr>
    </w:p>
    <w:p w14:paraId="054C8C11" w14:textId="77777777" w:rsidR="002B34CB" w:rsidRPr="00BE1E6A" w:rsidRDefault="00BF4B7A"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Example2:-</w:t>
      </w:r>
    </w:p>
    <w:p w14:paraId="64A60FD0"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&lt;ol type="A"&gt;</w:t>
      </w:r>
    </w:p>
    <w:p w14:paraId="51B97BC6"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t>&lt;li&gt;Software</w:t>
      </w:r>
    </w:p>
    <w:p w14:paraId="53CE3345"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t>&lt;ul type="square"&gt;</w:t>
      </w:r>
    </w:p>
    <w:p w14:paraId="2891BDD4"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t>&lt;li&gt;System Software</w:t>
      </w:r>
    </w:p>
    <w:p w14:paraId="7A2C26BC"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0AD6E765"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&lt;li&gt;OS&lt;/li&gt;</w:t>
      </w:r>
    </w:p>
    <w:p w14:paraId="7177D326"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&lt;li&gt;Compiler&lt;/li&gt;</w:t>
      </w:r>
    </w:p>
    <w:p w14:paraId="1CEC4142"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t xml:space="preserve">    </w:t>
      </w:r>
      <w:r w:rsidRPr="00A312D1">
        <w:rPr>
          <w:rFonts w:ascii="Arial" w:hAnsi="Arial" w:cs="Arial"/>
          <w:sz w:val="20"/>
          <w:szCs w:val="20"/>
        </w:rPr>
        <w:tab/>
      </w:r>
      <w:r w:rsidRPr="00A312D1">
        <w:rPr>
          <w:rFonts w:ascii="Arial" w:hAnsi="Arial" w:cs="Arial"/>
          <w:sz w:val="20"/>
          <w:szCs w:val="20"/>
        </w:rPr>
        <w:tab/>
        <w:t>&lt;/ol&gt;</w:t>
      </w:r>
    </w:p>
    <w:p w14:paraId="2E903C8C"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w:t>
      </w:r>
    </w:p>
    <w:p w14:paraId="6E6F89D8"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t>&lt;li&gt;Application Software</w:t>
      </w:r>
    </w:p>
    <w:p w14:paraId="48080C25"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77C6B7D6"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t xml:space="preserve">            </w:t>
      </w:r>
      <w:r w:rsidRPr="00A312D1">
        <w:rPr>
          <w:rFonts w:ascii="Arial" w:hAnsi="Arial" w:cs="Arial"/>
          <w:sz w:val="20"/>
          <w:szCs w:val="20"/>
        </w:rPr>
        <w:tab/>
      </w:r>
      <w:r w:rsidRPr="00A312D1">
        <w:rPr>
          <w:rFonts w:ascii="Arial" w:hAnsi="Arial" w:cs="Arial"/>
          <w:sz w:val="20"/>
          <w:szCs w:val="20"/>
        </w:rPr>
        <w:tab/>
        <w:t>&lt;li&gt;Word&lt;/li&gt;</w:t>
      </w:r>
    </w:p>
    <w:p w14:paraId="1D878920"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t xml:space="preserve">                </w:t>
      </w:r>
      <w:r w:rsidRPr="00A312D1">
        <w:rPr>
          <w:rFonts w:ascii="Arial" w:hAnsi="Arial" w:cs="Arial"/>
          <w:sz w:val="20"/>
          <w:szCs w:val="20"/>
        </w:rPr>
        <w:tab/>
      </w:r>
      <w:r w:rsidRPr="00A312D1">
        <w:rPr>
          <w:rFonts w:ascii="Arial" w:hAnsi="Arial" w:cs="Arial"/>
          <w:sz w:val="20"/>
          <w:szCs w:val="20"/>
        </w:rPr>
        <w:tab/>
        <w:t>&lt;li&gt;Excel&lt;/li&gt;</w:t>
      </w:r>
    </w:p>
    <w:p w14:paraId="73A4582E"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t xml:space="preserve">    </w:t>
      </w:r>
      <w:r w:rsidRPr="00A312D1">
        <w:rPr>
          <w:rFonts w:ascii="Arial" w:hAnsi="Arial" w:cs="Arial"/>
          <w:sz w:val="20"/>
          <w:szCs w:val="20"/>
        </w:rPr>
        <w:tab/>
      </w:r>
      <w:r w:rsidRPr="00A312D1">
        <w:rPr>
          <w:rFonts w:ascii="Arial" w:hAnsi="Arial" w:cs="Arial"/>
          <w:sz w:val="20"/>
          <w:szCs w:val="20"/>
        </w:rPr>
        <w:tab/>
        <w:t>&lt;/ol&gt;</w:t>
      </w:r>
    </w:p>
    <w:p w14:paraId="02D7C876"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w:t>
      </w:r>
    </w:p>
    <w:p w14:paraId="2B321223"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t>&lt;/ul&gt;</w:t>
      </w:r>
    </w:p>
    <w:p w14:paraId="3AEE9632"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t>&lt;/li&gt;</w:t>
      </w:r>
    </w:p>
    <w:p w14:paraId="6E04BF99"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&lt;li&gt;Hardware</w:t>
      </w:r>
    </w:p>
    <w:p w14:paraId="47373CB4"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t>&lt;ul type="square"&gt;</w:t>
      </w:r>
    </w:p>
    <w:p w14:paraId="2D20A36D"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t>&lt;li&gt;CPU</w:t>
      </w:r>
    </w:p>
    <w:p w14:paraId="582A64DD"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6D6C4B13"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&lt;li&gt;I3&lt;/li&gt;</w:t>
      </w:r>
    </w:p>
    <w:p w14:paraId="6E88FB1B"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&lt;li&gt;I7&lt;/li&gt;</w:t>
      </w:r>
    </w:p>
    <w:p w14:paraId="18162788"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24F75577"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w:t>
      </w:r>
    </w:p>
    <w:p w14:paraId="3F966D87"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t>&lt;li&gt;RAM</w:t>
      </w:r>
    </w:p>
    <w:p w14:paraId="08F4AFD5"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2E0A456A"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&lt;li&gt;Hynix&lt;/li&gt;</w:t>
      </w:r>
    </w:p>
    <w:p w14:paraId="5B15AE7A"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&lt;li&gt;Kingston&lt;/li&gt;</w:t>
      </w:r>
    </w:p>
    <w:p w14:paraId="69D35649"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lastRenderedPageBreak/>
        <w:t xml:space="preserve">            </w:t>
      </w: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&lt;/ol&gt;</w:t>
      </w:r>
    </w:p>
    <w:p w14:paraId="6BA211CC"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r>
      <w:r w:rsidRPr="00A312D1">
        <w:rPr>
          <w:rFonts w:ascii="Arial" w:hAnsi="Arial" w:cs="Arial"/>
          <w:sz w:val="20"/>
          <w:szCs w:val="20"/>
        </w:rPr>
        <w:tab/>
      </w:r>
      <w:r w:rsidRPr="00A312D1">
        <w:rPr>
          <w:rFonts w:ascii="Arial" w:hAnsi="Arial" w:cs="Arial"/>
          <w:sz w:val="20"/>
          <w:szCs w:val="20"/>
        </w:rPr>
        <w:tab/>
        <w:t xml:space="preserve">&lt;/li&gt;            </w:t>
      </w:r>
    </w:p>
    <w:p w14:paraId="4391B2CC"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 xml:space="preserve">     </w:t>
      </w:r>
      <w:r w:rsidRPr="00A312D1">
        <w:rPr>
          <w:rFonts w:ascii="Arial" w:hAnsi="Arial" w:cs="Arial"/>
          <w:sz w:val="20"/>
          <w:szCs w:val="20"/>
        </w:rPr>
        <w:tab/>
      </w:r>
      <w:r w:rsidRPr="00A312D1">
        <w:rPr>
          <w:rFonts w:ascii="Arial" w:hAnsi="Arial" w:cs="Arial"/>
          <w:sz w:val="20"/>
          <w:szCs w:val="20"/>
        </w:rPr>
        <w:tab/>
        <w:t>&lt;/ul&gt;</w:t>
      </w:r>
    </w:p>
    <w:p w14:paraId="47852755" w14:textId="77777777" w:rsidR="00A312D1" w:rsidRP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ab/>
        <w:t>&lt;/li&gt;</w:t>
      </w:r>
    </w:p>
    <w:p w14:paraId="5A42BEF2" w14:textId="77777777" w:rsidR="00A312D1" w:rsidRDefault="00A312D1" w:rsidP="00A312D1">
      <w:pPr>
        <w:pStyle w:val="NormalWeb"/>
        <w:spacing w:before="0" w:beforeAutospacing="0" w:after="0" w:afterAutospacing="0"/>
        <w:jc w:val="both"/>
        <w:rPr>
          <w:rFonts w:ascii="Arial" w:hAnsi="Arial" w:cs="Arial"/>
          <w:sz w:val="20"/>
          <w:szCs w:val="20"/>
        </w:rPr>
      </w:pPr>
      <w:r w:rsidRPr="00A312D1">
        <w:rPr>
          <w:rFonts w:ascii="Arial" w:hAnsi="Arial" w:cs="Arial"/>
          <w:sz w:val="20"/>
          <w:szCs w:val="20"/>
        </w:rPr>
        <w:t>&lt;/ol&gt;</w:t>
      </w:r>
    </w:p>
    <w:p w14:paraId="4DA4264D" w14:textId="77777777" w:rsidR="00BF4B7A" w:rsidRPr="00BE1E6A" w:rsidRDefault="00BF4B7A" w:rsidP="00A312D1">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Output:-</w:t>
      </w:r>
    </w:p>
    <w:p w14:paraId="2D5E3064" w14:textId="77777777" w:rsidR="00BF4B7A" w:rsidRPr="00BE1E6A" w:rsidRDefault="00BF4B7A" w:rsidP="00374B0B">
      <w:pPr>
        <w:numPr>
          <w:ilvl w:val="0"/>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Software</w:t>
      </w:r>
    </w:p>
    <w:p w14:paraId="11732CB2" w14:textId="77777777" w:rsidR="00BF4B7A" w:rsidRPr="00BE1E6A" w:rsidRDefault="00BF4B7A" w:rsidP="00374B0B">
      <w:pPr>
        <w:numPr>
          <w:ilvl w:val="1"/>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System Software</w:t>
      </w:r>
    </w:p>
    <w:p w14:paraId="0A865D44"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OS</w:t>
      </w:r>
    </w:p>
    <w:p w14:paraId="5FB4C0CF"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Compiler</w:t>
      </w:r>
    </w:p>
    <w:p w14:paraId="3455AD80" w14:textId="77777777" w:rsidR="00BF4B7A" w:rsidRPr="00BE1E6A" w:rsidRDefault="00BF4B7A" w:rsidP="00374B0B">
      <w:pPr>
        <w:numPr>
          <w:ilvl w:val="1"/>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Application Software</w:t>
      </w:r>
    </w:p>
    <w:p w14:paraId="55EDDB58"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Word</w:t>
      </w:r>
    </w:p>
    <w:p w14:paraId="2104A2A0"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Excel</w:t>
      </w:r>
    </w:p>
    <w:p w14:paraId="49DF9DEE" w14:textId="77777777" w:rsidR="00BF4B7A" w:rsidRPr="00BE1E6A" w:rsidRDefault="00BF4B7A" w:rsidP="00374B0B">
      <w:pPr>
        <w:numPr>
          <w:ilvl w:val="0"/>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Hardware</w:t>
      </w:r>
    </w:p>
    <w:p w14:paraId="22BA8A15" w14:textId="77777777" w:rsidR="00BF4B7A" w:rsidRPr="00BE1E6A" w:rsidRDefault="00BF4B7A" w:rsidP="00374B0B">
      <w:pPr>
        <w:numPr>
          <w:ilvl w:val="1"/>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CPU</w:t>
      </w:r>
    </w:p>
    <w:p w14:paraId="694FFA34"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I3</w:t>
      </w:r>
    </w:p>
    <w:p w14:paraId="3C3E8E08"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I7</w:t>
      </w:r>
    </w:p>
    <w:p w14:paraId="46DBAD63" w14:textId="77777777" w:rsidR="00BF4B7A" w:rsidRPr="00BE1E6A" w:rsidRDefault="00BF4B7A" w:rsidP="00374B0B">
      <w:pPr>
        <w:numPr>
          <w:ilvl w:val="1"/>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RAM</w:t>
      </w:r>
    </w:p>
    <w:p w14:paraId="749778B1"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Hynix</w:t>
      </w:r>
    </w:p>
    <w:p w14:paraId="71FE144F" w14:textId="77777777" w:rsidR="00BF4B7A" w:rsidRPr="00BE1E6A" w:rsidRDefault="00BF4B7A" w:rsidP="00374B0B">
      <w:pPr>
        <w:numPr>
          <w:ilvl w:val="2"/>
          <w:numId w:val="88"/>
        </w:num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Kingston</w:t>
      </w:r>
    </w:p>
    <w:p w14:paraId="3B5E1E33" w14:textId="77777777" w:rsidR="00BF4B7A" w:rsidRPr="00BE1E6A" w:rsidRDefault="00BF4B7A" w:rsidP="00374B0B">
      <w:pPr>
        <w:pStyle w:val="NormalWeb"/>
        <w:spacing w:before="0" w:beforeAutospacing="0" w:after="0" w:afterAutospacing="0"/>
        <w:jc w:val="both"/>
        <w:rPr>
          <w:rFonts w:ascii="Arial" w:hAnsi="Arial" w:cs="Arial"/>
          <w:sz w:val="20"/>
          <w:szCs w:val="20"/>
        </w:rPr>
      </w:pPr>
    </w:p>
    <w:p w14:paraId="24B95BFA" w14:textId="77777777" w:rsidR="002016E0" w:rsidRPr="00BE1E6A" w:rsidRDefault="000F05B5" w:rsidP="00374B0B">
      <w:pPr>
        <w:pStyle w:val="Heading2"/>
        <w:jc w:val="both"/>
        <w:rPr>
          <w:rFonts w:ascii="Arial" w:hAnsi="Arial" w:cs="Arial"/>
          <w:sz w:val="20"/>
          <w:szCs w:val="20"/>
          <w:lang w:eastAsia="en-IN"/>
        </w:rPr>
      </w:pPr>
      <w:r w:rsidRPr="00BE1E6A">
        <w:rPr>
          <w:rFonts w:ascii="Arial" w:hAnsi="Arial" w:cs="Arial"/>
          <w:sz w:val="20"/>
          <w:szCs w:val="20"/>
          <w:lang w:eastAsia="en-IN"/>
        </w:rPr>
        <w:t>4</w:t>
      </w:r>
      <w:r w:rsidR="00067495" w:rsidRPr="00BE1E6A">
        <w:rPr>
          <w:rFonts w:ascii="Arial" w:hAnsi="Arial" w:cs="Arial"/>
          <w:sz w:val="20"/>
          <w:szCs w:val="20"/>
          <w:lang w:eastAsia="en-IN"/>
        </w:rPr>
        <w:t>6</w:t>
      </w:r>
      <w:r w:rsidRPr="00BE1E6A">
        <w:rPr>
          <w:rFonts w:ascii="Arial" w:hAnsi="Arial" w:cs="Arial"/>
          <w:sz w:val="20"/>
          <w:szCs w:val="20"/>
          <w:lang w:eastAsia="en-IN"/>
        </w:rPr>
        <w:t>.</w:t>
      </w:r>
      <w:r w:rsidRPr="00BE1E6A">
        <w:rPr>
          <w:rFonts w:ascii="Arial" w:hAnsi="Arial" w:cs="Arial"/>
          <w:sz w:val="20"/>
          <w:szCs w:val="20"/>
          <w:lang w:eastAsia="en-IN"/>
        </w:rPr>
        <w:tab/>
        <w:t>&lt;</w:t>
      </w:r>
      <w:r w:rsidR="002016E0" w:rsidRPr="00BE1E6A">
        <w:rPr>
          <w:rFonts w:ascii="Arial" w:hAnsi="Arial" w:cs="Arial"/>
          <w:sz w:val="20"/>
          <w:szCs w:val="20"/>
          <w:lang w:eastAsia="en-IN"/>
        </w:rPr>
        <w:t>DL</w:t>
      </w:r>
      <w:r w:rsidRPr="00BE1E6A">
        <w:rPr>
          <w:rFonts w:ascii="Arial" w:hAnsi="Arial" w:cs="Arial"/>
          <w:sz w:val="20"/>
          <w:szCs w:val="20"/>
          <w:lang w:eastAsia="en-IN"/>
        </w:rPr>
        <w:t>&gt;</w:t>
      </w:r>
      <w:r w:rsidR="002016E0" w:rsidRPr="00BE1E6A">
        <w:rPr>
          <w:rFonts w:ascii="Arial" w:hAnsi="Arial" w:cs="Arial"/>
          <w:sz w:val="20"/>
          <w:szCs w:val="20"/>
          <w:lang w:eastAsia="en-IN"/>
        </w:rPr>
        <w:t>:-</w:t>
      </w:r>
    </w:p>
    <w:p w14:paraId="760A4A4D" w14:textId="77777777" w:rsidR="002016E0" w:rsidRDefault="002016E0"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&lt;dl&gt; tag defines a definition list.</w:t>
      </w:r>
      <w:r w:rsidR="00960E5F" w:rsidRPr="00BE1E6A">
        <w:rPr>
          <w:rFonts w:ascii="Arial" w:hAnsi="Arial" w:cs="Arial"/>
          <w:sz w:val="20"/>
          <w:szCs w:val="20"/>
        </w:rPr>
        <w:t xml:space="preserve"> </w:t>
      </w:r>
      <w:r w:rsidR="006F2A63">
        <w:rPr>
          <w:rFonts w:ascii="Arial" w:hAnsi="Arial" w:cs="Arial"/>
          <w:sz w:val="20"/>
          <w:szCs w:val="20"/>
        </w:rPr>
        <w:t>It is used with &lt;dt&gt; and &lt;dd&gt;. It can be used when we want to display a list of terms with their description.</w:t>
      </w:r>
    </w:p>
    <w:p w14:paraId="03D16CEE" w14:textId="77777777" w:rsidR="00F32D0C" w:rsidRPr="00BE1E6A" w:rsidRDefault="00F32D0C" w:rsidP="00374B0B">
      <w:pPr>
        <w:pStyle w:val="NormalWeb"/>
        <w:spacing w:before="0" w:beforeAutospacing="0" w:after="0" w:afterAutospacing="0"/>
        <w:ind w:firstLine="720"/>
        <w:jc w:val="both"/>
        <w:rPr>
          <w:rFonts w:ascii="Arial" w:hAnsi="Arial" w:cs="Arial"/>
          <w:sz w:val="20"/>
          <w:szCs w:val="20"/>
        </w:rPr>
      </w:pPr>
    </w:p>
    <w:p w14:paraId="144C8ACE" w14:textId="77777777" w:rsidR="00960E5F" w:rsidRPr="00BE1E6A" w:rsidRDefault="000F05B5" w:rsidP="00374B0B">
      <w:pPr>
        <w:pStyle w:val="Heading2"/>
        <w:jc w:val="both"/>
        <w:rPr>
          <w:rFonts w:ascii="Arial" w:hAnsi="Arial" w:cs="Arial"/>
          <w:sz w:val="20"/>
          <w:szCs w:val="20"/>
          <w:lang w:eastAsia="en-IN"/>
        </w:rPr>
      </w:pPr>
      <w:r w:rsidRPr="00BE1E6A">
        <w:rPr>
          <w:rFonts w:ascii="Arial" w:hAnsi="Arial" w:cs="Arial"/>
          <w:sz w:val="20"/>
          <w:szCs w:val="20"/>
          <w:lang w:eastAsia="en-IN"/>
        </w:rPr>
        <w:t>4</w:t>
      </w:r>
      <w:r w:rsidR="00067495" w:rsidRPr="00BE1E6A">
        <w:rPr>
          <w:rFonts w:ascii="Arial" w:hAnsi="Arial" w:cs="Arial"/>
          <w:sz w:val="20"/>
          <w:szCs w:val="20"/>
          <w:lang w:eastAsia="en-IN"/>
        </w:rPr>
        <w:t>7</w:t>
      </w:r>
      <w:r w:rsidRPr="00BE1E6A">
        <w:rPr>
          <w:rFonts w:ascii="Arial" w:hAnsi="Arial" w:cs="Arial"/>
          <w:sz w:val="20"/>
          <w:szCs w:val="20"/>
          <w:lang w:eastAsia="en-IN"/>
        </w:rPr>
        <w:t>.</w:t>
      </w:r>
      <w:r w:rsidRPr="00BE1E6A">
        <w:rPr>
          <w:rFonts w:ascii="Arial" w:hAnsi="Arial" w:cs="Arial"/>
          <w:sz w:val="20"/>
          <w:szCs w:val="20"/>
          <w:lang w:eastAsia="en-IN"/>
        </w:rPr>
        <w:tab/>
        <w:t>&lt;</w:t>
      </w:r>
      <w:r w:rsidR="00960E5F" w:rsidRPr="00BE1E6A">
        <w:rPr>
          <w:rFonts w:ascii="Arial" w:hAnsi="Arial" w:cs="Arial"/>
          <w:sz w:val="20"/>
          <w:szCs w:val="20"/>
          <w:lang w:eastAsia="en-IN"/>
        </w:rPr>
        <w:t>DT</w:t>
      </w:r>
      <w:r w:rsidRPr="00BE1E6A">
        <w:rPr>
          <w:rFonts w:ascii="Arial" w:hAnsi="Arial" w:cs="Arial"/>
          <w:sz w:val="20"/>
          <w:szCs w:val="20"/>
          <w:lang w:eastAsia="en-IN"/>
        </w:rPr>
        <w:t>&gt;</w:t>
      </w:r>
      <w:r w:rsidR="00960E5F" w:rsidRPr="00BE1E6A">
        <w:rPr>
          <w:rFonts w:ascii="Arial" w:hAnsi="Arial" w:cs="Arial"/>
          <w:sz w:val="20"/>
          <w:szCs w:val="20"/>
          <w:lang w:eastAsia="en-IN"/>
        </w:rPr>
        <w:t>:-</w:t>
      </w:r>
    </w:p>
    <w:p w14:paraId="5775B7FB" w14:textId="77777777" w:rsidR="00960E5F" w:rsidRDefault="006F2A63" w:rsidP="00374B0B">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It displays the definition term.</w:t>
      </w:r>
    </w:p>
    <w:p w14:paraId="5A200C65" w14:textId="77777777" w:rsidR="00603B8A" w:rsidRPr="00BE1E6A" w:rsidRDefault="00603B8A" w:rsidP="00374B0B">
      <w:pPr>
        <w:pStyle w:val="NormalWeb"/>
        <w:spacing w:before="0" w:beforeAutospacing="0" w:after="0" w:afterAutospacing="0"/>
        <w:ind w:firstLine="720"/>
        <w:jc w:val="both"/>
        <w:rPr>
          <w:rFonts w:ascii="Arial" w:hAnsi="Arial" w:cs="Arial"/>
          <w:sz w:val="20"/>
          <w:szCs w:val="20"/>
        </w:rPr>
      </w:pPr>
    </w:p>
    <w:p w14:paraId="1A887455" w14:textId="77777777" w:rsidR="00960E5F" w:rsidRPr="00BE1E6A" w:rsidRDefault="000F05B5" w:rsidP="00374B0B">
      <w:pPr>
        <w:pStyle w:val="Heading2"/>
        <w:jc w:val="both"/>
        <w:rPr>
          <w:rFonts w:ascii="Arial" w:hAnsi="Arial" w:cs="Arial"/>
          <w:sz w:val="20"/>
          <w:szCs w:val="20"/>
          <w:lang w:eastAsia="en-IN"/>
        </w:rPr>
      </w:pPr>
      <w:r w:rsidRPr="00BE1E6A">
        <w:rPr>
          <w:rFonts w:ascii="Arial" w:hAnsi="Arial" w:cs="Arial"/>
          <w:sz w:val="20"/>
          <w:szCs w:val="20"/>
          <w:lang w:eastAsia="en-IN"/>
        </w:rPr>
        <w:t>4</w:t>
      </w:r>
      <w:r w:rsidR="00067495" w:rsidRPr="00BE1E6A">
        <w:rPr>
          <w:rFonts w:ascii="Arial" w:hAnsi="Arial" w:cs="Arial"/>
          <w:sz w:val="20"/>
          <w:szCs w:val="20"/>
          <w:lang w:eastAsia="en-IN"/>
        </w:rPr>
        <w:t>8</w:t>
      </w:r>
      <w:r w:rsidRPr="00BE1E6A">
        <w:rPr>
          <w:rFonts w:ascii="Arial" w:hAnsi="Arial" w:cs="Arial"/>
          <w:sz w:val="20"/>
          <w:szCs w:val="20"/>
          <w:lang w:eastAsia="en-IN"/>
        </w:rPr>
        <w:t>.</w:t>
      </w:r>
      <w:r w:rsidRPr="00BE1E6A">
        <w:rPr>
          <w:rFonts w:ascii="Arial" w:hAnsi="Arial" w:cs="Arial"/>
          <w:sz w:val="20"/>
          <w:szCs w:val="20"/>
          <w:lang w:eastAsia="en-IN"/>
        </w:rPr>
        <w:tab/>
        <w:t>&lt;</w:t>
      </w:r>
      <w:r w:rsidR="00960E5F" w:rsidRPr="00BE1E6A">
        <w:rPr>
          <w:rFonts w:ascii="Arial" w:hAnsi="Arial" w:cs="Arial"/>
          <w:sz w:val="20"/>
          <w:szCs w:val="20"/>
          <w:lang w:eastAsia="en-IN"/>
        </w:rPr>
        <w:t>DD</w:t>
      </w:r>
      <w:r w:rsidRPr="00BE1E6A">
        <w:rPr>
          <w:rFonts w:ascii="Arial" w:hAnsi="Arial" w:cs="Arial"/>
          <w:sz w:val="20"/>
          <w:szCs w:val="20"/>
          <w:lang w:eastAsia="en-IN"/>
        </w:rPr>
        <w:t>&gt;</w:t>
      </w:r>
      <w:r w:rsidR="00960E5F" w:rsidRPr="00BE1E6A">
        <w:rPr>
          <w:rFonts w:ascii="Arial" w:hAnsi="Arial" w:cs="Arial"/>
          <w:sz w:val="20"/>
          <w:szCs w:val="20"/>
          <w:lang w:eastAsia="en-IN"/>
        </w:rPr>
        <w:t>:-</w:t>
      </w:r>
    </w:p>
    <w:p w14:paraId="7FE39B18" w14:textId="77777777" w:rsidR="00960E5F" w:rsidRDefault="006F2A63" w:rsidP="006F2A63">
      <w:pPr>
        <w:pStyle w:val="NormalWeb"/>
        <w:spacing w:before="0" w:beforeAutospacing="0" w:after="0" w:afterAutospacing="0"/>
        <w:ind w:firstLine="720"/>
        <w:jc w:val="both"/>
        <w:rPr>
          <w:rFonts w:ascii="Arial" w:hAnsi="Arial" w:cs="Arial"/>
          <w:sz w:val="20"/>
          <w:szCs w:val="20"/>
        </w:rPr>
      </w:pPr>
      <w:r>
        <w:rPr>
          <w:rFonts w:ascii="Arial" w:hAnsi="Arial" w:cs="Arial"/>
          <w:sz w:val="20"/>
          <w:szCs w:val="20"/>
        </w:rPr>
        <w:t>It displays the description of the term. It will also indent the description.</w:t>
      </w:r>
    </w:p>
    <w:p w14:paraId="59C1ED17" w14:textId="77777777" w:rsidR="00603B8A" w:rsidRPr="00BE1E6A" w:rsidRDefault="00603B8A" w:rsidP="00374B0B">
      <w:pPr>
        <w:pStyle w:val="NormalWeb"/>
        <w:spacing w:before="0" w:beforeAutospacing="0" w:after="0" w:afterAutospacing="0"/>
        <w:jc w:val="both"/>
        <w:rPr>
          <w:rFonts w:ascii="Arial" w:hAnsi="Arial" w:cs="Arial"/>
          <w:sz w:val="20"/>
          <w:szCs w:val="20"/>
        </w:rPr>
      </w:pPr>
    </w:p>
    <w:p w14:paraId="7FB1717B" w14:textId="77777777" w:rsidR="002016E0" w:rsidRPr="00BE1E6A" w:rsidRDefault="00960E5F"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Example</w:t>
      </w:r>
      <w:r w:rsidR="002016E0" w:rsidRPr="00BE1E6A">
        <w:rPr>
          <w:rFonts w:ascii="Arial" w:hAnsi="Arial" w:cs="Arial"/>
          <w:b/>
          <w:sz w:val="20"/>
          <w:szCs w:val="20"/>
        </w:rPr>
        <w:t>:-</w:t>
      </w:r>
    </w:p>
    <w:p w14:paraId="555B6BA0" w14:textId="77777777" w:rsidR="00960E5F" w:rsidRPr="00BE1E6A" w:rsidRDefault="002016E0"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&lt;dl&gt;</w:t>
      </w:r>
    </w:p>
    <w:p w14:paraId="2F3CC15A" w14:textId="77777777" w:rsidR="00960E5F" w:rsidRPr="00BE1E6A" w:rsidRDefault="00B2717E" w:rsidP="00374B0B">
      <w:pPr>
        <w:pStyle w:val="NormalWeb"/>
        <w:spacing w:before="0" w:beforeAutospacing="0" w:after="0" w:afterAutospacing="0"/>
        <w:ind w:left="720" w:firstLine="720"/>
        <w:jc w:val="both"/>
        <w:rPr>
          <w:rFonts w:ascii="Arial" w:hAnsi="Arial" w:cs="Arial"/>
          <w:sz w:val="20"/>
          <w:szCs w:val="20"/>
        </w:rPr>
      </w:pPr>
      <w:r>
        <w:rPr>
          <w:rFonts w:ascii="Arial" w:hAnsi="Arial" w:cs="Arial"/>
          <w:sz w:val="20"/>
          <w:szCs w:val="20"/>
        </w:rPr>
        <w:t>&lt;dt&gt;Hardware</w:t>
      </w:r>
      <w:r w:rsidR="002016E0" w:rsidRPr="00BE1E6A">
        <w:rPr>
          <w:rFonts w:ascii="Arial" w:hAnsi="Arial" w:cs="Arial"/>
          <w:sz w:val="20"/>
          <w:szCs w:val="20"/>
        </w:rPr>
        <w:t>&lt;/dt&gt;</w:t>
      </w:r>
    </w:p>
    <w:p w14:paraId="48D26692" w14:textId="77777777" w:rsidR="00960E5F" w:rsidRPr="00BE1E6A" w:rsidRDefault="00B2717E" w:rsidP="00374B0B">
      <w:pPr>
        <w:pStyle w:val="NormalWeb"/>
        <w:spacing w:before="0" w:beforeAutospacing="0" w:after="0" w:afterAutospacing="0"/>
        <w:ind w:left="720" w:firstLine="720"/>
        <w:jc w:val="both"/>
        <w:rPr>
          <w:rFonts w:ascii="Arial" w:hAnsi="Arial" w:cs="Arial"/>
          <w:sz w:val="20"/>
          <w:szCs w:val="20"/>
        </w:rPr>
      </w:pPr>
      <w:r>
        <w:rPr>
          <w:rFonts w:ascii="Arial" w:hAnsi="Arial" w:cs="Arial"/>
          <w:sz w:val="20"/>
          <w:szCs w:val="20"/>
        </w:rPr>
        <w:t>&lt;dd&gt;Physical components of a computer system.</w:t>
      </w:r>
      <w:r w:rsidR="002016E0" w:rsidRPr="00BE1E6A">
        <w:rPr>
          <w:rFonts w:ascii="Arial" w:hAnsi="Arial" w:cs="Arial"/>
          <w:sz w:val="20"/>
          <w:szCs w:val="20"/>
        </w:rPr>
        <w:t>&lt;/dd&gt;</w:t>
      </w:r>
    </w:p>
    <w:p w14:paraId="4AB5D6D0" w14:textId="77777777" w:rsidR="00960E5F" w:rsidRPr="00BE1E6A" w:rsidRDefault="00B2717E" w:rsidP="00374B0B">
      <w:pPr>
        <w:pStyle w:val="NormalWeb"/>
        <w:spacing w:before="0" w:beforeAutospacing="0" w:after="0" w:afterAutospacing="0"/>
        <w:ind w:left="720" w:firstLine="720"/>
        <w:jc w:val="both"/>
        <w:rPr>
          <w:rFonts w:ascii="Arial" w:hAnsi="Arial" w:cs="Arial"/>
          <w:sz w:val="20"/>
          <w:szCs w:val="20"/>
        </w:rPr>
      </w:pPr>
      <w:r>
        <w:rPr>
          <w:rFonts w:ascii="Arial" w:hAnsi="Arial" w:cs="Arial"/>
          <w:sz w:val="20"/>
          <w:szCs w:val="20"/>
        </w:rPr>
        <w:t>&lt;dt&gt;Software</w:t>
      </w:r>
      <w:r w:rsidR="002016E0" w:rsidRPr="00BE1E6A">
        <w:rPr>
          <w:rFonts w:ascii="Arial" w:hAnsi="Arial" w:cs="Arial"/>
          <w:sz w:val="20"/>
          <w:szCs w:val="20"/>
        </w:rPr>
        <w:t>&lt;/dt&gt;</w:t>
      </w:r>
    </w:p>
    <w:p w14:paraId="3CFED95B" w14:textId="77777777" w:rsidR="00960E5F" w:rsidRPr="00BE1E6A" w:rsidRDefault="00B2717E" w:rsidP="00374B0B">
      <w:pPr>
        <w:pStyle w:val="NormalWeb"/>
        <w:spacing w:before="0" w:beforeAutospacing="0" w:after="0" w:afterAutospacing="0"/>
        <w:ind w:left="720" w:firstLine="720"/>
        <w:jc w:val="both"/>
        <w:rPr>
          <w:rFonts w:ascii="Arial" w:hAnsi="Arial" w:cs="Arial"/>
          <w:sz w:val="20"/>
          <w:szCs w:val="20"/>
        </w:rPr>
      </w:pPr>
      <w:r>
        <w:rPr>
          <w:rFonts w:ascii="Arial" w:hAnsi="Arial" w:cs="Arial"/>
          <w:sz w:val="20"/>
          <w:szCs w:val="20"/>
        </w:rPr>
        <w:t>&lt;dd&gt;Collection of programs</w:t>
      </w:r>
      <w:r w:rsidR="002016E0" w:rsidRPr="00BE1E6A">
        <w:rPr>
          <w:rFonts w:ascii="Arial" w:hAnsi="Arial" w:cs="Arial"/>
          <w:sz w:val="20"/>
          <w:szCs w:val="20"/>
        </w:rPr>
        <w:t>&lt;/dd&gt;</w:t>
      </w:r>
    </w:p>
    <w:p w14:paraId="17E55233" w14:textId="77777777" w:rsidR="002016E0" w:rsidRPr="00BE1E6A" w:rsidRDefault="00960E5F"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&lt;</w:t>
      </w:r>
      <w:r w:rsidR="002016E0" w:rsidRPr="00BE1E6A">
        <w:rPr>
          <w:rFonts w:ascii="Arial" w:hAnsi="Arial" w:cs="Arial"/>
          <w:sz w:val="20"/>
          <w:szCs w:val="20"/>
        </w:rPr>
        <w:t>/dl&gt;</w:t>
      </w:r>
    </w:p>
    <w:p w14:paraId="538F35B5" w14:textId="77777777" w:rsidR="002016E0" w:rsidRPr="00BE1E6A" w:rsidRDefault="002B34CB"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380C5006" w14:textId="77777777" w:rsidR="002B34CB" w:rsidRPr="00BE1E6A" w:rsidRDefault="00B2717E" w:rsidP="006F2A63">
      <w:pPr>
        <w:spacing w:after="0" w:line="240" w:lineRule="auto"/>
        <w:ind w:firstLine="720"/>
        <w:jc w:val="both"/>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Software</w:t>
      </w:r>
    </w:p>
    <w:p w14:paraId="4B66C5E7" w14:textId="77777777" w:rsidR="002B34CB" w:rsidRPr="00BE1E6A" w:rsidRDefault="00B2717E" w:rsidP="006F2A63">
      <w:pPr>
        <w:spacing w:after="0" w:line="240" w:lineRule="auto"/>
        <w:ind w:left="720" w:firstLine="720"/>
        <w:jc w:val="both"/>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Physical components of a computer system.</w:t>
      </w:r>
    </w:p>
    <w:p w14:paraId="40C312F3" w14:textId="77777777" w:rsidR="002B34CB" w:rsidRPr="00BE1E6A" w:rsidRDefault="00B2717E" w:rsidP="006F2A63">
      <w:pPr>
        <w:spacing w:after="0" w:line="240" w:lineRule="auto"/>
        <w:ind w:firstLine="720"/>
        <w:jc w:val="both"/>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Hardware</w:t>
      </w:r>
    </w:p>
    <w:p w14:paraId="16BABA90" w14:textId="77777777" w:rsidR="002B34CB" w:rsidRPr="00BE1E6A" w:rsidRDefault="00B2717E" w:rsidP="006F2A63">
      <w:pPr>
        <w:spacing w:after="0" w:line="240" w:lineRule="auto"/>
        <w:ind w:left="720" w:firstLine="720"/>
        <w:jc w:val="both"/>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Collection of programs.</w:t>
      </w:r>
    </w:p>
    <w:p w14:paraId="1493E854" w14:textId="77777777" w:rsidR="002B34CB" w:rsidRPr="00BE1E6A" w:rsidRDefault="002B34CB" w:rsidP="00374B0B">
      <w:pPr>
        <w:spacing w:after="0"/>
        <w:jc w:val="both"/>
        <w:rPr>
          <w:rFonts w:ascii="Arial" w:eastAsia="Times New Roman" w:hAnsi="Arial" w:cs="Arial"/>
          <w:color w:val="000000"/>
          <w:sz w:val="20"/>
          <w:szCs w:val="20"/>
          <w:lang w:eastAsia="en-IN"/>
        </w:rPr>
      </w:pPr>
    </w:p>
    <w:p w14:paraId="094492F8" w14:textId="77777777" w:rsidR="002016E0"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49</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2016E0" w:rsidRPr="00BE1E6A">
        <w:rPr>
          <w:rFonts w:ascii="Arial" w:hAnsi="Arial" w:cs="Arial"/>
          <w:sz w:val="20"/>
          <w:szCs w:val="20"/>
          <w:lang w:eastAsia="en-IN"/>
        </w:rPr>
        <w:t>MENU</w:t>
      </w:r>
      <w:r w:rsidR="000F05B5" w:rsidRPr="00BE1E6A">
        <w:rPr>
          <w:rFonts w:ascii="Arial" w:hAnsi="Arial" w:cs="Arial"/>
          <w:sz w:val="20"/>
          <w:szCs w:val="20"/>
          <w:lang w:eastAsia="en-IN"/>
        </w:rPr>
        <w:t>&gt;</w:t>
      </w:r>
      <w:r w:rsidR="002016E0" w:rsidRPr="00BE1E6A">
        <w:rPr>
          <w:rFonts w:ascii="Arial" w:hAnsi="Arial" w:cs="Arial"/>
          <w:sz w:val="20"/>
          <w:szCs w:val="20"/>
          <w:lang w:eastAsia="en-IN"/>
        </w:rPr>
        <w:t>:-</w:t>
      </w:r>
    </w:p>
    <w:p w14:paraId="26C6ED44" w14:textId="77777777" w:rsidR="002016E0" w:rsidRDefault="002016E0"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 xml:space="preserve">The &lt;menu&gt; element is </w:t>
      </w:r>
      <w:r w:rsidR="00960E5F" w:rsidRPr="00BE1E6A">
        <w:rPr>
          <w:rFonts w:ascii="Arial" w:hAnsi="Arial" w:cs="Arial"/>
          <w:sz w:val="20"/>
          <w:szCs w:val="20"/>
        </w:rPr>
        <w:t>deprecated</w:t>
      </w:r>
      <w:r w:rsidRPr="00BE1E6A">
        <w:rPr>
          <w:rFonts w:ascii="Arial" w:hAnsi="Arial" w:cs="Arial"/>
          <w:sz w:val="20"/>
          <w:szCs w:val="20"/>
        </w:rPr>
        <w:t xml:space="preserve"> in HTML 4.01.</w:t>
      </w:r>
      <w:r w:rsidR="00960E5F" w:rsidRPr="00BE1E6A">
        <w:rPr>
          <w:rFonts w:ascii="Arial" w:hAnsi="Arial" w:cs="Arial"/>
          <w:sz w:val="20"/>
          <w:szCs w:val="20"/>
        </w:rPr>
        <w:t xml:space="preserve"> </w:t>
      </w:r>
      <w:r w:rsidRPr="00BE1E6A">
        <w:rPr>
          <w:rFonts w:ascii="Arial" w:hAnsi="Arial" w:cs="Arial"/>
          <w:sz w:val="20"/>
          <w:szCs w:val="20"/>
        </w:rPr>
        <w:t>The &lt;menu&gt; tag is used to create a list of menu choices.</w:t>
      </w:r>
      <w:r w:rsidR="000B47E6" w:rsidRPr="00BE1E6A">
        <w:rPr>
          <w:rFonts w:ascii="Arial" w:hAnsi="Arial" w:cs="Arial"/>
          <w:sz w:val="20"/>
          <w:szCs w:val="20"/>
        </w:rPr>
        <w:t xml:space="preserve"> It is just li</w:t>
      </w:r>
      <w:r w:rsidR="001D716F" w:rsidRPr="00BE1E6A">
        <w:rPr>
          <w:rFonts w:ascii="Arial" w:hAnsi="Arial" w:cs="Arial"/>
          <w:sz w:val="20"/>
          <w:szCs w:val="20"/>
        </w:rPr>
        <w:t>ke UL tag but no attribute “type”.</w:t>
      </w:r>
    </w:p>
    <w:p w14:paraId="388913E2" w14:textId="77777777" w:rsidR="00283FCC" w:rsidRPr="00BE1E6A" w:rsidRDefault="00283FCC" w:rsidP="00374B0B">
      <w:pPr>
        <w:pStyle w:val="NormalWeb"/>
        <w:spacing w:before="0" w:beforeAutospacing="0" w:after="0" w:afterAutospacing="0"/>
        <w:ind w:firstLine="720"/>
        <w:jc w:val="both"/>
        <w:rPr>
          <w:rFonts w:ascii="Arial" w:hAnsi="Arial" w:cs="Arial"/>
          <w:sz w:val="20"/>
          <w:szCs w:val="20"/>
        </w:rPr>
      </w:pPr>
    </w:p>
    <w:p w14:paraId="7DCC9832" w14:textId="77777777" w:rsidR="002016E0" w:rsidRPr="00BE1E6A" w:rsidRDefault="00960E5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2016E0" w:rsidRPr="00BE1E6A">
        <w:rPr>
          <w:rFonts w:ascii="Arial" w:eastAsia="Times New Roman" w:hAnsi="Arial" w:cs="Arial"/>
          <w:b/>
          <w:color w:val="000000"/>
          <w:sz w:val="20"/>
          <w:szCs w:val="20"/>
          <w:lang w:eastAsia="en-IN"/>
        </w:rPr>
        <w:t>:-</w:t>
      </w:r>
    </w:p>
    <w:p w14:paraId="2CF7A0DD" w14:textId="77777777" w:rsidR="00960E5F" w:rsidRPr="00BE1E6A" w:rsidRDefault="00960E5F" w:rsidP="00374B0B">
      <w:pPr>
        <w:spacing w:after="0"/>
        <w:ind w:firstLine="720"/>
        <w:jc w:val="both"/>
        <w:rPr>
          <w:rFonts w:ascii="Arial" w:hAnsi="Arial" w:cs="Arial"/>
          <w:sz w:val="20"/>
          <w:szCs w:val="20"/>
        </w:rPr>
      </w:pPr>
      <w:r w:rsidRPr="00BE1E6A">
        <w:rPr>
          <w:rFonts w:ascii="Arial" w:hAnsi="Arial" w:cs="Arial"/>
          <w:sz w:val="20"/>
          <w:szCs w:val="20"/>
        </w:rPr>
        <w:t>&lt;menu&gt;</w:t>
      </w:r>
    </w:p>
    <w:p w14:paraId="32E30AF0" w14:textId="77777777" w:rsidR="00960E5F" w:rsidRPr="00BE1E6A" w:rsidRDefault="00C76AFF" w:rsidP="00374B0B">
      <w:pPr>
        <w:spacing w:after="0"/>
        <w:ind w:left="720" w:firstLine="720"/>
        <w:jc w:val="both"/>
        <w:rPr>
          <w:rFonts w:ascii="Arial" w:hAnsi="Arial" w:cs="Arial"/>
          <w:sz w:val="20"/>
          <w:szCs w:val="20"/>
        </w:rPr>
      </w:pPr>
      <w:r>
        <w:rPr>
          <w:rFonts w:ascii="Arial" w:hAnsi="Arial" w:cs="Arial"/>
          <w:sz w:val="20"/>
          <w:szCs w:val="20"/>
        </w:rPr>
        <w:t>&lt;li&gt;C</w:t>
      </w:r>
      <w:r w:rsidR="002016E0" w:rsidRPr="00BE1E6A">
        <w:rPr>
          <w:rFonts w:ascii="Arial" w:hAnsi="Arial" w:cs="Arial"/>
          <w:sz w:val="20"/>
          <w:szCs w:val="20"/>
        </w:rPr>
        <w:t>&lt;/li&gt;</w:t>
      </w:r>
    </w:p>
    <w:p w14:paraId="4B276C0F" w14:textId="77777777" w:rsidR="00960E5F" w:rsidRPr="00BE1E6A" w:rsidRDefault="00C76AFF" w:rsidP="00374B0B">
      <w:pPr>
        <w:spacing w:after="0"/>
        <w:ind w:left="720" w:firstLine="720"/>
        <w:jc w:val="both"/>
        <w:rPr>
          <w:rFonts w:ascii="Arial" w:hAnsi="Arial" w:cs="Arial"/>
          <w:sz w:val="20"/>
          <w:szCs w:val="20"/>
        </w:rPr>
      </w:pPr>
      <w:r>
        <w:rPr>
          <w:rFonts w:ascii="Arial" w:hAnsi="Arial" w:cs="Arial"/>
          <w:sz w:val="20"/>
          <w:szCs w:val="20"/>
        </w:rPr>
        <w:t>&lt;li&gt;C++</w:t>
      </w:r>
      <w:r w:rsidR="002016E0" w:rsidRPr="00BE1E6A">
        <w:rPr>
          <w:rFonts w:ascii="Arial" w:hAnsi="Arial" w:cs="Arial"/>
          <w:sz w:val="20"/>
          <w:szCs w:val="20"/>
        </w:rPr>
        <w:t>&lt;/li&gt;</w:t>
      </w:r>
    </w:p>
    <w:p w14:paraId="4269513E" w14:textId="77777777" w:rsidR="00960E5F" w:rsidRPr="00BE1E6A" w:rsidRDefault="00C76AFF" w:rsidP="00374B0B">
      <w:pPr>
        <w:spacing w:after="0"/>
        <w:ind w:left="720" w:firstLine="720"/>
        <w:jc w:val="both"/>
        <w:rPr>
          <w:rFonts w:ascii="Arial" w:hAnsi="Arial" w:cs="Arial"/>
          <w:sz w:val="20"/>
          <w:szCs w:val="20"/>
        </w:rPr>
      </w:pPr>
      <w:r>
        <w:rPr>
          <w:rFonts w:ascii="Arial" w:hAnsi="Arial" w:cs="Arial"/>
          <w:sz w:val="20"/>
          <w:szCs w:val="20"/>
        </w:rPr>
        <w:t>&lt;li&gt;DSA</w:t>
      </w:r>
      <w:r w:rsidR="002016E0" w:rsidRPr="00BE1E6A">
        <w:rPr>
          <w:rFonts w:ascii="Arial" w:hAnsi="Arial" w:cs="Arial"/>
          <w:sz w:val="20"/>
          <w:szCs w:val="20"/>
        </w:rPr>
        <w:t>&lt;/li&gt;</w:t>
      </w:r>
    </w:p>
    <w:p w14:paraId="5D5E9089" w14:textId="77777777" w:rsidR="002016E0" w:rsidRPr="00BE1E6A" w:rsidRDefault="002016E0"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&lt;/menu&gt;</w:t>
      </w:r>
    </w:p>
    <w:p w14:paraId="0FDBCFE2" w14:textId="77777777" w:rsidR="002016E0" w:rsidRPr="00BE1E6A" w:rsidRDefault="00A52A1B"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7EC2CB18" w14:textId="77777777" w:rsidR="003707E1" w:rsidRPr="00BE1E6A" w:rsidRDefault="00C76AFF" w:rsidP="00374B0B">
      <w:pPr>
        <w:pStyle w:val="ListParagraph"/>
        <w:numPr>
          <w:ilvl w:val="0"/>
          <w:numId w:val="42"/>
        </w:numPr>
        <w:spacing w:after="0" w:line="240" w:lineRule="auto"/>
        <w:jc w:val="both"/>
        <w:rPr>
          <w:rFonts w:ascii="Arial" w:eastAsia="Times New Roman" w:hAnsi="Arial" w:cs="Arial"/>
          <w:sz w:val="20"/>
          <w:szCs w:val="20"/>
          <w:lang w:val="en-IN" w:eastAsia="en-IN"/>
        </w:rPr>
      </w:pPr>
      <w:r>
        <w:rPr>
          <w:rFonts w:ascii="Arial" w:eastAsia="Times New Roman" w:hAnsi="Arial" w:cs="Arial"/>
          <w:sz w:val="20"/>
          <w:szCs w:val="20"/>
          <w:lang w:val="en-IN" w:eastAsia="en-IN"/>
        </w:rPr>
        <w:t>C</w:t>
      </w:r>
    </w:p>
    <w:p w14:paraId="11F64830" w14:textId="77777777" w:rsidR="003707E1" w:rsidRPr="00BE1E6A" w:rsidRDefault="00C76AFF" w:rsidP="00374B0B">
      <w:pPr>
        <w:pStyle w:val="ListParagraph"/>
        <w:numPr>
          <w:ilvl w:val="0"/>
          <w:numId w:val="42"/>
        </w:numPr>
        <w:spacing w:after="0" w:line="240" w:lineRule="auto"/>
        <w:jc w:val="both"/>
        <w:rPr>
          <w:rFonts w:ascii="Arial" w:eastAsia="Times New Roman" w:hAnsi="Arial" w:cs="Arial"/>
          <w:sz w:val="20"/>
          <w:szCs w:val="20"/>
          <w:lang w:val="en-IN" w:eastAsia="en-IN"/>
        </w:rPr>
      </w:pPr>
      <w:r>
        <w:rPr>
          <w:rFonts w:ascii="Arial" w:eastAsia="Times New Roman" w:hAnsi="Arial" w:cs="Arial"/>
          <w:sz w:val="20"/>
          <w:szCs w:val="20"/>
          <w:lang w:val="en-IN" w:eastAsia="en-IN"/>
        </w:rPr>
        <w:t>C++</w:t>
      </w:r>
    </w:p>
    <w:p w14:paraId="303C25A4" w14:textId="77777777" w:rsidR="00A52A1B" w:rsidRPr="00BE1E6A" w:rsidRDefault="00C76AFF" w:rsidP="00374B0B">
      <w:pPr>
        <w:pStyle w:val="ListParagraph"/>
        <w:numPr>
          <w:ilvl w:val="0"/>
          <w:numId w:val="42"/>
        </w:numPr>
        <w:spacing w:after="0"/>
        <w:jc w:val="both"/>
        <w:rPr>
          <w:rFonts w:ascii="Arial" w:eastAsia="Times New Roman" w:hAnsi="Arial" w:cs="Arial"/>
          <w:color w:val="000000"/>
          <w:sz w:val="20"/>
          <w:szCs w:val="20"/>
          <w:lang w:eastAsia="en-IN"/>
        </w:rPr>
      </w:pPr>
      <w:r>
        <w:rPr>
          <w:rFonts w:ascii="Arial" w:eastAsia="Times New Roman" w:hAnsi="Arial" w:cs="Arial"/>
          <w:sz w:val="20"/>
          <w:szCs w:val="20"/>
          <w:lang w:val="en-IN" w:eastAsia="en-IN"/>
        </w:rPr>
        <w:t>DSA</w:t>
      </w:r>
    </w:p>
    <w:p w14:paraId="0E7CD401" w14:textId="77777777" w:rsidR="00A52A1B" w:rsidRPr="00BE1E6A" w:rsidRDefault="00A52A1B" w:rsidP="00374B0B">
      <w:pPr>
        <w:spacing w:after="0"/>
        <w:jc w:val="both"/>
        <w:rPr>
          <w:rFonts w:ascii="Arial" w:eastAsia="Times New Roman" w:hAnsi="Arial" w:cs="Arial"/>
          <w:color w:val="000000"/>
          <w:sz w:val="20"/>
          <w:szCs w:val="20"/>
          <w:lang w:eastAsia="en-IN"/>
        </w:rPr>
      </w:pPr>
    </w:p>
    <w:p w14:paraId="65DDF284" w14:textId="77777777" w:rsidR="004F6982" w:rsidRPr="00BE1E6A" w:rsidRDefault="00067495" w:rsidP="004F6982">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50</w:t>
      </w:r>
      <w:r w:rsidR="004F6982" w:rsidRPr="00BE1E6A">
        <w:rPr>
          <w:rFonts w:ascii="Arial" w:eastAsia="Times New Roman" w:hAnsi="Arial" w:cs="Arial"/>
          <w:b/>
          <w:bCs/>
          <w:color w:val="000000"/>
          <w:sz w:val="20"/>
          <w:szCs w:val="20"/>
          <w:lang w:eastAsia="en-IN"/>
        </w:rPr>
        <w:t xml:space="preserve">. </w:t>
      </w:r>
      <w:r w:rsidR="00B30C06">
        <w:rPr>
          <w:rFonts w:ascii="Arial" w:eastAsia="Times New Roman" w:hAnsi="Arial" w:cs="Arial"/>
          <w:b/>
          <w:bCs/>
          <w:color w:val="000000"/>
          <w:sz w:val="20"/>
          <w:szCs w:val="20"/>
          <w:lang w:eastAsia="en-IN"/>
        </w:rPr>
        <w:tab/>
      </w:r>
      <w:r w:rsidR="004F6982" w:rsidRPr="00BE1E6A">
        <w:rPr>
          <w:rFonts w:ascii="Arial" w:eastAsia="Times New Roman" w:hAnsi="Arial" w:cs="Arial"/>
          <w:b/>
          <w:bCs/>
          <w:color w:val="000000"/>
          <w:sz w:val="20"/>
          <w:szCs w:val="20"/>
          <w:lang w:eastAsia="en-IN"/>
        </w:rPr>
        <w:t xml:space="preserve">&lt;dir&gt;:- </w:t>
      </w:r>
      <w:r w:rsidR="004F6982" w:rsidRPr="00BE1E6A">
        <w:rPr>
          <w:rFonts w:ascii="Arial" w:eastAsia="Times New Roman" w:hAnsi="Arial" w:cs="Arial"/>
          <w:bCs/>
          <w:color w:val="000000"/>
          <w:sz w:val="20"/>
          <w:szCs w:val="20"/>
          <w:lang w:eastAsia="en-IN"/>
        </w:rPr>
        <w:t>The &lt;dir&gt; tag is used to list directory titles.</w:t>
      </w:r>
      <w:r w:rsidR="005C3016" w:rsidRPr="00BE1E6A">
        <w:rPr>
          <w:rFonts w:ascii="Arial" w:eastAsia="Times New Roman" w:hAnsi="Arial" w:cs="Arial"/>
          <w:bCs/>
          <w:color w:val="000000"/>
          <w:sz w:val="20"/>
          <w:szCs w:val="20"/>
          <w:lang w:eastAsia="en-IN"/>
        </w:rPr>
        <w:t xml:space="preserve"> This tag is not supported by HTML 5.</w:t>
      </w:r>
      <w:r w:rsidR="00C76AFF">
        <w:rPr>
          <w:rFonts w:ascii="Arial" w:eastAsia="Times New Roman" w:hAnsi="Arial" w:cs="Arial"/>
          <w:bCs/>
          <w:color w:val="000000"/>
          <w:sz w:val="20"/>
          <w:szCs w:val="20"/>
          <w:lang w:eastAsia="en-IN"/>
        </w:rPr>
        <w:t xml:space="preserve"> It is just like &lt;menu&gt; tag.</w:t>
      </w:r>
    </w:p>
    <w:p w14:paraId="0EADAF16" w14:textId="77777777" w:rsidR="004F6982" w:rsidRPr="00BE1E6A" w:rsidRDefault="004F6982" w:rsidP="004F6982">
      <w:pPr>
        <w:spacing w:after="0"/>
        <w:jc w:val="both"/>
        <w:rPr>
          <w:rFonts w:ascii="Arial" w:eastAsia="Times New Roman" w:hAnsi="Arial" w:cs="Arial"/>
          <w:bCs/>
          <w:color w:val="000000"/>
          <w:sz w:val="20"/>
          <w:szCs w:val="20"/>
          <w:lang w:eastAsia="en-IN"/>
        </w:rPr>
      </w:pPr>
    </w:p>
    <w:p w14:paraId="38229F82" w14:textId="77777777" w:rsidR="00C76AFF" w:rsidRPr="00BE1E6A" w:rsidRDefault="00C76AFF" w:rsidP="00C76AFF">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lastRenderedPageBreak/>
        <w:t>Example:-</w:t>
      </w:r>
    </w:p>
    <w:p w14:paraId="234E00C4" w14:textId="77777777" w:rsidR="00C76AFF" w:rsidRPr="00BE1E6A" w:rsidRDefault="00C76AFF" w:rsidP="00C76AFF">
      <w:pPr>
        <w:spacing w:after="0"/>
        <w:ind w:firstLine="720"/>
        <w:jc w:val="both"/>
        <w:rPr>
          <w:rFonts w:ascii="Arial" w:hAnsi="Arial" w:cs="Arial"/>
          <w:sz w:val="20"/>
          <w:szCs w:val="20"/>
        </w:rPr>
      </w:pPr>
      <w:r>
        <w:rPr>
          <w:rFonts w:ascii="Arial" w:hAnsi="Arial" w:cs="Arial"/>
          <w:sz w:val="20"/>
          <w:szCs w:val="20"/>
        </w:rPr>
        <w:t>&lt;dir</w:t>
      </w:r>
      <w:r w:rsidRPr="00BE1E6A">
        <w:rPr>
          <w:rFonts w:ascii="Arial" w:hAnsi="Arial" w:cs="Arial"/>
          <w:sz w:val="20"/>
          <w:szCs w:val="20"/>
        </w:rPr>
        <w:t>&gt;</w:t>
      </w:r>
    </w:p>
    <w:p w14:paraId="02801E12" w14:textId="77777777" w:rsidR="00C76AFF" w:rsidRPr="00BE1E6A" w:rsidRDefault="00C76AFF" w:rsidP="00C76AFF">
      <w:pPr>
        <w:spacing w:after="0"/>
        <w:ind w:left="720" w:firstLine="720"/>
        <w:jc w:val="both"/>
        <w:rPr>
          <w:rFonts w:ascii="Arial" w:hAnsi="Arial" w:cs="Arial"/>
          <w:sz w:val="20"/>
          <w:szCs w:val="20"/>
        </w:rPr>
      </w:pPr>
      <w:r>
        <w:rPr>
          <w:rFonts w:ascii="Arial" w:hAnsi="Arial" w:cs="Arial"/>
          <w:sz w:val="20"/>
          <w:szCs w:val="20"/>
        </w:rPr>
        <w:t>&lt;li&gt;C</w:t>
      </w:r>
      <w:r w:rsidRPr="00BE1E6A">
        <w:rPr>
          <w:rFonts w:ascii="Arial" w:hAnsi="Arial" w:cs="Arial"/>
          <w:sz w:val="20"/>
          <w:szCs w:val="20"/>
        </w:rPr>
        <w:t>&lt;/li&gt;</w:t>
      </w:r>
    </w:p>
    <w:p w14:paraId="080E5B3B" w14:textId="77777777" w:rsidR="00C76AFF" w:rsidRPr="00BE1E6A" w:rsidRDefault="00C76AFF" w:rsidP="00C76AFF">
      <w:pPr>
        <w:spacing w:after="0"/>
        <w:ind w:left="720" w:firstLine="720"/>
        <w:jc w:val="both"/>
        <w:rPr>
          <w:rFonts w:ascii="Arial" w:hAnsi="Arial" w:cs="Arial"/>
          <w:sz w:val="20"/>
          <w:szCs w:val="20"/>
        </w:rPr>
      </w:pPr>
      <w:r>
        <w:rPr>
          <w:rFonts w:ascii="Arial" w:hAnsi="Arial" w:cs="Arial"/>
          <w:sz w:val="20"/>
          <w:szCs w:val="20"/>
        </w:rPr>
        <w:t>&lt;li&gt;C++</w:t>
      </w:r>
      <w:r w:rsidRPr="00BE1E6A">
        <w:rPr>
          <w:rFonts w:ascii="Arial" w:hAnsi="Arial" w:cs="Arial"/>
          <w:sz w:val="20"/>
          <w:szCs w:val="20"/>
        </w:rPr>
        <w:t>&lt;/li&gt;</w:t>
      </w:r>
    </w:p>
    <w:p w14:paraId="29CE8CE0" w14:textId="77777777" w:rsidR="00C76AFF" w:rsidRPr="00BE1E6A" w:rsidRDefault="00C76AFF" w:rsidP="00C76AFF">
      <w:pPr>
        <w:spacing w:after="0"/>
        <w:ind w:left="720" w:firstLine="720"/>
        <w:jc w:val="both"/>
        <w:rPr>
          <w:rFonts w:ascii="Arial" w:hAnsi="Arial" w:cs="Arial"/>
          <w:sz w:val="20"/>
          <w:szCs w:val="20"/>
        </w:rPr>
      </w:pPr>
      <w:r>
        <w:rPr>
          <w:rFonts w:ascii="Arial" w:hAnsi="Arial" w:cs="Arial"/>
          <w:sz w:val="20"/>
          <w:szCs w:val="20"/>
        </w:rPr>
        <w:t>&lt;li&gt;DSA</w:t>
      </w:r>
      <w:r w:rsidRPr="00BE1E6A">
        <w:rPr>
          <w:rFonts w:ascii="Arial" w:hAnsi="Arial" w:cs="Arial"/>
          <w:sz w:val="20"/>
          <w:szCs w:val="20"/>
        </w:rPr>
        <w:t>&lt;/li&gt;</w:t>
      </w:r>
    </w:p>
    <w:p w14:paraId="73FF3ECF" w14:textId="77777777" w:rsidR="00C76AFF" w:rsidRPr="00BE1E6A" w:rsidRDefault="00C76AFF" w:rsidP="00C76AFF">
      <w:pPr>
        <w:spacing w:after="0"/>
        <w:ind w:firstLine="720"/>
        <w:jc w:val="both"/>
        <w:rPr>
          <w:rFonts w:ascii="Arial" w:eastAsia="Times New Roman" w:hAnsi="Arial" w:cs="Arial"/>
          <w:b/>
          <w:color w:val="000000"/>
          <w:sz w:val="20"/>
          <w:szCs w:val="20"/>
          <w:lang w:eastAsia="en-IN"/>
        </w:rPr>
      </w:pPr>
      <w:r>
        <w:rPr>
          <w:rFonts w:ascii="Arial" w:hAnsi="Arial" w:cs="Arial"/>
          <w:sz w:val="20"/>
          <w:szCs w:val="20"/>
        </w:rPr>
        <w:t>&lt;/dir</w:t>
      </w:r>
      <w:r w:rsidRPr="00BE1E6A">
        <w:rPr>
          <w:rFonts w:ascii="Arial" w:hAnsi="Arial" w:cs="Arial"/>
          <w:sz w:val="20"/>
          <w:szCs w:val="20"/>
        </w:rPr>
        <w:t>&gt;</w:t>
      </w:r>
    </w:p>
    <w:p w14:paraId="22198D2A" w14:textId="77777777" w:rsidR="00C76AFF" w:rsidRPr="00BE1E6A" w:rsidRDefault="00C76AFF" w:rsidP="00C76AFF">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49494D2A" w14:textId="77777777" w:rsidR="00C76AFF" w:rsidRPr="00BE1E6A" w:rsidRDefault="00C76AFF" w:rsidP="00C76AFF">
      <w:pPr>
        <w:pStyle w:val="ListParagraph"/>
        <w:numPr>
          <w:ilvl w:val="0"/>
          <w:numId w:val="42"/>
        </w:numPr>
        <w:spacing w:after="0" w:line="240" w:lineRule="auto"/>
        <w:jc w:val="both"/>
        <w:rPr>
          <w:rFonts w:ascii="Arial" w:eastAsia="Times New Roman" w:hAnsi="Arial" w:cs="Arial"/>
          <w:sz w:val="20"/>
          <w:szCs w:val="20"/>
          <w:lang w:val="en-IN" w:eastAsia="en-IN"/>
        </w:rPr>
      </w:pPr>
      <w:r>
        <w:rPr>
          <w:rFonts w:ascii="Arial" w:eastAsia="Times New Roman" w:hAnsi="Arial" w:cs="Arial"/>
          <w:sz w:val="20"/>
          <w:szCs w:val="20"/>
          <w:lang w:val="en-IN" w:eastAsia="en-IN"/>
        </w:rPr>
        <w:t>C</w:t>
      </w:r>
    </w:p>
    <w:p w14:paraId="1C2213FC" w14:textId="77777777" w:rsidR="00C76AFF" w:rsidRPr="00BE1E6A" w:rsidRDefault="00C76AFF" w:rsidP="00C76AFF">
      <w:pPr>
        <w:pStyle w:val="ListParagraph"/>
        <w:numPr>
          <w:ilvl w:val="0"/>
          <w:numId w:val="42"/>
        </w:numPr>
        <w:spacing w:after="0" w:line="240" w:lineRule="auto"/>
        <w:jc w:val="both"/>
        <w:rPr>
          <w:rFonts w:ascii="Arial" w:eastAsia="Times New Roman" w:hAnsi="Arial" w:cs="Arial"/>
          <w:sz w:val="20"/>
          <w:szCs w:val="20"/>
          <w:lang w:val="en-IN" w:eastAsia="en-IN"/>
        </w:rPr>
      </w:pPr>
      <w:r>
        <w:rPr>
          <w:rFonts w:ascii="Arial" w:eastAsia="Times New Roman" w:hAnsi="Arial" w:cs="Arial"/>
          <w:sz w:val="20"/>
          <w:szCs w:val="20"/>
          <w:lang w:val="en-IN" w:eastAsia="en-IN"/>
        </w:rPr>
        <w:t>C++</w:t>
      </w:r>
    </w:p>
    <w:p w14:paraId="62656836" w14:textId="77777777" w:rsidR="00C76AFF" w:rsidRPr="00BE1E6A" w:rsidRDefault="00C76AFF" w:rsidP="00C76AFF">
      <w:pPr>
        <w:pStyle w:val="ListParagraph"/>
        <w:numPr>
          <w:ilvl w:val="0"/>
          <w:numId w:val="42"/>
        </w:numPr>
        <w:spacing w:after="0"/>
        <w:jc w:val="both"/>
        <w:rPr>
          <w:rFonts w:ascii="Arial" w:eastAsia="Times New Roman" w:hAnsi="Arial" w:cs="Arial"/>
          <w:color w:val="000000"/>
          <w:sz w:val="20"/>
          <w:szCs w:val="20"/>
          <w:lang w:eastAsia="en-IN"/>
        </w:rPr>
      </w:pPr>
      <w:r>
        <w:rPr>
          <w:rFonts w:ascii="Arial" w:eastAsia="Times New Roman" w:hAnsi="Arial" w:cs="Arial"/>
          <w:sz w:val="20"/>
          <w:szCs w:val="20"/>
          <w:lang w:val="en-IN" w:eastAsia="en-IN"/>
        </w:rPr>
        <w:t>DSA</w:t>
      </w:r>
    </w:p>
    <w:p w14:paraId="675BCC43" w14:textId="77777777" w:rsidR="004F6982" w:rsidRPr="00BE1E6A" w:rsidRDefault="004F6982" w:rsidP="00374B0B">
      <w:pPr>
        <w:spacing w:after="0"/>
        <w:jc w:val="both"/>
        <w:rPr>
          <w:rFonts w:ascii="Arial" w:eastAsia="Times New Roman" w:hAnsi="Arial" w:cs="Arial"/>
          <w:color w:val="000000"/>
          <w:sz w:val="20"/>
          <w:szCs w:val="20"/>
          <w:lang w:eastAsia="en-IN"/>
        </w:rPr>
      </w:pPr>
    </w:p>
    <w:p w14:paraId="47B80EB7" w14:textId="77777777" w:rsidR="002016E0"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5</w:t>
      </w:r>
      <w:r w:rsidR="00067495" w:rsidRPr="00BE1E6A">
        <w:rPr>
          <w:rFonts w:ascii="Arial" w:hAnsi="Arial" w:cs="Arial"/>
          <w:sz w:val="20"/>
          <w:szCs w:val="20"/>
          <w:lang w:eastAsia="en-IN"/>
        </w:rPr>
        <w:t>1</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960E5F" w:rsidRPr="00BE1E6A">
        <w:rPr>
          <w:rFonts w:ascii="Arial" w:hAnsi="Arial" w:cs="Arial"/>
          <w:sz w:val="20"/>
          <w:szCs w:val="20"/>
          <w:lang w:eastAsia="en-IN"/>
        </w:rPr>
        <w:t>IMG</w:t>
      </w:r>
      <w:r w:rsidR="000F05B5" w:rsidRPr="00BE1E6A">
        <w:rPr>
          <w:rFonts w:ascii="Arial" w:hAnsi="Arial" w:cs="Arial"/>
          <w:sz w:val="20"/>
          <w:szCs w:val="20"/>
          <w:lang w:eastAsia="en-IN"/>
        </w:rPr>
        <w:t>&gt;</w:t>
      </w:r>
      <w:r w:rsidR="002016E0" w:rsidRPr="00BE1E6A">
        <w:rPr>
          <w:rFonts w:ascii="Arial" w:hAnsi="Arial" w:cs="Arial"/>
          <w:sz w:val="20"/>
          <w:szCs w:val="20"/>
          <w:lang w:eastAsia="en-IN"/>
        </w:rPr>
        <w:t>:-</w:t>
      </w:r>
    </w:p>
    <w:p w14:paraId="7B195D4A" w14:textId="77777777" w:rsidR="002136D9" w:rsidRPr="00BE1E6A" w:rsidRDefault="002016E0" w:rsidP="00C76AFF">
      <w:pPr>
        <w:pStyle w:val="NormalWeb"/>
        <w:spacing w:before="0" w:beforeAutospacing="0" w:after="0" w:afterAutospacing="0"/>
        <w:ind w:firstLine="709"/>
        <w:jc w:val="both"/>
        <w:rPr>
          <w:rFonts w:ascii="Arial" w:hAnsi="Arial" w:cs="Arial"/>
          <w:color w:val="000000"/>
          <w:sz w:val="20"/>
          <w:szCs w:val="20"/>
        </w:rPr>
      </w:pPr>
      <w:r w:rsidRPr="00BE1E6A">
        <w:rPr>
          <w:rFonts w:ascii="Arial" w:hAnsi="Arial" w:cs="Arial"/>
          <w:sz w:val="20"/>
          <w:szCs w:val="20"/>
        </w:rPr>
        <w:t>The &lt;img&gt; tag defines an image in an HTML page.</w:t>
      </w:r>
      <w:r w:rsidR="00810D06" w:rsidRPr="00BE1E6A">
        <w:rPr>
          <w:rFonts w:ascii="Arial" w:hAnsi="Arial" w:cs="Arial"/>
          <w:sz w:val="20"/>
          <w:szCs w:val="20"/>
        </w:rPr>
        <w:t xml:space="preserve"> It is a singular tag.</w:t>
      </w:r>
      <w:r w:rsidR="002136D9" w:rsidRPr="00BE1E6A">
        <w:rPr>
          <w:rStyle w:val="apple-converted-space"/>
          <w:rFonts w:ascii="Arial" w:hAnsi="Arial" w:cs="Arial"/>
          <w:color w:val="000000"/>
          <w:sz w:val="20"/>
          <w:szCs w:val="20"/>
        </w:rPr>
        <w:t> </w:t>
      </w:r>
      <w:r w:rsidR="002136D9" w:rsidRPr="00BE1E6A">
        <w:rPr>
          <w:rFonts w:ascii="Arial" w:hAnsi="Arial" w:cs="Arial"/>
          <w:color w:val="000000"/>
          <w:sz w:val="20"/>
          <w:szCs w:val="20"/>
        </w:rPr>
        <w:t>Images are not technically inserted into an HTML page, images are linked to HTML pages. The &lt;img&gt; tag creates a holding space for the referenced image.</w:t>
      </w:r>
      <w:r w:rsidR="00810D06" w:rsidRPr="00BE1E6A">
        <w:rPr>
          <w:rFonts w:ascii="Arial" w:hAnsi="Arial" w:cs="Arial"/>
          <w:color w:val="000000"/>
          <w:sz w:val="20"/>
          <w:szCs w:val="20"/>
        </w:rPr>
        <w:t xml:space="preserve"> Src attribute is used to write the name and path of the image file. If image is stored in the same folder where html document is stored then no need to write the path.</w:t>
      </w:r>
    </w:p>
    <w:p w14:paraId="171CE5C8" w14:textId="77777777" w:rsidR="00810D06" w:rsidRPr="00BE1E6A" w:rsidRDefault="00810D06" w:rsidP="00374B0B">
      <w:pPr>
        <w:spacing w:after="0"/>
        <w:jc w:val="both"/>
        <w:rPr>
          <w:rFonts w:ascii="Arial" w:hAnsi="Arial" w:cs="Arial"/>
          <w:b/>
          <w:sz w:val="20"/>
          <w:szCs w:val="20"/>
        </w:rPr>
      </w:pPr>
    </w:p>
    <w:p w14:paraId="4AA7F3E9" w14:textId="77777777" w:rsidR="00960E5F" w:rsidRPr="00BE1E6A" w:rsidRDefault="00960E5F" w:rsidP="00374B0B">
      <w:pPr>
        <w:spacing w:after="0"/>
        <w:jc w:val="both"/>
        <w:rPr>
          <w:rFonts w:ascii="Arial" w:hAnsi="Arial" w:cs="Arial"/>
          <w:b/>
          <w:sz w:val="20"/>
          <w:szCs w:val="20"/>
        </w:rPr>
      </w:pPr>
      <w:r w:rsidRPr="00BE1E6A">
        <w:rPr>
          <w:rFonts w:ascii="Arial" w:hAnsi="Arial" w:cs="Arial"/>
          <w:b/>
          <w:sz w:val="20"/>
          <w:szCs w:val="20"/>
        </w:rPr>
        <w:t>Attributes:-</w:t>
      </w:r>
    </w:p>
    <w:p w14:paraId="28450BB6" w14:textId="77777777" w:rsidR="002016E0" w:rsidRPr="00BE1E6A" w:rsidRDefault="002016E0" w:rsidP="00343477">
      <w:pPr>
        <w:pStyle w:val="ListParagraph"/>
        <w:numPr>
          <w:ilvl w:val="0"/>
          <w:numId w:val="17"/>
        </w:numPr>
        <w:spacing w:after="0"/>
        <w:ind w:left="851" w:hanging="502"/>
        <w:jc w:val="both"/>
        <w:rPr>
          <w:rFonts w:ascii="Arial" w:hAnsi="Arial" w:cs="Arial"/>
          <w:sz w:val="20"/>
          <w:szCs w:val="20"/>
        </w:rPr>
      </w:pPr>
      <w:r w:rsidRPr="00BE1E6A">
        <w:rPr>
          <w:rFonts w:ascii="Arial" w:hAnsi="Arial" w:cs="Arial"/>
          <w:sz w:val="20"/>
          <w:szCs w:val="20"/>
        </w:rPr>
        <w:t>alt</w:t>
      </w:r>
      <w:r w:rsidR="00960E5F" w:rsidRPr="00BE1E6A">
        <w:rPr>
          <w:rFonts w:ascii="Arial" w:hAnsi="Arial" w:cs="Arial"/>
          <w:sz w:val="20"/>
          <w:szCs w:val="20"/>
        </w:rPr>
        <w:t>:-</w:t>
      </w:r>
      <w:r w:rsidR="00960E5F" w:rsidRPr="00BE1E6A">
        <w:rPr>
          <w:rFonts w:ascii="Arial" w:hAnsi="Arial" w:cs="Arial"/>
          <w:sz w:val="20"/>
          <w:szCs w:val="20"/>
        </w:rPr>
        <w:tab/>
      </w:r>
      <w:r w:rsidR="00BD5A3F" w:rsidRPr="00BE1E6A">
        <w:rPr>
          <w:rFonts w:ascii="Arial" w:hAnsi="Arial" w:cs="Arial"/>
          <w:sz w:val="20"/>
          <w:szCs w:val="20"/>
        </w:rPr>
        <w:tab/>
      </w:r>
      <w:r w:rsidRPr="00BE1E6A">
        <w:rPr>
          <w:rFonts w:ascii="Arial" w:hAnsi="Arial" w:cs="Arial"/>
          <w:sz w:val="20"/>
          <w:szCs w:val="20"/>
        </w:rPr>
        <w:t>Specifies an alternate text for an image</w:t>
      </w:r>
      <w:r w:rsidR="00960E5F" w:rsidRPr="00BE1E6A">
        <w:rPr>
          <w:rFonts w:ascii="Arial" w:hAnsi="Arial" w:cs="Arial"/>
          <w:sz w:val="20"/>
          <w:szCs w:val="20"/>
        </w:rPr>
        <w:t>.</w:t>
      </w:r>
      <w:r w:rsidR="005337B5" w:rsidRPr="00BE1E6A">
        <w:rPr>
          <w:rFonts w:ascii="Arial" w:hAnsi="Arial" w:cs="Arial"/>
          <w:sz w:val="20"/>
          <w:szCs w:val="20"/>
        </w:rPr>
        <w:t xml:space="preserve"> When it is not possible to display the specified image then browser uses alt attribute to display the text written in it instead of image.</w:t>
      </w:r>
    </w:p>
    <w:p w14:paraId="7BDF0554" w14:textId="77777777" w:rsidR="002016E0" w:rsidRPr="00BE1E6A" w:rsidRDefault="002016E0" w:rsidP="00343477">
      <w:pPr>
        <w:pStyle w:val="ListParagraph"/>
        <w:numPr>
          <w:ilvl w:val="0"/>
          <w:numId w:val="17"/>
        </w:numPr>
        <w:spacing w:after="0"/>
        <w:ind w:left="851" w:hanging="502"/>
        <w:jc w:val="both"/>
        <w:rPr>
          <w:rFonts w:ascii="Arial" w:hAnsi="Arial" w:cs="Arial"/>
          <w:sz w:val="20"/>
          <w:szCs w:val="20"/>
        </w:rPr>
      </w:pPr>
      <w:r w:rsidRPr="00BE1E6A">
        <w:rPr>
          <w:rFonts w:ascii="Arial" w:hAnsi="Arial" w:cs="Arial"/>
          <w:sz w:val="20"/>
          <w:szCs w:val="20"/>
        </w:rPr>
        <w:t>src</w:t>
      </w:r>
      <w:r w:rsidR="00960E5F" w:rsidRPr="00BE1E6A">
        <w:rPr>
          <w:rFonts w:ascii="Arial" w:hAnsi="Arial" w:cs="Arial"/>
          <w:sz w:val="20"/>
          <w:szCs w:val="20"/>
        </w:rPr>
        <w:t>:-</w:t>
      </w:r>
      <w:r w:rsidR="00960E5F" w:rsidRPr="00BE1E6A">
        <w:rPr>
          <w:rFonts w:ascii="Arial" w:hAnsi="Arial" w:cs="Arial"/>
          <w:sz w:val="20"/>
          <w:szCs w:val="20"/>
        </w:rPr>
        <w:tab/>
      </w:r>
      <w:r w:rsidR="00343477">
        <w:rPr>
          <w:rFonts w:ascii="Arial" w:hAnsi="Arial" w:cs="Arial"/>
          <w:sz w:val="20"/>
          <w:szCs w:val="20"/>
        </w:rPr>
        <w:tab/>
      </w:r>
      <w:r w:rsidRPr="00BE1E6A">
        <w:rPr>
          <w:rFonts w:ascii="Arial" w:hAnsi="Arial" w:cs="Arial"/>
          <w:sz w:val="20"/>
          <w:szCs w:val="20"/>
        </w:rPr>
        <w:t>Specifies the URL of an image</w:t>
      </w:r>
      <w:r w:rsidR="00960E5F" w:rsidRPr="00BE1E6A">
        <w:rPr>
          <w:rFonts w:ascii="Arial" w:hAnsi="Arial" w:cs="Arial"/>
          <w:sz w:val="20"/>
          <w:szCs w:val="20"/>
        </w:rPr>
        <w:t>.</w:t>
      </w:r>
    </w:p>
    <w:p w14:paraId="35DC5AE8" w14:textId="77777777" w:rsidR="00BD5A3F" w:rsidRPr="00BE1E6A" w:rsidRDefault="00BD5A3F" w:rsidP="00343477">
      <w:pPr>
        <w:pStyle w:val="ListParagraph"/>
        <w:numPr>
          <w:ilvl w:val="0"/>
          <w:numId w:val="17"/>
        </w:numPr>
        <w:spacing w:after="0"/>
        <w:ind w:left="851" w:hanging="502"/>
        <w:jc w:val="both"/>
        <w:rPr>
          <w:rFonts w:ascii="Arial" w:eastAsia="Times New Roman" w:hAnsi="Arial" w:cs="Arial"/>
          <w:b/>
          <w:color w:val="000000"/>
          <w:sz w:val="20"/>
          <w:szCs w:val="20"/>
          <w:lang w:eastAsia="en-IN"/>
        </w:rPr>
      </w:pPr>
      <w:r w:rsidRPr="00BE1E6A">
        <w:rPr>
          <w:rFonts w:ascii="Arial" w:hAnsi="Arial" w:cs="Arial"/>
          <w:sz w:val="20"/>
          <w:szCs w:val="20"/>
        </w:rPr>
        <w:t>width:-</w:t>
      </w:r>
      <w:r w:rsidRPr="00BE1E6A">
        <w:rPr>
          <w:rFonts w:ascii="Arial" w:hAnsi="Arial" w:cs="Arial"/>
          <w:sz w:val="20"/>
          <w:szCs w:val="20"/>
        </w:rPr>
        <w:tab/>
        <w:t>Specifies the wid</w:t>
      </w:r>
      <w:r w:rsidR="00520FF4" w:rsidRPr="00BE1E6A">
        <w:rPr>
          <w:rFonts w:ascii="Arial" w:hAnsi="Arial" w:cs="Arial"/>
          <w:sz w:val="20"/>
          <w:szCs w:val="20"/>
        </w:rPr>
        <w:t>th of an image in pixels.</w:t>
      </w:r>
    </w:p>
    <w:p w14:paraId="619845A1" w14:textId="77777777" w:rsidR="00520FF4" w:rsidRPr="00BE1E6A" w:rsidRDefault="00520FF4" w:rsidP="00343477">
      <w:pPr>
        <w:pStyle w:val="ListParagraph"/>
        <w:numPr>
          <w:ilvl w:val="0"/>
          <w:numId w:val="17"/>
        </w:numPr>
        <w:spacing w:after="0"/>
        <w:ind w:left="851" w:hanging="502"/>
        <w:jc w:val="both"/>
        <w:rPr>
          <w:rFonts w:ascii="Arial" w:eastAsia="Times New Roman" w:hAnsi="Arial" w:cs="Arial"/>
          <w:b/>
          <w:color w:val="000000"/>
          <w:sz w:val="20"/>
          <w:szCs w:val="20"/>
          <w:lang w:eastAsia="en-IN"/>
        </w:rPr>
      </w:pPr>
      <w:r w:rsidRPr="00BE1E6A">
        <w:rPr>
          <w:rFonts w:ascii="Arial" w:hAnsi="Arial" w:cs="Arial"/>
          <w:sz w:val="20"/>
          <w:szCs w:val="20"/>
        </w:rPr>
        <w:t>height:-</w:t>
      </w:r>
      <w:r w:rsidRPr="00BE1E6A">
        <w:rPr>
          <w:rFonts w:ascii="Arial" w:hAnsi="Arial" w:cs="Arial"/>
          <w:sz w:val="20"/>
          <w:szCs w:val="20"/>
        </w:rPr>
        <w:tab/>
        <w:t>Specifies the height of an image in pixels.</w:t>
      </w:r>
    </w:p>
    <w:p w14:paraId="29B4190A" w14:textId="77777777" w:rsidR="00567DE9" w:rsidRPr="00BE1E6A" w:rsidRDefault="00567DE9" w:rsidP="00343477">
      <w:pPr>
        <w:pStyle w:val="ListParagraph"/>
        <w:numPr>
          <w:ilvl w:val="0"/>
          <w:numId w:val="17"/>
        </w:numPr>
        <w:spacing w:after="0"/>
        <w:ind w:left="851" w:hanging="502"/>
        <w:jc w:val="both"/>
        <w:rPr>
          <w:rFonts w:ascii="Arial" w:eastAsia="Times New Roman" w:hAnsi="Arial" w:cs="Arial"/>
          <w:b/>
          <w:color w:val="000000"/>
          <w:sz w:val="20"/>
          <w:szCs w:val="20"/>
          <w:lang w:eastAsia="en-IN"/>
        </w:rPr>
      </w:pPr>
      <w:r w:rsidRPr="00BE1E6A">
        <w:rPr>
          <w:rFonts w:ascii="Arial" w:hAnsi="Arial" w:cs="Arial"/>
          <w:sz w:val="20"/>
          <w:szCs w:val="20"/>
        </w:rPr>
        <w:t>border:-</w:t>
      </w:r>
      <w:r w:rsidRPr="00BE1E6A">
        <w:rPr>
          <w:rFonts w:ascii="Arial" w:hAnsi="Arial" w:cs="Arial"/>
          <w:sz w:val="20"/>
          <w:szCs w:val="20"/>
        </w:rPr>
        <w:tab/>
        <w:t>Specifies the border</w:t>
      </w:r>
      <w:r w:rsidR="009E5561" w:rsidRPr="00BE1E6A">
        <w:rPr>
          <w:rFonts w:ascii="Arial" w:hAnsi="Arial" w:cs="Arial"/>
          <w:sz w:val="20"/>
          <w:szCs w:val="20"/>
        </w:rPr>
        <w:t xml:space="preserve"> of the image</w:t>
      </w:r>
      <w:r w:rsidRPr="00BE1E6A">
        <w:rPr>
          <w:rFonts w:ascii="Arial" w:hAnsi="Arial" w:cs="Arial"/>
          <w:sz w:val="20"/>
          <w:szCs w:val="20"/>
        </w:rPr>
        <w:t>.</w:t>
      </w:r>
    </w:p>
    <w:p w14:paraId="7D316F84" w14:textId="77777777" w:rsidR="00567DE9" w:rsidRPr="002D3E64" w:rsidRDefault="00567DE9" w:rsidP="00343477">
      <w:pPr>
        <w:pStyle w:val="ListParagraph"/>
        <w:numPr>
          <w:ilvl w:val="0"/>
          <w:numId w:val="17"/>
        </w:numPr>
        <w:spacing w:after="0"/>
        <w:ind w:left="851" w:hanging="502"/>
        <w:jc w:val="both"/>
        <w:rPr>
          <w:rFonts w:ascii="Arial" w:eastAsia="Times New Roman" w:hAnsi="Arial" w:cs="Arial"/>
          <w:b/>
          <w:color w:val="000000"/>
          <w:sz w:val="20"/>
          <w:szCs w:val="20"/>
          <w:lang w:eastAsia="en-IN"/>
        </w:rPr>
      </w:pPr>
      <w:r w:rsidRPr="00BE1E6A">
        <w:rPr>
          <w:rFonts w:ascii="Arial" w:hAnsi="Arial" w:cs="Arial"/>
          <w:sz w:val="20"/>
          <w:szCs w:val="20"/>
        </w:rPr>
        <w:t>align:-</w:t>
      </w:r>
      <w:r w:rsidRPr="00BE1E6A">
        <w:rPr>
          <w:rFonts w:ascii="Arial" w:hAnsi="Arial" w:cs="Arial"/>
          <w:sz w:val="20"/>
          <w:szCs w:val="20"/>
        </w:rPr>
        <w:tab/>
      </w:r>
      <w:r w:rsidR="002D3E64">
        <w:rPr>
          <w:rFonts w:ascii="Arial" w:hAnsi="Arial" w:cs="Arial"/>
          <w:sz w:val="20"/>
          <w:szCs w:val="20"/>
        </w:rPr>
        <w:tab/>
      </w:r>
      <w:r w:rsidRPr="00BE1E6A">
        <w:rPr>
          <w:rFonts w:ascii="Arial" w:hAnsi="Arial" w:cs="Arial"/>
          <w:sz w:val="20"/>
          <w:szCs w:val="20"/>
        </w:rPr>
        <w:t>Specifies the left, right or center alignment</w:t>
      </w:r>
      <w:r w:rsidR="00F75314" w:rsidRPr="00BE1E6A">
        <w:rPr>
          <w:rFonts w:ascii="Arial" w:hAnsi="Arial" w:cs="Arial"/>
          <w:sz w:val="20"/>
          <w:szCs w:val="20"/>
        </w:rPr>
        <w:t xml:space="preserve"> default is left</w:t>
      </w:r>
      <w:r w:rsidRPr="00BE1E6A">
        <w:rPr>
          <w:rFonts w:ascii="Arial" w:hAnsi="Arial" w:cs="Arial"/>
          <w:sz w:val="20"/>
          <w:szCs w:val="20"/>
        </w:rPr>
        <w:t>.</w:t>
      </w:r>
    </w:p>
    <w:p w14:paraId="6C9027D1" w14:textId="77777777" w:rsidR="002D3E64" w:rsidRPr="002D3E64" w:rsidRDefault="002D3E64" w:rsidP="00343477">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vspace:-</w:t>
      </w:r>
      <w:r>
        <w:rPr>
          <w:rFonts w:ascii="Arial" w:hAnsi="Arial" w:cs="Arial"/>
          <w:sz w:val="20"/>
          <w:szCs w:val="20"/>
        </w:rPr>
        <w:tab/>
        <w:t>Specifies the vertical space between image and text. Not Supported in HTML5.</w:t>
      </w:r>
    </w:p>
    <w:p w14:paraId="71546958" w14:textId="77777777" w:rsidR="00343477" w:rsidRPr="00141103" w:rsidRDefault="002D3E64"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hspace:-</w:t>
      </w:r>
      <w:r>
        <w:rPr>
          <w:rFonts w:ascii="Arial" w:hAnsi="Arial" w:cs="Arial"/>
          <w:sz w:val="20"/>
          <w:szCs w:val="20"/>
        </w:rPr>
        <w:tab/>
        <w:t>Specifies the horizontal space between image and text. Not Supported in HTML5.</w:t>
      </w:r>
    </w:p>
    <w:p w14:paraId="4E5A4EE0"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usemap:-</w:t>
      </w:r>
      <w:r>
        <w:rPr>
          <w:rFonts w:ascii="Arial" w:hAnsi="Arial" w:cs="Arial"/>
          <w:sz w:val="20"/>
          <w:szCs w:val="20"/>
        </w:rPr>
        <w:tab/>
        <w:t>Specifies the map name.</w:t>
      </w:r>
    </w:p>
    <w:p w14:paraId="7990D597"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logdesc:-</w:t>
      </w:r>
    </w:p>
    <w:p w14:paraId="445F097A"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sizes:-</w:t>
      </w:r>
    </w:p>
    <w:p w14:paraId="0CFB5E79"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srcset:-</w:t>
      </w:r>
    </w:p>
    <w:p w14:paraId="2263F092"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ismap:-</w:t>
      </w:r>
    </w:p>
    <w:p w14:paraId="6F10D5BF" w14:textId="77777777" w:rsidR="00141103" w:rsidRPr="00141103" w:rsidRDefault="00141103" w:rsidP="00141103">
      <w:pPr>
        <w:pStyle w:val="ListParagraph"/>
        <w:numPr>
          <w:ilvl w:val="0"/>
          <w:numId w:val="17"/>
        </w:numPr>
        <w:spacing w:after="0"/>
        <w:ind w:left="851" w:hanging="502"/>
        <w:jc w:val="both"/>
        <w:rPr>
          <w:rFonts w:ascii="Arial" w:eastAsia="Times New Roman" w:hAnsi="Arial" w:cs="Arial"/>
          <w:b/>
          <w:color w:val="000000"/>
          <w:sz w:val="20"/>
          <w:szCs w:val="20"/>
          <w:lang w:eastAsia="en-IN"/>
        </w:rPr>
      </w:pPr>
      <w:r>
        <w:rPr>
          <w:rFonts w:ascii="Arial" w:hAnsi="Arial" w:cs="Arial"/>
          <w:sz w:val="20"/>
          <w:szCs w:val="20"/>
        </w:rPr>
        <w:t>crossorigin:-</w:t>
      </w:r>
    </w:p>
    <w:p w14:paraId="73E4EFE1" w14:textId="77777777" w:rsidR="00141103" w:rsidRPr="00141103" w:rsidRDefault="00141103" w:rsidP="00141103">
      <w:pPr>
        <w:pStyle w:val="ListParagraph"/>
        <w:spacing w:after="0"/>
        <w:ind w:left="851"/>
        <w:jc w:val="both"/>
        <w:rPr>
          <w:rFonts w:ascii="Arial" w:eastAsia="Times New Roman" w:hAnsi="Arial" w:cs="Arial"/>
          <w:b/>
          <w:color w:val="000000"/>
          <w:sz w:val="20"/>
          <w:szCs w:val="20"/>
          <w:lang w:eastAsia="en-IN"/>
        </w:rPr>
      </w:pPr>
    </w:p>
    <w:p w14:paraId="30D36F5E" w14:textId="77777777" w:rsidR="00777726" w:rsidRPr="00BE1E6A" w:rsidRDefault="00777726" w:rsidP="00E308D8">
      <w:pPr>
        <w:spacing w:after="0"/>
        <w:rPr>
          <w:rFonts w:ascii="Arial" w:eastAsia="Times New Roman" w:hAnsi="Arial" w:cs="Arial"/>
          <w:color w:val="000000"/>
          <w:sz w:val="20"/>
          <w:szCs w:val="20"/>
          <w:lang w:eastAsia="en-IN"/>
        </w:rPr>
      </w:pPr>
      <w:r w:rsidRPr="00BE1E6A">
        <w:rPr>
          <w:rFonts w:ascii="Arial" w:eastAsia="Times New Roman" w:hAnsi="Arial" w:cs="Arial"/>
          <w:b/>
          <w:color w:val="000000"/>
          <w:sz w:val="20"/>
          <w:szCs w:val="20"/>
          <w:lang w:eastAsia="en-IN"/>
        </w:rPr>
        <w:t xml:space="preserve">Note-1: </w:t>
      </w:r>
      <w:r w:rsidRPr="00BE1E6A">
        <w:rPr>
          <w:rFonts w:ascii="Arial" w:eastAsia="Times New Roman" w:hAnsi="Arial" w:cs="Arial"/>
          <w:color w:val="000000"/>
          <w:sz w:val="20"/>
          <w:szCs w:val="20"/>
          <w:lang w:eastAsia="en-IN"/>
        </w:rPr>
        <w:t xml:space="preserve">If the image is stored in a different folder like c:\matrix then src </w:t>
      </w:r>
      <w:r w:rsidR="00DD0471">
        <w:rPr>
          <w:rFonts w:ascii="Arial" w:eastAsia="Times New Roman" w:hAnsi="Arial" w:cs="Arial"/>
          <w:color w:val="000000"/>
          <w:sz w:val="20"/>
          <w:szCs w:val="20"/>
          <w:lang w:eastAsia="en-IN"/>
        </w:rPr>
        <w:t xml:space="preserve">attribute </w:t>
      </w:r>
      <w:r w:rsidRPr="00BE1E6A">
        <w:rPr>
          <w:rFonts w:ascii="Arial" w:eastAsia="Times New Roman" w:hAnsi="Arial" w:cs="Arial"/>
          <w:color w:val="000000"/>
          <w:sz w:val="20"/>
          <w:szCs w:val="20"/>
          <w:lang w:eastAsia="en-IN"/>
        </w:rPr>
        <w:t>will contain “</w:t>
      </w:r>
      <w:hyperlink r:id="rId11" w:history="1">
        <w:r w:rsidRPr="00925D11">
          <w:rPr>
            <w:color w:val="000000"/>
          </w:rPr>
          <w:t>file://c:/matrix</w:t>
        </w:r>
      </w:hyperlink>
      <w:r w:rsidRPr="00BE1E6A">
        <w:rPr>
          <w:rFonts w:ascii="Arial" w:eastAsia="Times New Roman" w:hAnsi="Arial" w:cs="Arial"/>
          <w:color w:val="000000"/>
          <w:sz w:val="20"/>
          <w:szCs w:val="20"/>
          <w:lang w:eastAsia="en-IN"/>
        </w:rPr>
        <w:t>/img.jpg”.</w:t>
      </w:r>
    </w:p>
    <w:p w14:paraId="3A6440E4" w14:textId="77777777" w:rsidR="00777726" w:rsidRPr="00BE1E6A" w:rsidRDefault="00777726" w:rsidP="00E308D8">
      <w:pPr>
        <w:spacing w:after="0"/>
        <w:rPr>
          <w:rFonts w:ascii="Arial" w:eastAsia="Times New Roman" w:hAnsi="Arial" w:cs="Arial"/>
          <w:color w:val="000000"/>
          <w:sz w:val="20"/>
          <w:szCs w:val="20"/>
          <w:lang w:eastAsia="en-IN"/>
        </w:rPr>
      </w:pPr>
      <w:r w:rsidRPr="00E308D8">
        <w:rPr>
          <w:rFonts w:ascii="Arial" w:eastAsia="Times New Roman" w:hAnsi="Arial" w:cs="Arial"/>
          <w:b/>
          <w:color w:val="000000"/>
          <w:sz w:val="20"/>
          <w:szCs w:val="20"/>
          <w:lang w:eastAsia="en-IN"/>
        </w:rPr>
        <w:t>Note-2:</w:t>
      </w:r>
      <w:r w:rsidRPr="00BE1E6A">
        <w:rPr>
          <w:rFonts w:ascii="Arial" w:eastAsia="Times New Roman" w:hAnsi="Arial" w:cs="Arial"/>
          <w:color w:val="000000"/>
          <w:sz w:val="20"/>
          <w:szCs w:val="20"/>
          <w:lang w:eastAsia="en-IN"/>
        </w:rPr>
        <w:t xml:space="preserve"> If the image is stored in a folder located on the web then src </w:t>
      </w:r>
      <w:r w:rsidR="00DD0471">
        <w:rPr>
          <w:rFonts w:ascii="Arial" w:eastAsia="Times New Roman" w:hAnsi="Arial" w:cs="Arial"/>
          <w:color w:val="000000"/>
          <w:sz w:val="20"/>
          <w:szCs w:val="20"/>
          <w:lang w:eastAsia="en-IN"/>
        </w:rPr>
        <w:t xml:space="preserve">attribute </w:t>
      </w:r>
      <w:r w:rsidRPr="00BE1E6A">
        <w:rPr>
          <w:rFonts w:ascii="Arial" w:eastAsia="Times New Roman" w:hAnsi="Arial" w:cs="Arial"/>
          <w:color w:val="000000"/>
          <w:sz w:val="20"/>
          <w:szCs w:val="20"/>
          <w:lang w:eastAsia="en-IN"/>
        </w:rPr>
        <w:t xml:space="preserve">will contain </w:t>
      </w:r>
      <w:r w:rsidR="00925D11">
        <w:rPr>
          <w:rFonts w:ascii="Arial" w:eastAsia="Times New Roman" w:hAnsi="Arial" w:cs="Arial"/>
          <w:color w:val="000000"/>
          <w:sz w:val="20"/>
          <w:szCs w:val="20"/>
          <w:lang w:eastAsia="en-IN"/>
        </w:rPr>
        <w:t>“</w:t>
      </w:r>
      <w:hyperlink r:id="rId12" w:history="1">
        <w:r w:rsidRPr="00925D11">
          <w:rPr>
            <w:color w:val="000000"/>
          </w:rPr>
          <w:t>http://www.matrixcomputers.in/images/img.jpg</w:t>
        </w:r>
      </w:hyperlink>
      <w:r w:rsidR="00925D11" w:rsidRPr="00925D11">
        <w:rPr>
          <w:color w:val="000000"/>
        </w:rPr>
        <w:t>”</w:t>
      </w:r>
      <w:r w:rsidRPr="00BE1E6A">
        <w:rPr>
          <w:rFonts w:ascii="Arial" w:eastAsia="Times New Roman" w:hAnsi="Arial" w:cs="Arial"/>
          <w:color w:val="000000"/>
          <w:sz w:val="20"/>
          <w:szCs w:val="20"/>
          <w:lang w:eastAsia="en-IN"/>
        </w:rPr>
        <w:t>.</w:t>
      </w:r>
    </w:p>
    <w:p w14:paraId="331A3934" w14:textId="77777777" w:rsidR="00F64B5B" w:rsidRPr="00BE1E6A" w:rsidRDefault="00F64B5B" w:rsidP="00777726">
      <w:pPr>
        <w:spacing w:after="0"/>
        <w:jc w:val="both"/>
        <w:rPr>
          <w:rFonts w:ascii="Arial" w:eastAsia="Times New Roman" w:hAnsi="Arial" w:cs="Arial"/>
          <w:color w:val="000000"/>
          <w:sz w:val="20"/>
          <w:szCs w:val="20"/>
          <w:lang w:eastAsia="en-IN"/>
        </w:rPr>
      </w:pPr>
    </w:p>
    <w:p w14:paraId="10115995" w14:textId="77777777" w:rsidR="00567DE9" w:rsidRPr="00BE1E6A" w:rsidRDefault="00567DE9" w:rsidP="00374B0B">
      <w:pPr>
        <w:spacing w:after="0"/>
        <w:jc w:val="both"/>
        <w:rPr>
          <w:rFonts w:ascii="Arial" w:hAnsi="Arial" w:cs="Arial"/>
          <w:b/>
          <w:sz w:val="20"/>
          <w:szCs w:val="20"/>
        </w:rPr>
      </w:pPr>
      <w:r w:rsidRPr="00BE1E6A">
        <w:rPr>
          <w:rFonts w:ascii="Arial" w:hAnsi="Arial" w:cs="Arial"/>
          <w:b/>
          <w:sz w:val="20"/>
          <w:szCs w:val="20"/>
        </w:rPr>
        <w:t>Example:-</w:t>
      </w:r>
    </w:p>
    <w:p w14:paraId="04A66CDE" w14:textId="77777777" w:rsidR="00226598" w:rsidRPr="00BE1E6A" w:rsidRDefault="00226598" w:rsidP="00226598">
      <w:pPr>
        <w:spacing w:after="0"/>
        <w:ind w:firstLine="720"/>
        <w:jc w:val="both"/>
        <w:rPr>
          <w:rFonts w:ascii="Arial" w:hAnsi="Arial" w:cs="Arial"/>
          <w:sz w:val="20"/>
          <w:szCs w:val="20"/>
        </w:rPr>
      </w:pPr>
      <w:r w:rsidRPr="00BE1E6A">
        <w:rPr>
          <w:rFonts w:ascii="Arial" w:hAnsi="Arial" w:cs="Arial"/>
          <w:sz w:val="20"/>
          <w:szCs w:val="20"/>
        </w:rPr>
        <w:t>&lt;img src="img1.jpg" /&gt;&lt;br /&gt;</w:t>
      </w:r>
    </w:p>
    <w:p w14:paraId="7FAB3BEA" w14:textId="77777777" w:rsidR="00226598" w:rsidRPr="00BE1E6A" w:rsidRDefault="00226598" w:rsidP="00226598">
      <w:pPr>
        <w:spacing w:after="0"/>
        <w:ind w:firstLine="720"/>
        <w:jc w:val="both"/>
        <w:rPr>
          <w:rFonts w:ascii="Arial" w:hAnsi="Arial" w:cs="Arial"/>
          <w:sz w:val="20"/>
          <w:szCs w:val="20"/>
        </w:rPr>
      </w:pPr>
      <w:r w:rsidRPr="00BE1E6A">
        <w:rPr>
          <w:rFonts w:ascii="Arial" w:hAnsi="Arial" w:cs="Arial"/>
          <w:sz w:val="20"/>
          <w:szCs w:val="20"/>
        </w:rPr>
        <w:t>&lt;img src="img1.jpg" width="200" height="200"/&gt;&lt;br /&gt;</w:t>
      </w:r>
    </w:p>
    <w:p w14:paraId="672673D8" w14:textId="77777777" w:rsidR="00226598" w:rsidRPr="00BE1E6A" w:rsidRDefault="00226598" w:rsidP="00226598">
      <w:pPr>
        <w:spacing w:after="0"/>
        <w:ind w:firstLine="720"/>
        <w:jc w:val="both"/>
        <w:rPr>
          <w:rFonts w:ascii="Arial" w:hAnsi="Arial" w:cs="Arial"/>
          <w:sz w:val="20"/>
          <w:szCs w:val="20"/>
        </w:rPr>
      </w:pPr>
      <w:r w:rsidRPr="00BE1E6A">
        <w:rPr>
          <w:rFonts w:ascii="Arial" w:hAnsi="Arial" w:cs="Arial"/>
          <w:sz w:val="20"/>
          <w:szCs w:val="20"/>
        </w:rPr>
        <w:t>&lt;img src="img1.jpg" width="200" height="200" border="5" align="right"/&gt;&lt;br /&gt;</w:t>
      </w:r>
    </w:p>
    <w:p w14:paraId="49371EC7" w14:textId="77777777" w:rsidR="000045F5" w:rsidRPr="00BE1E6A" w:rsidRDefault="00226598" w:rsidP="00226598">
      <w:pPr>
        <w:spacing w:after="0"/>
        <w:ind w:firstLine="720"/>
        <w:jc w:val="both"/>
        <w:rPr>
          <w:rFonts w:ascii="Arial" w:hAnsi="Arial" w:cs="Arial"/>
          <w:sz w:val="20"/>
          <w:szCs w:val="20"/>
        </w:rPr>
      </w:pPr>
      <w:r w:rsidRPr="00BE1E6A">
        <w:rPr>
          <w:rFonts w:ascii="Arial" w:hAnsi="Arial" w:cs="Arial"/>
          <w:sz w:val="20"/>
          <w:szCs w:val="20"/>
        </w:rPr>
        <w:t>&lt;img src="img.jpg" alt="Image of gaurav" border="1"/&gt;&lt;br /&gt;</w:t>
      </w:r>
    </w:p>
    <w:p w14:paraId="62A4950D" w14:textId="77777777" w:rsidR="00777726" w:rsidRPr="00BE1E6A" w:rsidRDefault="00777726" w:rsidP="00226598">
      <w:pPr>
        <w:spacing w:after="0"/>
        <w:ind w:firstLine="720"/>
        <w:jc w:val="both"/>
        <w:rPr>
          <w:rFonts w:ascii="Arial" w:hAnsi="Arial" w:cs="Arial"/>
          <w:sz w:val="20"/>
          <w:szCs w:val="20"/>
        </w:rPr>
      </w:pPr>
    </w:p>
    <w:p w14:paraId="5EF70EFA" w14:textId="77777777" w:rsidR="003975F1" w:rsidRPr="00BE1E6A" w:rsidRDefault="006228CA" w:rsidP="003975F1">
      <w:pPr>
        <w:pStyle w:val="Heading2"/>
        <w:jc w:val="both"/>
        <w:rPr>
          <w:rFonts w:ascii="Arial" w:hAnsi="Arial" w:cs="Arial"/>
          <w:sz w:val="20"/>
          <w:szCs w:val="20"/>
          <w:lang w:eastAsia="en-IN"/>
        </w:rPr>
      </w:pPr>
      <w:r w:rsidRPr="00BE1E6A">
        <w:rPr>
          <w:rFonts w:ascii="Arial" w:hAnsi="Arial" w:cs="Arial"/>
          <w:sz w:val="20"/>
          <w:szCs w:val="20"/>
          <w:lang w:eastAsia="en-IN"/>
        </w:rPr>
        <w:t>5</w:t>
      </w:r>
      <w:r w:rsidR="00067495" w:rsidRPr="00BE1E6A">
        <w:rPr>
          <w:rFonts w:ascii="Arial" w:hAnsi="Arial" w:cs="Arial"/>
          <w:sz w:val="20"/>
          <w:szCs w:val="20"/>
          <w:lang w:eastAsia="en-IN"/>
        </w:rPr>
        <w:t>2</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&lt;TABLE&gt;:-</w:t>
      </w:r>
    </w:p>
    <w:p w14:paraId="4706854E"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 xml:space="preserve">The &lt;table&gt; tag defines an HTML table. An HTML table consists of the &lt;table&gt; element and one or more &lt;tr&gt;, &lt;th&gt;, and &lt;td&gt; elements. The &lt;tr&gt; element defines a table row, the &lt;th&gt; element defines a table header, and the &lt;td&gt; element defines a table cell. A more complex HTML table may also include &lt;caption&gt;, &lt;col&gt;, &lt;colgroup&gt;, &lt;thead&gt;, &lt;tfoot&gt;, and &lt;tbody&gt; elements. </w:t>
      </w:r>
    </w:p>
    <w:p w14:paraId="6034DE2C"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673C19D8" w14:textId="77777777" w:rsidR="003975F1" w:rsidRPr="00BE1E6A" w:rsidRDefault="003975F1" w:rsidP="003975F1">
      <w:pPr>
        <w:pStyle w:val="ListParagraph"/>
        <w:numPr>
          <w:ilvl w:val="0"/>
          <w:numId w:val="21"/>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border:- Specifies a table border width, which is measured in pixels. The larger the number, the wider the border. border=0 removes borders.</w:t>
      </w:r>
    </w:p>
    <w:p w14:paraId="07B867D6" w14:textId="77777777" w:rsidR="003975F1" w:rsidRPr="00BE1E6A" w:rsidRDefault="003975F1" w:rsidP="003975F1">
      <w:pPr>
        <w:pStyle w:val="ListParagraph"/>
        <w:numPr>
          <w:ilvl w:val="0"/>
          <w:numId w:val="21"/>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lastRenderedPageBreak/>
        <w:t>bordercolor:- Specifies a color for the table border as #rrggbb number or name of color.</w:t>
      </w:r>
    </w:p>
    <w:p w14:paraId="48743397" w14:textId="77777777" w:rsidR="003975F1" w:rsidRPr="00BE1E6A" w:rsidRDefault="003975F1" w:rsidP="003975F1">
      <w:pPr>
        <w:pStyle w:val="ListParagraph"/>
        <w:numPr>
          <w:ilvl w:val="0"/>
          <w:numId w:val="21"/>
        </w:numPr>
        <w:spacing w:after="0"/>
        <w:jc w:val="both"/>
        <w:rPr>
          <w:rFonts w:ascii="Arial" w:eastAsia="Times New Roman" w:hAnsi="Arial" w:cs="Arial"/>
          <w:b/>
          <w:color w:val="000000"/>
          <w:sz w:val="20"/>
          <w:szCs w:val="20"/>
          <w:lang w:eastAsia="en-IN"/>
        </w:rPr>
      </w:pPr>
      <w:r w:rsidRPr="00BE1E6A">
        <w:rPr>
          <w:rFonts w:ascii="Arial" w:eastAsia="Times New Roman" w:hAnsi="Arial" w:cs="Arial"/>
          <w:color w:val="000000"/>
          <w:sz w:val="20"/>
          <w:szCs w:val="20"/>
          <w:lang w:eastAsia="en-IN"/>
        </w:rPr>
        <w:t xml:space="preserve">bgcolor:- </w:t>
      </w:r>
      <w:r w:rsidRPr="00BE1E6A">
        <w:rPr>
          <w:rFonts w:ascii="Arial" w:hAnsi="Arial" w:cs="Arial"/>
          <w:sz w:val="20"/>
          <w:szCs w:val="20"/>
        </w:rPr>
        <w:t>To add background color use bgcolor attribute with a value that may be a color name or color value.</w:t>
      </w:r>
    </w:p>
    <w:p w14:paraId="2CEC0033" w14:textId="77777777" w:rsidR="003975F1" w:rsidRPr="00BE1E6A" w:rsidRDefault="003975F1" w:rsidP="003975F1">
      <w:pPr>
        <w:pStyle w:val="ListParagraph"/>
        <w:numPr>
          <w:ilvl w:val="0"/>
          <w:numId w:val="21"/>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 xml:space="preserve">background:- </w:t>
      </w:r>
      <w:r w:rsidRPr="00BE1E6A">
        <w:rPr>
          <w:rFonts w:ascii="Arial" w:hAnsi="Arial" w:cs="Arial"/>
          <w:sz w:val="20"/>
          <w:szCs w:val="20"/>
        </w:rPr>
        <w:t>Table background images are tiled –that is, they are repeated on the screen until the available background space is filled. Not all browsers tile images in the same way.</w:t>
      </w:r>
    </w:p>
    <w:p w14:paraId="74D05DEB" w14:textId="77777777" w:rsidR="003975F1" w:rsidRPr="00BE1E6A" w:rsidRDefault="003975F1" w:rsidP="003975F1">
      <w:pPr>
        <w:pStyle w:val="ListParagraph"/>
        <w:numPr>
          <w:ilvl w:val="0"/>
          <w:numId w:val="21"/>
        </w:numPr>
        <w:spacing w:after="0"/>
        <w:jc w:val="both"/>
        <w:rPr>
          <w:rFonts w:ascii="Arial" w:eastAsia="Times New Roman" w:hAnsi="Arial" w:cs="Arial"/>
          <w:color w:val="000000"/>
          <w:sz w:val="20"/>
          <w:szCs w:val="20"/>
          <w:lang w:eastAsia="en-IN"/>
        </w:rPr>
      </w:pPr>
      <w:r w:rsidRPr="00BE1E6A">
        <w:rPr>
          <w:rFonts w:ascii="Arial" w:hAnsi="Arial" w:cs="Arial"/>
          <w:sz w:val="20"/>
          <w:szCs w:val="20"/>
        </w:rPr>
        <w:t>width:- Specifies table width in pixels or as a percentage of the window width.</w:t>
      </w:r>
    </w:p>
    <w:p w14:paraId="78B005D1" w14:textId="77777777" w:rsidR="003975F1" w:rsidRPr="00BE1E6A" w:rsidRDefault="003975F1" w:rsidP="003975F1">
      <w:pPr>
        <w:pStyle w:val="ListParagraph"/>
        <w:numPr>
          <w:ilvl w:val="0"/>
          <w:numId w:val="21"/>
        </w:numPr>
        <w:spacing w:after="0"/>
        <w:jc w:val="both"/>
        <w:rPr>
          <w:rFonts w:ascii="Arial" w:eastAsia="Times New Roman" w:hAnsi="Arial" w:cs="Arial"/>
          <w:color w:val="000000"/>
          <w:sz w:val="20"/>
          <w:szCs w:val="20"/>
          <w:lang w:eastAsia="en-IN"/>
        </w:rPr>
      </w:pPr>
      <w:r w:rsidRPr="00BE1E6A">
        <w:rPr>
          <w:rFonts w:ascii="Arial" w:hAnsi="Arial" w:cs="Arial"/>
          <w:sz w:val="20"/>
          <w:szCs w:val="20"/>
        </w:rPr>
        <w:t>align:- Specifies table alignment as left, center, right.</w:t>
      </w:r>
    </w:p>
    <w:p w14:paraId="13DC1019" w14:textId="77777777" w:rsidR="003975F1" w:rsidRPr="00BE1E6A" w:rsidRDefault="003975F1" w:rsidP="003975F1">
      <w:pPr>
        <w:pStyle w:val="ListParagraph"/>
        <w:numPr>
          <w:ilvl w:val="0"/>
          <w:numId w:val="21"/>
        </w:numPr>
        <w:spacing w:after="0"/>
        <w:jc w:val="both"/>
        <w:rPr>
          <w:rFonts w:ascii="Arial" w:eastAsia="Times New Roman" w:hAnsi="Arial" w:cs="Arial"/>
          <w:color w:val="000000"/>
          <w:sz w:val="20"/>
          <w:szCs w:val="20"/>
          <w:lang w:eastAsia="en-IN"/>
        </w:rPr>
      </w:pPr>
      <w:r w:rsidRPr="00BE1E6A">
        <w:rPr>
          <w:rFonts w:ascii="Arial" w:hAnsi="Arial" w:cs="Arial"/>
          <w:sz w:val="20"/>
          <w:szCs w:val="20"/>
        </w:rPr>
        <w:t>cellspacing:- Specifies, in pixels, the amount of space between cells.</w:t>
      </w:r>
    </w:p>
    <w:p w14:paraId="7C625B95" w14:textId="77777777" w:rsidR="003975F1" w:rsidRDefault="003975F1" w:rsidP="003975F1">
      <w:pPr>
        <w:pStyle w:val="ListParagraph"/>
        <w:numPr>
          <w:ilvl w:val="0"/>
          <w:numId w:val="21"/>
        </w:numPr>
        <w:spacing w:after="0"/>
        <w:jc w:val="both"/>
        <w:rPr>
          <w:rFonts w:ascii="Arial" w:hAnsi="Arial" w:cs="Arial"/>
          <w:sz w:val="20"/>
          <w:szCs w:val="20"/>
          <w:lang w:eastAsia="en-IN"/>
        </w:rPr>
      </w:pPr>
      <w:r w:rsidRPr="00BE1E6A">
        <w:rPr>
          <w:rFonts w:ascii="Arial" w:hAnsi="Arial" w:cs="Arial"/>
          <w:sz w:val="20"/>
          <w:szCs w:val="20"/>
        </w:rPr>
        <w:t>cellpadding:- Specifies, in pixels, the amount of space between cell contents and cell borders.</w:t>
      </w:r>
    </w:p>
    <w:p w14:paraId="64604E6D" w14:textId="77777777" w:rsidR="00CC46DC" w:rsidRDefault="00CC46DC" w:rsidP="003975F1">
      <w:pPr>
        <w:pStyle w:val="ListParagraph"/>
        <w:numPr>
          <w:ilvl w:val="0"/>
          <w:numId w:val="21"/>
        </w:numPr>
        <w:spacing w:after="0"/>
        <w:jc w:val="both"/>
        <w:rPr>
          <w:rFonts w:ascii="Arial" w:hAnsi="Arial" w:cs="Arial"/>
          <w:sz w:val="20"/>
          <w:szCs w:val="20"/>
          <w:lang w:eastAsia="en-IN"/>
        </w:rPr>
      </w:pPr>
      <w:r>
        <w:rPr>
          <w:rFonts w:ascii="Arial" w:hAnsi="Arial" w:cs="Arial"/>
          <w:sz w:val="20"/>
          <w:szCs w:val="20"/>
        </w:rPr>
        <w:t>frame:-</w:t>
      </w:r>
    </w:p>
    <w:p w14:paraId="5DAD89A2" w14:textId="77777777" w:rsidR="00CC46DC" w:rsidRDefault="00CC46DC" w:rsidP="003975F1">
      <w:pPr>
        <w:pStyle w:val="ListParagraph"/>
        <w:numPr>
          <w:ilvl w:val="0"/>
          <w:numId w:val="21"/>
        </w:numPr>
        <w:spacing w:after="0"/>
        <w:jc w:val="both"/>
        <w:rPr>
          <w:rFonts w:ascii="Arial" w:hAnsi="Arial" w:cs="Arial"/>
          <w:sz w:val="20"/>
          <w:szCs w:val="20"/>
          <w:lang w:eastAsia="en-IN"/>
        </w:rPr>
      </w:pPr>
      <w:r>
        <w:rPr>
          <w:rFonts w:ascii="Arial" w:hAnsi="Arial" w:cs="Arial"/>
          <w:sz w:val="20"/>
          <w:szCs w:val="20"/>
        </w:rPr>
        <w:t>rules:-</w:t>
      </w:r>
    </w:p>
    <w:p w14:paraId="6585E41D" w14:textId="77777777" w:rsidR="00CC46DC" w:rsidRPr="00EF3700" w:rsidRDefault="00CC46DC" w:rsidP="00EF3700">
      <w:pPr>
        <w:pStyle w:val="ListParagraph"/>
        <w:numPr>
          <w:ilvl w:val="0"/>
          <w:numId w:val="21"/>
        </w:numPr>
        <w:spacing w:after="0"/>
        <w:jc w:val="both"/>
        <w:rPr>
          <w:rFonts w:ascii="Arial" w:hAnsi="Arial" w:cs="Arial"/>
          <w:sz w:val="20"/>
          <w:szCs w:val="20"/>
          <w:lang w:eastAsia="en-IN"/>
        </w:rPr>
      </w:pPr>
      <w:r>
        <w:rPr>
          <w:rFonts w:ascii="Arial" w:hAnsi="Arial" w:cs="Arial"/>
          <w:sz w:val="20"/>
          <w:szCs w:val="20"/>
          <w:lang w:eastAsia="en-IN"/>
        </w:rPr>
        <w:t>summary:-</w:t>
      </w:r>
    </w:p>
    <w:p w14:paraId="5C8D2BB0" w14:textId="77777777" w:rsidR="003975F1" w:rsidRPr="00BE1E6A" w:rsidRDefault="003975F1" w:rsidP="003975F1">
      <w:pPr>
        <w:spacing w:after="0"/>
        <w:jc w:val="both"/>
        <w:rPr>
          <w:rFonts w:ascii="Arial" w:hAnsi="Arial" w:cs="Arial"/>
          <w:sz w:val="20"/>
          <w:szCs w:val="20"/>
          <w:lang w:eastAsia="en-IN"/>
        </w:rPr>
      </w:pPr>
    </w:p>
    <w:p w14:paraId="2ED1E225"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53</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&lt;TR&gt;:-</w:t>
      </w:r>
    </w:p>
    <w:p w14:paraId="44DD6BCD" w14:textId="77777777" w:rsidR="003975F1"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&lt;tr&gt; tag defines a row in an HTML table. A &lt;tr&gt; element contains one or more &lt;th&gt; or &lt;td&gt; elements.</w:t>
      </w:r>
    </w:p>
    <w:p w14:paraId="7D7D6073" w14:textId="77777777" w:rsidR="008415E2" w:rsidRPr="00BE1E6A" w:rsidRDefault="008415E2" w:rsidP="003975F1">
      <w:pPr>
        <w:pStyle w:val="NormalWeb"/>
        <w:spacing w:before="0" w:beforeAutospacing="0" w:after="0" w:afterAutospacing="0"/>
        <w:ind w:firstLine="720"/>
        <w:jc w:val="both"/>
        <w:rPr>
          <w:rFonts w:ascii="Arial" w:hAnsi="Arial" w:cs="Arial"/>
          <w:sz w:val="20"/>
          <w:szCs w:val="20"/>
        </w:rPr>
      </w:pPr>
    </w:p>
    <w:p w14:paraId="4DEA18D5" w14:textId="77777777" w:rsidR="003975F1" w:rsidRPr="00BE1E6A" w:rsidRDefault="006228CA" w:rsidP="003975F1">
      <w:pPr>
        <w:pStyle w:val="Heading2"/>
        <w:jc w:val="both"/>
        <w:rPr>
          <w:rFonts w:ascii="Arial" w:hAnsi="Arial" w:cs="Arial"/>
          <w:sz w:val="20"/>
          <w:szCs w:val="20"/>
          <w:lang w:eastAsia="en-IN"/>
        </w:rPr>
      </w:pPr>
      <w:r w:rsidRPr="00BE1E6A">
        <w:rPr>
          <w:rFonts w:ascii="Arial" w:hAnsi="Arial" w:cs="Arial"/>
          <w:sz w:val="20"/>
          <w:szCs w:val="20"/>
          <w:lang w:eastAsia="en-IN"/>
        </w:rPr>
        <w:t>5</w:t>
      </w:r>
      <w:r w:rsidR="00067495" w:rsidRPr="00BE1E6A">
        <w:rPr>
          <w:rFonts w:ascii="Arial" w:hAnsi="Arial" w:cs="Arial"/>
          <w:sz w:val="20"/>
          <w:szCs w:val="20"/>
          <w:lang w:eastAsia="en-IN"/>
        </w:rPr>
        <w:t>4</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&lt;TH&gt;:-</w:t>
      </w:r>
    </w:p>
    <w:p w14:paraId="28C7835D" w14:textId="77777777" w:rsidR="003975F1" w:rsidRPr="00BE1E6A" w:rsidRDefault="003975F1" w:rsidP="008415E2">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&lt;th&gt; tag defines a header cell in an HTML table. The text in &lt;th&gt; elements are bold and centered by default.</w:t>
      </w:r>
    </w:p>
    <w:p w14:paraId="0907546A" w14:textId="77777777" w:rsidR="003975F1" w:rsidRPr="00BE1E6A" w:rsidRDefault="003975F1" w:rsidP="003975F1">
      <w:pPr>
        <w:pStyle w:val="NormalWeb"/>
        <w:spacing w:before="0" w:beforeAutospacing="0" w:after="0" w:afterAutospacing="0"/>
        <w:ind w:firstLine="360"/>
        <w:jc w:val="both"/>
        <w:rPr>
          <w:rFonts w:ascii="Arial" w:hAnsi="Arial" w:cs="Arial"/>
          <w:sz w:val="20"/>
          <w:szCs w:val="20"/>
        </w:rPr>
      </w:pPr>
    </w:p>
    <w:p w14:paraId="793E20E0"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55</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&lt;TD&gt;:-</w:t>
      </w:r>
    </w:p>
    <w:p w14:paraId="5F801E52" w14:textId="77777777" w:rsidR="003975F1" w:rsidRDefault="003975F1" w:rsidP="008415E2">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&lt;td&gt; tag defines a standa</w:t>
      </w:r>
      <w:r w:rsidR="008415E2">
        <w:rPr>
          <w:rFonts w:ascii="Arial" w:hAnsi="Arial" w:cs="Arial"/>
          <w:sz w:val="20"/>
          <w:szCs w:val="20"/>
        </w:rPr>
        <w:t xml:space="preserve">rd cell in an HTML table. </w:t>
      </w:r>
      <w:r w:rsidRPr="00BE1E6A">
        <w:rPr>
          <w:rFonts w:ascii="Arial" w:hAnsi="Arial" w:cs="Arial"/>
          <w:sz w:val="20"/>
          <w:szCs w:val="20"/>
        </w:rPr>
        <w:t>The text in &lt;td&gt; elements are regular and left-aligned by default.</w:t>
      </w:r>
    </w:p>
    <w:p w14:paraId="51180DD3" w14:textId="77777777" w:rsidR="008415E2" w:rsidRPr="00BE1E6A" w:rsidRDefault="008415E2" w:rsidP="008415E2">
      <w:pPr>
        <w:pStyle w:val="NormalWeb"/>
        <w:spacing w:before="0" w:beforeAutospacing="0" w:after="0" w:afterAutospacing="0"/>
        <w:ind w:firstLine="720"/>
        <w:jc w:val="both"/>
        <w:rPr>
          <w:rFonts w:ascii="Arial" w:hAnsi="Arial" w:cs="Arial"/>
          <w:sz w:val="20"/>
          <w:szCs w:val="20"/>
        </w:rPr>
      </w:pPr>
    </w:p>
    <w:p w14:paraId="22D72FEC" w14:textId="77777777" w:rsidR="003975F1" w:rsidRPr="00BE1E6A" w:rsidRDefault="003975F1" w:rsidP="003975F1">
      <w:pPr>
        <w:pStyle w:val="NormalWeb"/>
        <w:spacing w:before="0" w:beforeAutospacing="0" w:after="0" w:afterAutospacing="0"/>
        <w:ind w:firstLine="360"/>
        <w:jc w:val="both"/>
        <w:rPr>
          <w:rFonts w:ascii="Arial" w:hAnsi="Arial" w:cs="Arial"/>
          <w:b/>
          <w:sz w:val="20"/>
          <w:szCs w:val="20"/>
        </w:rPr>
      </w:pPr>
      <w:r w:rsidRPr="00BE1E6A">
        <w:rPr>
          <w:rFonts w:ascii="Arial" w:hAnsi="Arial" w:cs="Arial"/>
          <w:b/>
          <w:sz w:val="20"/>
          <w:szCs w:val="20"/>
        </w:rPr>
        <w:t>Attributes</w:t>
      </w:r>
      <w:r w:rsidR="00D54266" w:rsidRPr="00BE1E6A">
        <w:rPr>
          <w:rFonts w:ascii="Arial" w:hAnsi="Arial" w:cs="Arial"/>
          <w:b/>
          <w:sz w:val="20"/>
          <w:szCs w:val="20"/>
        </w:rPr>
        <w:t xml:space="preserve"> for TH and TD</w:t>
      </w:r>
      <w:r w:rsidRPr="00BE1E6A">
        <w:rPr>
          <w:rFonts w:ascii="Arial" w:hAnsi="Arial" w:cs="Arial"/>
          <w:b/>
          <w:sz w:val="20"/>
          <w:szCs w:val="20"/>
        </w:rPr>
        <w:t>:-</w:t>
      </w:r>
    </w:p>
    <w:p w14:paraId="3456232A" w14:textId="77777777" w:rsidR="003975F1" w:rsidRPr="00BE1E6A" w:rsidRDefault="004A73F0" w:rsidP="003975F1">
      <w:pPr>
        <w:pStyle w:val="NormalWeb"/>
        <w:spacing w:before="0" w:beforeAutospacing="0" w:after="0" w:afterAutospacing="0"/>
        <w:ind w:firstLine="360"/>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width:- </w:t>
      </w:r>
      <w:r w:rsidR="003975F1" w:rsidRPr="00BE1E6A">
        <w:rPr>
          <w:rFonts w:ascii="Arial" w:hAnsi="Arial" w:cs="Arial"/>
          <w:sz w:val="20"/>
          <w:szCs w:val="20"/>
        </w:rPr>
        <w:t>Specifies the width of a cell in a either pixels or as a percentage of table width.</w:t>
      </w:r>
    </w:p>
    <w:p w14:paraId="678FBF19" w14:textId="77777777" w:rsidR="003975F1" w:rsidRPr="00BE1E6A" w:rsidRDefault="004A73F0" w:rsidP="003975F1">
      <w:pPr>
        <w:pStyle w:val="NormalWeb"/>
        <w:spacing w:before="0" w:beforeAutospacing="0" w:after="0" w:afterAutospacing="0"/>
        <w:ind w:firstLine="360"/>
        <w:jc w:val="both"/>
        <w:rPr>
          <w:rFonts w:ascii="Arial" w:hAnsi="Arial" w:cs="Arial"/>
          <w:sz w:val="20"/>
          <w:szCs w:val="20"/>
        </w:rPr>
      </w:pPr>
      <w:r>
        <w:rPr>
          <w:rFonts w:ascii="Arial" w:hAnsi="Arial" w:cs="Arial"/>
          <w:sz w:val="20"/>
          <w:szCs w:val="20"/>
        </w:rPr>
        <w:t>2.</w:t>
      </w:r>
      <w:r>
        <w:rPr>
          <w:rFonts w:ascii="Arial" w:hAnsi="Arial" w:cs="Arial"/>
          <w:sz w:val="20"/>
          <w:szCs w:val="20"/>
        </w:rPr>
        <w:tab/>
        <w:t xml:space="preserve">nowrap:- </w:t>
      </w:r>
      <w:r w:rsidR="003975F1" w:rsidRPr="00BE1E6A">
        <w:rPr>
          <w:rFonts w:ascii="Arial" w:hAnsi="Arial" w:cs="Arial"/>
          <w:sz w:val="20"/>
          <w:szCs w:val="20"/>
        </w:rPr>
        <w:t>Prohibits text wrapping within the cell, thus requiring all text to appear on one line.</w:t>
      </w:r>
    </w:p>
    <w:p w14:paraId="10A30ECE" w14:textId="77777777" w:rsidR="003975F1" w:rsidRPr="00BE1E6A" w:rsidRDefault="003975F1" w:rsidP="003975F1">
      <w:pPr>
        <w:pStyle w:val="NormalWeb"/>
        <w:spacing w:before="0" w:beforeAutospacing="0" w:after="0" w:afterAutospacing="0"/>
        <w:ind w:left="720" w:hanging="360"/>
        <w:jc w:val="both"/>
        <w:rPr>
          <w:rFonts w:ascii="Arial" w:hAnsi="Arial" w:cs="Arial"/>
          <w:sz w:val="20"/>
          <w:szCs w:val="20"/>
        </w:rPr>
      </w:pPr>
      <w:r w:rsidRPr="00BE1E6A">
        <w:rPr>
          <w:rFonts w:ascii="Arial" w:hAnsi="Arial" w:cs="Arial"/>
          <w:sz w:val="20"/>
          <w:szCs w:val="20"/>
        </w:rPr>
        <w:t>3.</w:t>
      </w:r>
      <w:r w:rsidRPr="00BE1E6A">
        <w:rPr>
          <w:rFonts w:ascii="Arial" w:hAnsi="Arial" w:cs="Arial"/>
          <w:sz w:val="20"/>
          <w:szCs w:val="20"/>
        </w:rPr>
        <w:tab/>
        <w:t>rowspan:- Used in &lt;th&gt; or &lt;td&gt; tags, rowspan indicates how many rows the cell should span. For example, rowspan=3 spans three rows.</w:t>
      </w:r>
    </w:p>
    <w:p w14:paraId="5A7BBDD1" w14:textId="77777777" w:rsidR="003975F1" w:rsidRPr="00BE1E6A"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4.</w:t>
      </w:r>
      <w:r>
        <w:rPr>
          <w:rFonts w:ascii="Arial" w:hAnsi="Arial" w:cs="Arial"/>
          <w:sz w:val="20"/>
          <w:szCs w:val="20"/>
        </w:rPr>
        <w:tab/>
        <w:t xml:space="preserve">colspan:- </w:t>
      </w:r>
      <w:r w:rsidR="003975F1" w:rsidRPr="00BE1E6A">
        <w:rPr>
          <w:rFonts w:ascii="Arial" w:hAnsi="Arial" w:cs="Arial"/>
          <w:sz w:val="20"/>
          <w:szCs w:val="20"/>
        </w:rPr>
        <w:t>Used in either &lt;th&gt; or &lt;td&gt; tags, colspan indicates how many columns the cell should cover. For example, colspan=3 spans three columns.</w:t>
      </w:r>
    </w:p>
    <w:p w14:paraId="582DD19E" w14:textId="77777777" w:rsidR="003975F1" w:rsidRPr="00BE1E6A" w:rsidRDefault="003975F1" w:rsidP="003975F1">
      <w:pPr>
        <w:pStyle w:val="NormalWeb"/>
        <w:spacing w:before="0" w:beforeAutospacing="0" w:after="0" w:afterAutospacing="0"/>
        <w:ind w:left="720" w:hanging="360"/>
        <w:jc w:val="both"/>
        <w:rPr>
          <w:rFonts w:ascii="Arial" w:hAnsi="Arial" w:cs="Arial"/>
          <w:sz w:val="20"/>
          <w:szCs w:val="20"/>
        </w:rPr>
      </w:pPr>
      <w:r w:rsidRPr="00BE1E6A">
        <w:rPr>
          <w:rFonts w:ascii="Arial" w:hAnsi="Arial" w:cs="Arial"/>
          <w:sz w:val="20"/>
          <w:szCs w:val="20"/>
        </w:rPr>
        <w:t>5.</w:t>
      </w:r>
      <w:r w:rsidRPr="00BE1E6A">
        <w:rPr>
          <w:rFonts w:ascii="Arial" w:hAnsi="Arial" w:cs="Arial"/>
          <w:sz w:val="20"/>
          <w:szCs w:val="20"/>
        </w:rPr>
        <w:tab/>
        <w:t>align:- Specifies the horizontal alignment of cell contents as left, center, or right.</w:t>
      </w:r>
    </w:p>
    <w:p w14:paraId="70CF7A4E" w14:textId="77777777" w:rsidR="003975F1" w:rsidRDefault="003975F1" w:rsidP="003975F1">
      <w:pPr>
        <w:pStyle w:val="NormalWeb"/>
        <w:spacing w:before="0" w:beforeAutospacing="0" w:after="0" w:afterAutospacing="0"/>
        <w:ind w:left="720" w:hanging="360"/>
        <w:jc w:val="both"/>
        <w:rPr>
          <w:rFonts w:ascii="Arial" w:hAnsi="Arial" w:cs="Arial"/>
          <w:sz w:val="20"/>
          <w:szCs w:val="20"/>
        </w:rPr>
      </w:pPr>
      <w:r w:rsidRPr="00BE1E6A">
        <w:rPr>
          <w:rFonts w:ascii="Arial" w:hAnsi="Arial" w:cs="Arial"/>
          <w:sz w:val="20"/>
          <w:szCs w:val="20"/>
        </w:rPr>
        <w:t>6.</w:t>
      </w:r>
      <w:r w:rsidRPr="00BE1E6A">
        <w:rPr>
          <w:rFonts w:ascii="Arial" w:hAnsi="Arial" w:cs="Arial"/>
          <w:sz w:val="20"/>
          <w:szCs w:val="20"/>
        </w:rPr>
        <w:tab/>
        <w:t>valign:- Specifies the vertical alignment of cell contents as top, middle or baseline.</w:t>
      </w:r>
    </w:p>
    <w:p w14:paraId="6293EF5B"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7.</w:t>
      </w:r>
      <w:r>
        <w:rPr>
          <w:rFonts w:ascii="Arial" w:hAnsi="Arial" w:cs="Arial"/>
          <w:sz w:val="20"/>
          <w:szCs w:val="20"/>
        </w:rPr>
        <w:tab/>
        <w:t>abbr:-</w:t>
      </w:r>
    </w:p>
    <w:p w14:paraId="60525AFC"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8.</w:t>
      </w:r>
      <w:r>
        <w:rPr>
          <w:rFonts w:ascii="Arial" w:hAnsi="Arial" w:cs="Arial"/>
          <w:sz w:val="20"/>
          <w:szCs w:val="20"/>
        </w:rPr>
        <w:tab/>
        <w:t>axis:-</w:t>
      </w:r>
    </w:p>
    <w:p w14:paraId="52796916"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9.</w:t>
      </w:r>
      <w:r>
        <w:rPr>
          <w:rFonts w:ascii="Arial" w:hAnsi="Arial" w:cs="Arial"/>
          <w:sz w:val="20"/>
          <w:szCs w:val="20"/>
        </w:rPr>
        <w:tab/>
        <w:t>bgcolor:-</w:t>
      </w:r>
    </w:p>
    <w:p w14:paraId="16C14E48"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10.</w:t>
      </w:r>
      <w:r>
        <w:rPr>
          <w:rFonts w:ascii="Arial" w:hAnsi="Arial" w:cs="Arial"/>
          <w:sz w:val="20"/>
          <w:szCs w:val="20"/>
        </w:rPr>
        <w:tab/>
        <w:t>char:-</w:t>
      </w:r>
    </w:p>
    <w:p w14:paraId="10E4D91B"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11. charoff:-</w:t>
      </w:r>
    </w:p>
    <w:p w14:paraId="36699615"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12.</w:t>
      </w:r>
      <w:r>
        <w:rPr>
          <w:rFonts w:ascii="Arial" w:hAnsi="Arial" w:cs="Arial"/>
          <w:sz w:val="20"/>
          <w:szCs w:val="20"/>
        </w:rPr>
        <w:tab/>
        <w:t>headers:-</w:t>
      </w:r>
    </w:p>
    <w:p w14:paraId="0BAF8317" w14:textId="77777777" w:rsidR="004A73F0"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13. height:- Specifies the height of the cell.</w:t>
      </w:r>
    </w:p>
    <w:p w14:paraId="6744CC90" w14:textId="77777777" w:rsidR="004A73F0" w:rsidRPr="00BE1E6A" w:rsidRDefault="004A73F0" w:rsidP="003975F1">
      <w:pPr>
        <w:pStyle w:val="NormalWeb"/>
        <w:spacing w:before="0" w:beforeAutospacing="0" w:after="0" w:afterAutospacing="0"/>
        <w:ind w:left="720" w:hanging="360"/>
        <w:jc w:val="both"/>
        <w:rPr>
          <w:rFonts w:ascii="Arial" w:hAnsi="Arial" w:cs="Arial"/>
          <w:sz w:val="20"/>
          <w:szCs w:val="20"/>
        </w:rPr>
      </w:pPr>
      <w:r>
        <w:rPr>
          <w:rFonts w:ascii="Arial" w:hAnsi="Arial" w:cs="Arial"/>
          <w:sz w:val="20"/>
          <w:szCs w:val="20"/>
        </w:rPr>
        <w:t xml:space="preserve">14. </w:t>
      </w:r>
      <w:r w:rsidR="00CD0C76">
        <w:rPr>
          <w:rFonts w:ascii="Arial" w:hAnsi="Arial" w:cs="Arial"/>
          <w:sz w:val="20"/>
          <w:szCs w:val="20"/>
        </w:rPr>
        <w:t xml:space="preserve">scope:- </w:t>
      </w:r>
    </w:p>
    <w:p w14:paraId="5568ADE4" w14:textId="77777777" w:rsidR="003975F1" w:rsidRPr="00BE1E6A" w:rsidRDefault="003975F1" w:rsidP="003975F1">
      <w:pPr>
        <w:spacing w:after="0"/>
        <w:jc w:val="both"/>
        <w:rPr>
          <w:rFonts w:ascii="Arial" w:eastAsia="Times New Roman" w:hAnsi="Arial" w:cs="Arial"/>
          <w:b/>
          <w:color w:val="000000"/>
          <w:sz w:val="20"/>
          <w:szCs w:val="20"/>
          <w:lang w:eastAsia="en-IN"/>
        </w:rPr>
      </w:pPr>
    </w:p>
    <w:p w14:paraId="2BE3EE27"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62341E57"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&lt;html&gt;</w:t>
      </w:r>
    </w:p>
    <w:p w14:paraId="047CD716"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&lt;head&gt;</w:t>
      </w:r>
    </w:p>
    <w:p w14:paraId="4454148C"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&lt;title&gt;First Page&lt;/title&gt;</w:t>
      </w:r>
    </w:p>
    <w:p w14:paraId="68A5297B"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&lt;/head&gt;</w:t>
      </w:r>
    </w:p>
    <w:p w14:paraId="23353FBB"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&lt;body&gt;</w:t>
      </w:r>
    </w:p>
    <w:p w14:paraId="4CDABFED" w14:textId="77777777" w:rsidR="00230ABF" w:rsidRPr="00BE1E6A" w:rsidRDefault="00230ABF" w:rsidP="003C3AC8">
      <w:pPr>
        <w:spacing w:after="0"/>
        <w:rPr>
          <w:rFonts w:ascii="Arial" w:hAnsi="Arial" w:cs="Arial"/>
          <w:sz w:val="20"/>
          <w:szCs w:val="20"/>
        </w:rPr>
      </w:pPr>
      <w:r w:rsidRPr="00BE1E6A">
        <w:rPr>
          <w:rFonts w:ascii="Arial" w:hAnsi="Arial" w:cs="Arial"/>
          <w:sz w:val="20"/>
          <w:szCs w:val="20"/>
        </w:rPr>
        <w:t>&lt;table border="1" bordercolor="red" cellspacing="0" cellpadding="10" bgcolor="cyan" background="img1.jpg" width="75%" align="right" height="1000"&gt;</w:t>
      </w:r>
    </w:p>
    <w:p w14:paraId="7F01BC83"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&lt;caption&gt;Student Details&lt;/caption&gt;</w:t>
      </w:r>
    </w:p>
    <w:p w14:paraId="00A9F07E"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127BD1D7"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&lt;th&gt;Roll&lt;/th&gt;</w:t>
      </w:r>
    </w:p>
    <w:p w14:paraId="332DE433"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&lt;th&gt;Name&lt;/th&gt;</w:t>
      </w:r>
    </w:p>
    <w:p w14:paraId="02983543"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&lt;th&gt;Per&lt;/th&gt;</w:t>
      </w:r>
    </w:p>
    <w:p w14:paraId="243FF411"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4482EC29"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6DAAA7A9"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lastRenderedPageBreak/>
        <w:tab/>
      </w:r>
      <w:r w:rsidRPr="00BE1E6A">
        <w:rPr>
          <w:rFonts w:ascii="Arial" w:hAnsi="Arial" w:cs="Arial"/>
          <w:sz w:val="20"/>
          <w:szCs w:val="20"/>
        </w:rPr>
        <w:tab/>
        <w:t>&lt;td&gt;101&lt;/td&gt;</w:t>
      </w:r>
    </w:p>
    <w:p w14:paraId="46EF00EB"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align="right" valign="bottom"&gt;Rahul&lt;/td&gt;</w:t>
      </w:r>
    </w:p>
    <w:p w14:paraId="5A032165"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&lt;td&gt;75.5&lt;/td&gt;</w:t>
      </w:r>
    </w:p>
    <w:p w14:paraId="4524FA5B"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36A546A8"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7D946D73"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width="200"&gt;102&lt;/td&gt;</w:t>
      </w:r>
    </w:p>
    <w:p w14:paraId="4237CD7D"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&lt;td&gt;Vinay&lt;/td&gt;</w:t>
      </w:r>
    </w:p>
    <w:p w14:paraId="71D2FFDC"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&lt;td&gt;85.5&lt;/td&gt;</w:t>
      </w:r>
    </w:p>
    <w:p w14:paraId="46AE97C1"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33009244"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37F81BA9"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&lt;td&gt;103&lt;/td&gt;</w:t>
      </w:r>
    </w:p>
    <w:p w14:paraId="4449FDE2"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nowrap&gt;Gaurav Kumar Sharma Verma Gupta&lt;/td&gt;</w:t>
      </w:r>
    </w:p>
    <w:p w14:paraId="659D989F"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&lt;td&gt;95.5&lt;/td&gt;</w:t>
      </w:r>
    </w:p>
    <w:p w14:paraId="69F4FD93"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76B0ED3B"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7C89E1CC"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colspan="2"&gt;Max&lt;/td&gt;</w:t>
      </w:r>
    </w:p>
    <w:p w14:paraId="50A84891"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&lt;td&gt;95.5&lt;/td&gt;</w:t>
      </w:r>
    </w:p>
    <w:p w14:paraId="62F4CD72"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&lt;/tr&gt;</w:t>
      </w:r>
    </w:p>
    <w:p w14:paraId="647A8865"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&lt;/table&gt;</w:t>
      </w:r>
    </w:p>
    <w:p w14:paraId="4BCF7FCE" w14:textId="77777777" w:rsidR="00230ABF" w:rsidRPr="00BE1E6A" w:rsidRDefault="00230ABF" w:rsidP="00230ABF">
      <w:pPr>
        <w:spacing w:after="0"/>
        <w:jc w:val="both"/>
        <w:rPr>
          <w:rFonts w:ascii="Arial" w:hAnsi="Arial" w:cs="Arial"/>
          <w:sz w:val="20"/>
          <w:szCs w:val="20"/>
        </w:rPr>
      </w:pPr>
      <w:r w:rsidRPr="00BE1E6A">
        <w:rPr>
          <w:rFonts w:ascii="Arial" w:hAnsi="Arial" w:cs="Arial"/>
          <w:sz w:val="20"/>
          <w:szCs w:val="20"/>
        </w:rPr>
        <w:tab/>
        <w:t>&lt;/body&gt;</w:t>
      </w:r>
    </w:p>
    <w:p w14:paraId="7266D800" w14:textId="77777777" w:rsidR="003975F1" w:rsidRDefault="00230ABF" w:rsidP="00230ABF">
      <w:pPr>
        <w:spacing w:after="0"/>
        <w:jc w:val="both"/>
        <w:rPr>
          <w:rFonts w:ascii="Arial" w:hAnsi="Arial" w:cs="Arial"/>
          <w:sz w:val="20"/>
          <w:szCs w:val="20"/>
        </w:rPr>
      </w:pPr>
      <w:r w:rsidRPr="00BE1E6A">
        <w:rPr>
          <w:rFonts w:ascii="Arial" w:hAnsi="Arial" w:cs="Arial"/>
          <w:sz w:val="20"/>
          <w:szCs w:val="20"/>
        </w:rPr>
        <w:t>&lt;/html&gt;</w:t>
      </w:r>
    </w:p>
    <w:p w14:paraId="6E7973DB" w14:textId="77777777" w:rsidR="003C3AC8" w:rsidRPr="003C3AC8" w:rsidRDefault="003C3AC8" w:rsidP="00230ABF">
      <w:pPr>
        <w:spacing w:after="0"/>
        <w:jc w:val="both"/>
        <w:rPr>
          <w:rFonts w:ascii="Arial" w:hAnsi="Arial" w:cs="Arial"/>
          <w:b/>
          <w:sz w:val="20"/>
          <w:szCs w:val="20"/>
        </w:rPr>
      </w:pPr>
      <w:r w:rsidRPr="003C3AC8">
        <w:rPr>
          <w:rFonts w:ascii="Arial" w:hAnsi="Arial" w:cs="Arial"/>
          <w:b/>
          <w:sz w:val="20"/>
          <w:szCs w:val="20"/>
        </w:rPr>
        <w:t>Output:-</w:t>
      </w:r>
    </w:p>
    <w:tbl>
      <w:tblPr>
        <w:tblpPr w:leftFromText="36" w:rightFromText="36" w:vertAnchor="text" w:tblpXSpec="right" w:tblpYSpec="center"/>
        <w:tblW w:w="3750" w:type="pct"/>
        <w:tblCellSpacing w:w="0" w:type="dxa"/>
        <w:tblBorders>
          <w:top w:val="outset" w:sz="6" w:space="0" w:color="FF0000"/>
          <w:left w:val="outset" w:sz="6" w:space="0" w:color="FF0000"/>
          <w:bottom w:val="outset" w:sz="6" w:space="0" w:color="FF0000"/>
          <w:right w:val="outset" w:sz="6" w:space="0" w:color="FF0000"/>
        </w:tblBorders>
        <w:shd w:val="clear" w:color="auto" w:fill="00FFFF"/>
        <w:tblCellMar>
          <w:top w:w="120" w:type="dxa"/>
          <w:left w:w="120" w:type="dxa"/>
          <w:bottom w:w="120" w:type="dxa"/>
          <w:right w:w="120" w:type="dxa"/>
        </w:tblCellMar>
        <w:tblLook w:val="04A0" w:firstRow="1" w:lastRow="0" w:firstColumn="1" w:lastColumn="0" w:noHBand="0" w:noVBand="1"/>
      </w:tblPr>
      <w:tblGrid>
        <w:gridCol w:w="2406"/>
        <w:gridCol w:w="3856"/>
        <w:gridCol w:w="690"/>
      </w:tblGrid>
      <w:tr w:rsidR="003C3AC8" w:rsidRPr="003C3AC8" w14:paraId="77CD33FC" w14:textId="77777777" w:rsidTr="003C3AC8">
        <w:trPr>
          <w:tblCellSpacing w:w="0" w:type="dxa"/>
        </w:trPr>
        <w:tc>
          <w:tcPr>
            <w:tcW w:w="0" w:type="auto"/>
            <w:gridSpan w:val="3"/>
            <w:tcBorders>
              <w:top w:val="nil"/>
              <w:left w:val="nil"/>
              <w:bottom w:val="nil"/>
              <w:right w:val="nil"/>
            </w:tcBorders>
            <w:shd w:val="clear" w:color="auto" w:fill="00FFFF"/>
            <w:vAlign w:val="center"/>
            <w:hideMark/>
          </w:tcPr>
          <w:p w14:paraId="445E7C23" w14:textId="77777777" w:rsidR="003C3AC8" w:rsidRPr="003C3AC8" w:rsidRDefault="003C3AC8" w:rsidP="003C3AC8">
            <w:pPr>
              <w:spacing w:after="0" w:line="240" w:lineRule="auto"/>
              <w:jc w:val="center"/>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Student Details</w:t>
            </w:r>
          </w:p>
        </w:tc>
      </w:tr>
      <w:tr w:rsidR="003C3AC8" w:rsidRPr="003C3AC8" w14:paraId="76B196A3" w14:textId="77777777" w:rsidTr="003C3AC8">
        <w:trPr>
          <w:tblCellSpacing w:w="0" w:type="dxa"/>
        </w:trPr>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1650529F" w14:textId="77777777" w:rsidR="003C3AC8" w:rsidRPr="003C3AC8" w:rsidRDefault="003C3AC8" w:rsidP="003C3AC8">
            <w:pPr>
              <w:spacing w:after="0" w:line="240" w:lineRule="auto"/>
              <w:jc w:val="center"/>
              <w:rPr>
                <w:rFonts w:ascii="Times New Roman" w:eastAsia="Times New Roman" w:hAnsi="Times New Roman" w:cs="Times New Roman"/>
                <w:b/>
                <w:bCs/>
                <w:sz w:val="24"/>
                <w:szCs w:val="24"/>
                <w:lang w:val="en-IN" w:eastAsia="en-IN"/>
              </w:rPr>
            </w:pPr>
            <w:r w:rsidRPr="003C3AC8">
              <w:rPr>
                <w:rFonts w:ascii="Times New Roman" w:eastAsia="Times New Roman" w:hAnsi="Times New Roman" w:cs="Times New Roman"/>
                <w:b/>
                <w:bCs/>
                <w:sz w:val="24"/>
                <w:szCs w:val="24"/>
                <w:lang w:val="en-IN" w:eastAsia="en-IN"/>
              </w:rPr>
              <w:t>Roll</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227E4BD8" w14:textId="77777777" w:rsidR="003C3AC8" w:rsidRPr="003C3AC8" w:rsidRDefault="003C3AC8" w:rsidP="003C3AC8">
            <w:pPr>
              <w:spacing w:after="0" w:line="240" w:lineRule="auto"/>
              <w:jc w:val="center"/>
              <w:rPr>
                <w:rFonts w:ascii="Times New Roman" w:eastAsia="Times New Roman" w:hAnsi="Times New Roman" w:cs="Times New Roman"/>
                <w:b/>
                <w:bCs/>
                <w:sz w:val="24"/>
                <w:szCs w:val="24"/>
                <w:lang w:val="en-IN" w:eastAsia="en-IN"/>
              </w:rPr>
            </w:pPr>
            <w:r w:rsidRPr="003C3AC8">
              <w:rPr>
                <w:rFonts w:ascii="Times New Roman" w:eastAsia="Times New Roman" w:hAnsi="Times New Roman" w:cs="Times New Roman"/>
                <w:b/>
                <w:bCs/>
                <w:sz w:val="24"/>
                <w:szCs w:val="24"/>
                <w:lang w:val="en-IN" w:eastAsia="en-IN"/>
              </w:rPr>
              <w:t>Name</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62306C24" w14:textId="77777777" w:rsidR="003C3AC8" w:rsidRPr="003C3AC8" w:rsidRDefault="003C3AC8" w:rsidP="003C3AC8">
            <w:pPr>
              <w:spacing w:after="0" w:line="240" w:lineRule="auto"/>
              <w:jc w:val="center"/>
              <w:rPr>
                <w:rFonts w:ascii="Times New Roman" w:eastAsia="Times New Roman" w:hAnsi="Times New Roman" w:cs="Times New Roman"/>
                <w:b/>
                <w:bCs/>
                <w:sz w:val="24"/>
                <w:szCs w:val="24"/>
                <w:lang w:val="en-IN" w:eastAsia="en-IN"/>
              </w:rPr>
            </w:pPr>
            <w:r w:rsidRPr="003C3AC8">
              <w:rPr>
                <w:rFonts w:ascii="Times New Roman" w:eastAsia="Times New Roman" w:hAnsi="Times New Roman" w:cs="Times New Roman"/>
                <w:b/>
                <w:bCs/>
                <w:sz w:val="24"/>
                <w:szCs w:val="24"/>
                <w:lang w:val="en-IN" w:eastAsia="en-IN"/>
              </w:rPr>
              <w:t>Per</w:t>
            </w:r>
          </w:p>
        </w:tc>
      </w:tr>
      <w:tr w:rsidR="003C3AC8" w:rsidRPr="003C3AC8" w14:paraId="5F057C15" w14:textId="77777777" w:rsidTr="003C3AC8">
        <w:trPr>
          <w:tblCellSpacing w:w="0" w:type="dxa"/>
        </w:trPr>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15ECEB32"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101</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bottom"/>
            <w:hideMark/>
          </w:tcPr>
          <w:p w14:paraId="3D0799EE" w14:textId="77777777" w:rsidR="003C3AC8" w:rsidRPr="003C3AC8" w:rsidRDefault="003C3AC8" w:rsidP="003C3AC8">
            <w:pPr>
              <w:spacing w:after="0" w:line="240" w:lineRule="auto"/>
              <w:jc w:val="right"/>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Rahul</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67A92536"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75.5</w:t>
            </w:r>
          </w:p>
        </w:tc>
      </w:tr>
      <w:tr w:rsidR="003C3AC8" w:rsidRPr="003C3AC8" w14:paraId="3A595B5C" w14:textId="77777777" w:rsidTr="003C3AC8">
        <w:trPr>
          <w:tblCellSpacing w:w="0" w:type="dxa"/>
        </w:trPr>
        <w:tc>
          <w:tcPr>
            <w:tcW w:w="3000" w:type="dxa"/>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707607F2"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102</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7B1BB257"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Vinay</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7095B54E"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85.5</w:t>
            </w:r>
          </w:p>
        </w:tc>
      </w:tr>
      <w:tr w:rsidR="003C3AC8" w:rsidRPr="003C3AC8" w14:paraId="7F9BD157" w14:textId="77777777" w:rsidTr="003C3AC8">
        <w:trPr>
          <w:tblCellSpacing w:w="0" w:type="dxa"/>
        </w:trPr>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1112B32A"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103</w:t>
            </w:r>
          </w:p>
        </w:tc>
        <w:tc>
          <w:tcPr>
            <w:tcW w:w="0" w:type="auto"/>
            <w:tcBorders>
              <w:top w:val="outset" w:sz="6" w:space="0" w:color="FF0000"/>
              <w:left w:val="outset" w:sz="6" w:space="0" w:color="FF0000"/>
              <w:bottom w:val="outset" w:sz="6" w:space="0" w:color="FF0000"/>
              <w:right w:val="outset" w:sz="6" w:space="0" w:color="FF0000"/>
            </w:tcBorders>
            <w:shd w:val="clear" w:color="auto" w:fill="00FFFF"/>
            <w:noWrap/>
            <w:vAlign w:val="center"/>
            <w:hideMark/>
          </w:tcPr>
          <w:p w14:paraId="15700476"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Gaurav Kumar Sharma Verma Gupta</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0567F12C"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95.5</w:t>
            </w:r>
          </w:p>
        </w:tc>
      </w:tr>
      <w:tr w:rsidR="003C3AC8" w:rsidRPr="003C3AC8" w14:paraId="4D47C283" w14:textId="77777777" w:rsidTr="003C3AC8">
        <w:trPr>
          <w:tblCellSpacing w:w="0" w:type="dxa"/>
        </w:trPr>
        <w:tc>
          <w:tcPr>
            <w:tcW w:w="0" w:type="auto"/>
            <w:gridSpan w:val="2"/>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17BAE4D4"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Max</w:t>
            </w:r>
          </w:p>
        </w:tc>
        <w:tc>
          <w:tcPr>
            <w:tcW w:w="0" w:type="auto"/>
            <w:tcBorders>
              <w:top w:val="outset" w:sz="6" w:space="0" w:color="FF0000"/>
              <w:left w:val="outset" w:sz="6" w:space="0" w:color="FF0000"/>
              <w:bottom w:val="outset" w:sz="6" w:space="0" w:color="FF0000"/>
              <w:right w:val="outset" w:sz="6" w:space="0" w:color="FF0000"/>
            </w:tcBorders>
            <w:shd w:val="clear" w:color="auto" w:fill="00FFFF"/>
            <w:vAlign w:val="center"/>
            <w:hideMark/>
          </w:tcPr>
          <w:p w14:paraId="77E953FB" w14:textId="77777777" w:rsidR="003C3AC8" w:rsidRPr="003C3AC8" w:rsidRDefault="003C3AC8" w:rsidP="003C3AC8">
            <w:pPr>
              <w:spacing w:after="0" w:line="240" w:lineRule="auto"/>
              <w:rPr>
                <w:rFonts w:ascii="Times New Roman" w:eastAsia="Times New Roman" w:hAnsi="Times New Roman" w:cs="Times New Roman"/>
                <w:sz w:val="24"/>
                <w:szCs w:val="24"/>
                <w:lang w:val="en-IN" w:eastAsia="en-IN"/>
              </w:rPr>
            </w:pPr>
            <w:r w:rsidRPr="003C3AC8">
              <w:rPr>
                <w:rFonts w:ascii="Times New Roman" w:eastAsia="Times New Roman" w:hAnsi="Times New Roman" w:cs="Times New Roman"/>
                <w:sz w:val="24"/>
                <w:szCs w:val="24"/>
                <w:lang w:val="en-IN" w:eastAsia="en-IN"/>
              </w:rPr>
              <w:t>95.5</w:t>
            </w:r>
          </w:p>
        </w:tc>
      </w:tr>
    </w:tbl>
    <w:p w14:paraId="54FDFF05" w14:textId="77777777" w:rsidR="003C3AC8" w:rsidRDefault="003C3AC8" w:rsidP="00230ABF">
      <w:pPr>
        <w:spacing w:after="0"/>
        <w:jc w:val="both"/>
        <w:rPr>
          <w:rFonts w:ascii="Arial" w:eastAsia="Times New Roman" w:hAnsi="Arial" w:cs="Arial"/>
          <w:b/>
          <w:color w:val="000000"/>
          <w:sz w:val="20"/>
          <w:szCs w:val="20"/>
          <w:lang w:eastAsia="en-IN"/>
        </w:rPr>
      </w:pPr>
    </w:p>
    <w:p w14:paraId="2F2D3E15" w14:textId="77777777" w:rsidR="003C3AC8" w:rsidRDefault="003C3AC8" w:rsidP="00230ABF">
      <w:pPr>
        <w:spacing w:after="0"/>
        <w:jc w:val="both"/>
        <w:rPr>
          <w:rFonts w:ascii="Arial" w:eastAsia="Times New Roman" w:hAnsi="Arial" w:cs="Arial"/>
          <w:b/>
          <w:color w:val="000000"/>
          <w:sz w:val="20"/>
          <w:szCs w:val="20"/>
          <w:lang w:eastAsia="en-IN"/>
        </w:rPr>
      </w:pPr>
    </w:p>
    <w:p w14:paraId="75B3683E" w14:textId="77777777" w:rsidR="003C3AC8" w:rsidRDefault="003C3AC8" w:rsidP="00230ABF">
      <w:pPr>
        <w:spacing w:after="0"/>
        <w:jc w:val="both"/>
        <w:rPr>
          <w:rFonts w:ascii="Arial" w:eastAsia="Times New Roman" w:hAnsi="Arial" w:cs="Arial"/>
          <w:b/>
          <w:color w:val="000000"/>
          <w:sz w:val="20"/>
          <w:szCs w:val="20"/>
          <w:lang w:eastAsia="en-IN"/>
        </w:rPr>
      </w:pPr>
    </w:p>
    <w:p w14:paraId="7EB310B3" w14:textId="77777777" w:rsidR="003C3AC8" w:rsidRDefault="003C3AC8" w:rsidP="00230ABF">
      <w:pPr>
        <w:spacing w:after="0"/>
        <w:jc w:val="both"/>
        <w:rPr>
          <w:rFonts w:ascii="Arial" w:eastAsia="Times New Roman" w:hAnsi="Arial" w:cs="Arial"/>
          <w:b/>
          <w:color w:val="000000"/>
          <w:sz w:val="20"/>
          <w:szCs w:val="20"/>
          <w:lang w:eastAsia="en-IN"/>
        </w:rPr>
      </w:pPr>
    </w:p>
    <w:p w14:paraId="36949EBC" w14:textId="77777777" w:rsidR="003C3AC8" w:rsidRDefault="003C3AC8" w:rsidP="00230ABF">
      <w:pPr>
        <w:spacing w:after="0"/>
        <w:jc w:val="both"/>
        <w:rPr>
          <w:rFonts w:ascii="Arial" w:eastAsia="Times New Roman" w:hAnsi="Arial" w:cs="Arial"/>
          <w:b/>
          <w:color w:val="000000"/>
          <w:sz w:val="20"/>
          <w:szCs w:val="20"/>
          <w:lang w:eastAsia="en-IN"/>
        </w:rPr>
      </w:pPr>
    </w:p>
    <w:p w14:paraId="7E9A67F0" w14:textId="77777777" w:rsidR="003C3AC8" w:rsidRDefault="003C3AC8" w:rsidP="00230ABF">
      <w:pPr>
        <w:spacing w:after="0"/>
        <w:jc w:val="both"/>
        <w:rPr>
          <w:rFonts w:ascii="Arial" w:eastAsia="Times New Roman" w:hAnsi="Arial" w:cs="Arial"/>
          <w:b/>
          <w:color w:val="000000"/>
          <w:sz w:val="20"/>
          <w:szCs w:val="20"/>
          <w:lang w:eastAsia="en-IN"/>
        </w:rPr>
      </w:pPr>
    </w:p>
    <w:p w14:paraId="049253A2" w14:textId="77777777" w:rsidR="003C3AC8" w:rsidRDefault="003C3AC8" w:rsidP="00230ABF">
      <w:pPr>
        <w:spacing w:after="0"/>
        <w:jc w:val="both"/>
        <w:rPr>
          <w:rFonts w:ascii="Arial" w:eastAsia="Times New Roman" w:hAnsi="Arial" w:cs="Arial"/>
          <w:b/>
          <w:color w:val="000000"/>
          <w:sz w:val="20"/>
          <w:szCs w:val="20"/>
          <w:lang w:eastAsia="en-IN"/>
        </w:rPr>
      </w:pPr>
    </w:p>
    <w:p w14:paraId="7C9F21A0" w14:textId="77777777" w:rsidR="003C3AC8" w:rsidRDefault="003C3AC8" w:rsidP="00230ABF">
      <w:pPr>
        <w:spacing w:after="0"/>
        <w:jc w:val="both"/>
        <w:rPr>
          <w:rFonts w:ascii="Arial" w:eastAsia="Times New Roman" w:hAnsi="Arial" w:cs="Arial"/>
          <w:b/>
          <w:color w:val="000000"/>
          <w:sz w:val="20"/>
          <w:szCs w:val="20"/>
          <w:lang w:eastAsia="en-IN"/>
        </w:rPr>
      </w:pPr>
    </w:p>
    <w:p w14:paraId="7FD9E4AB" w14:textId="77777777" w:rsidR="003C3AC8" w:rsidRDefault="003C3AC8" w:rsidP="00230ABF">
      <w:pPr>
        <w:spacing w:after="0"/>
        <w:jc w:val="both"/>
        <w:rPr>
          <w:rFonts w:ascii="Arial" w:eastAsia="Times New Roman" w:hAnsi="Arial" w:cs="Arial"/>
          <w:b/>
          <w:color w:val="000000"/>
          <w:sz w:val="20"/>
          <w:szCs w:val="20"/>
          <w:lang w:eastAsia="en-IN"/>
        </w:rPr>
      </w:pPr>
    </w:p>
    <w:p w14:paraId="6526638A" w14:textId="77777777" w:rsidR="003C3AC8" w:rsidRDefault="003C3AC8" w:rsidP="00230ABF">
      <w:pPr>
        <w:spacing w:after="0"/>
        <w:jc w:val="both"/>
        <w:rPr>
          <w:rFonts w:ascii="Arial" w:eastAsia="Times New Roman" w:hAnsi="Arial" w:cs="Arial"/>
          <w:b/>
          <w:color w:val="000000"/>
          <w:sz w:val="20"/>
          <w:szCs w:val="20"/>
          <w:lang w:eastAsia="en-IN"/>
        </w:rPr>
      </w:pPr>
    </w:p>
    <w:p w14:paraId="0CC582DF" w14:textId="77777777" w:rsidR="003C3AC8" w:rsidRDefault="003C3AC8" w:rsidP="00230ABF">
      <w:pPr>
        <w:spacing w:after="0"/>
        <w:jc w:val="both"/>
        <w:rPr>
          <w:rFonts w:ascii="Arial" w:eastAsia="Times New Roman" w:hAnsi="Arial" w:cs="Arial"/>
          <w:b/>
          <w:color w:val="000000"/>
          <w:sz w:val="20"/>
          <w:szCs w:val="20"/>
          <w:lang w:eastAsia="en-IN"/>
        </w:rPr>
      </w:pPr>
    </w:p>
    <w:p w14:paraId="103A6168" w14:textId="77777777" w:rsidR="003C3AC8" w:rsidRDefault="003C3AC8" w:rsidP="00230ABF">
      <w:pPr>
        <w:spacing w:after="0"/>
        <w:jc w:val="both"/>
        <w:rPr>
          <w:rFonts w:ascii="Arial" w:eastAsia="Times New Roman" w:hAnsi="Arial" w:cs="Arial"/>
          <w:b/>
          <w:color w:val="000000"/>
          <w:sz w:val="20"/>
          <w:szCs w:val="20"/>
          <w:lang w:eastAsia="en-IN"/>
        </w:rPr>
      </w:pPr>
    </w:p>
    <w:p w14:paraId="2AB795B2" w14:textId="77777777" w:rsidR="003C3AC8" w:rsidRPr="00BE1E6A" w:rsidRDefault="003C3AC8" w:rsidP="00230ABF">
      <w:pPr>
        <w:spacing w:after="0"/>
        <w:jc w:val="both"/>
        <w:rPr>
          <w:rFonts w:ascii="Arial" w:eastAsia="Times New Roman" w:hAnsi="Arial" w:cs="Arial"/>
          <w:b/>
          <w:color w:val="000000"/>
          <w:sz w:val="20"/>
          <w:szCs w:val="20"/>
          <w:lang w:eastAsia="en-IN"/>
        </w:rPr>
      </w:pPr>
    </w:p>
    <w:p w14:paraId="5FF68901"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56</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&lt;THEAD&gt;:-</w:t>
      </w:r>
    </w:p>
    <w:p w14:paraId="0FF2E62D"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&lt;thead&gt; tag is used to group header content in an HTML table. The &lt;thead&gt; element is used in conjunction with the &lt;tbody&gt; and &lt;tfoot&gt; elements to specify each part of a table (header, body, footer). Browsers can use these elements to enable scrolling of the table body independently of the header and footer. Also, when printing a large table that spans multiple pages, these elements can enable the table header and footer to be printed at the top and bottom of each page. The &lt;thead&gt; tag must be used in the following context: As a child of a &lt;table&gt; element, after any &lt;caption&gt;, and &lt;colgroup&gt; elements, and before any &lt;tbody&gt;, &lt;tfoot&gt;, and &lt;tr&gt; elements.</w:t>
      </w:r>
    </w:p>
    <w:p w14:paraId="7474F4A8" w14:textId="77777777" w:rsidR="003975F1" w:rsidRPr="00BE1E6A" w:rsidRDefault="003975F1" w:rsidP="003975F1">
      <w:pPr>
        <w:pStyle w:val="NormalWeb"/>
        <w:spacing w:before="0" w:beforeAutospacing="0" w:after="0" w:afterAutospacing="0"/>
        <w:jc w:val="both"/>
        <w:rPr>
          <w:rFonts w:ascii="Arial" w:hAnsi="Arial" w:cs="Arial"/>
          <w:sz w:val="20"/>
          <w:szCs w:val="20"/>
        </w:rPr>
      </w:pPr>
    </w:p>
    <w:p w14:paraId="45DAC698"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57</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&lt;TBODY&gt;:-</w:t>
      </w:r>
    </w:p>
    <w:p w14:paraId="75018EE8"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&lt;tbody&gt; tag is used to group the body content in an HTML table. The &lt;tbody&gt; element is used in conjunction with the &lt;</w:t>
      </w:r>
      <w:hyperlink r:id="rId13" w:history="1">
        <w:r w:rsidRPr="00BE1E6A">
          <w:rPr>
            <w:rStyle w:val="Hyperlink"/>
            <w:rFonts w:ascii="Arial" w:hAnsi="Arial" w:cs="Arial"/>
            <w:sz w:val="20"/>
            <w:szCs w:val="20"/>
          </w:rPr>
          <w:t>thead</w:t>
        </w:r>
      </w:hyperlink>
      <w:r w:rsidRPr="00BE1E6A">
        <w:rPr>
          <w:rFonts w:ascii="Arial" w:hAnsi="Arial" w:cs="Arial"/>
          <w:sz w:val="20"/>
          <w:szCs w:val="20"/>
        </w:rPr>
        <w:t>&gt; and &lt;</w:t>
      </w:r>
      <w:hyperlink r:id="rId14" w:history="1">
        <w:r w:rsidRPr="00BE1E6A">
          <w:rPr>
            <w:rStyle w:val="Hyperlink"/>
            <w:rFonts w:ascii="Arial" w:hAnsi="Arial" w:cs="Arial"/>
            <w:sz w:val="20"/>
            <w:szCs w:val="20"/>
          </w:rPr>
          <w:t>tfoot</w:t>
        </w:r>
      </w:hyperlink>
      <w:r w:rsidRPr="00BE1E6A">
        <w:rPr>
          <w:rFonts w:ascii="Arial" w:hAnsi="Arial" w:cs="Arial"/>
          <w:sz w:val="20"/>
          <w:szCs w:val="20"/>
        </w:rPr>
        <w:t>&gt; elements to specify each part of a table (body, header, footer). Browsers can use these elements to enable scrolling of the table body independently of the header and footer. Also, when printing a large table that spans multiple pages, these elements can enable the table header and footer to be printed at the top and bottom of each page. The &lt;tbody&gt; tag must be used in the following context: As a child of a &lt;table&gt; element, after any &lt;caption&gt;, &lt;colgroup&gt;, and &lt;thead&gt; elements.</w:t>
      </w:r>
    </w:p>
    <w:p w14:paraId="57D44461"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p>
    <w:p w14:paraId="05501EE0" w14:textId="77777777" w:rsidR="003975F1" w:rsidRPr="00BE1E6A" w:rsidRDefault="006228CA" w:rsidP="003975F1">
      <w:pPr>
        <w:pStyle w:val="Heading2"/>
        <w:jc w:val="both"/>
        <w:rPr>
          <w:rFonts w:ascii="Arial" w:hAnsi="Arial" w:cs="Arial"/>
          <w:sz w:val="20"/>
          <w:szCs w:val="20"/>
          <w:lang w:eastAsia="en-IN"/>
        </w:rPr>
      </w:pPr>
      <w:r w:rsidRPr="00BE1E6A">
        <w:rPr>
          <w:rFonts w:ascii="Arial" w:hAnsi="Arial" w:cs="Arial"/>
          <w:sz w:val="20"/>
          <w:szCs w:val="20"/>
          <w:lang w:eastAsia="en-IN"/>
        </w:rPr>
        <w:t>5</w:t>
      </w:r>
      <w:r w:rsidR="00067495" w:rsidRPr="00BE1E6A">
        <w:rPr>
          <w:rFonts w:ascii="Arial" w:hAnsi="Arial" w:cs="Arial"/>
          <w:sz w:val="20"/>
          <w:szCs w:val="20"/>
          <w:lang w:eastAsia="en-IN"/>
        </w:rPr>
        <w:t>8</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&lt;TFOOT&gt;:-</w:t>
      </w:r>
    </w:p>
    <w:p w14:paraId="6DBD1E7C"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 xml:space="preserve">The &lt;tfoot&gt; tag is used to group footer content in an HTML table. The &lt;tfoot&gt; element is used in conjunction with the &lt;thead&gt; and &lt;tbody&gt; elements to specify each part of a table (footer, header, body). Browsers can use these elements to enable scrolling of the table body independently of the header and footer. Also, when printing a large table that spans multiple pages, these elements can enable the table header and footer to be printed at the top and bottom of each page. The &lt;tfoot&gt; tag </w:t>
      </w:r>
      <w:r w:rsidRPr="00BE1E6A">
        <w:rPr>
          <w:rFonts w:ascii="Arial" w:hAnsi="Arial" w:cs="Arial"/>
          <w:sz w:val="20"/>
          <w:szCs w:val="20"/>
        </w:rPr>
        <w:lastRenderedPageBreak/>
        <w:t>must be used in the following context: As a child of a &lt;table&gt; element, after any &lt;caption&gt;, &lt;colgroup&gt;, and &lt;thead&gt; elements and before any &lt;tbody&gt; and &lt;tr&gt; elements.</w:t>
      </w:r>
    </w:p>
    <w:p w14:paraId="0B477436" w14:textId="77777777" w:rsidR="003975F1" w:rsidRPr="00BE1E6A" w:rsidRDefault="003975F1" w:rsidP="003975F1">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Example:-</w:t>
      </w:r>
    </w:p>
    <w:p w14:paraId="4F41E427"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&lt;table border="1"&gt;</w:t>
      </w:r>
    </w:p>
    <w:p w14:paraId="2DDA9046"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&lt;thead&gt;</w:t>
      </w:r>
    </w:p>
    <w:p w14:paraId="34DD9AAF"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3483E977"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&lt;th&gt;Month&lt;/th&gt;</w:t>
      </w:r>
    </w:p>
    <w:p w14:paraId="43A0556B"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&lt;th&gt;Savings&lt;/th&gt;</w:t>
      </w:r>
    </w:p>
    <w:p w14:paraId="78F9C5E1"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21294B0A"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&lt;/thead&gt;</w:t>
      </w:r>
    </w:p>
    <w:p w14:paraId="483093AD"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&lt;tfoot&gt;</w:t>
      </w:r>
    </w:p>
    <w:p w14:paraId="0A9E33E9"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723A1FDF"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&lt;td&gt;Sum&lt;/td&gt;</w:t>
      </w:r>
    </w:p>
    <w:p w14:paraId="3AE5B0FD"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&lt;td&gt;$180&lt;/td&gt;</w:t>
      </w:r>
    </w:p>
    <w:p w14:paraId="18C3A0DF"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23FF3F04"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&lt;/tfoot&gt;</w:t>
      </w:r>
    </w:p>
    <w:p w14:paraId="1221322E"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&lt;tbody&gt;</w:t>
      </w:r>
    </w:p>
    <w:p w14:paraId="1E8ECB41"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67184D75"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&lt;td&gt;January&lt;/td&gt;</w:t>
      </w:r>
    </w:p>
    <w:p w14:paraId="2A608155"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&lt;td&gt;$100&lt;/td&gt;</w:t>
      </w:r>
    </w:p>
    <w:p w14:paraId="534E6F12"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0307F38A"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63169B1F"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&lt;td&gt;February&lt;/td&gt;</w:t>
      </w:r>
    </w:p>
    <w:p w14:paraId="7549D19F" w14:textId="77777777" w:rsidR="003975F1" w:rsidRPr="00BE1E6A" w:rsidRDefault="003975F1" w:rsidP="003975F1">
      <w:pPr>
        <w:pStyle w:val="NormalWeb"/>
        <w:spacing w:before="0" w:beforeAutospacing="0" w:after="0" w:afterAutospacing="0"/>
        <w:ind w:left="2160" w:firstLine="720"/>
        <w:jc w:val="both"/>
        <w:rPr>
          <w:rFonts w:ascii="Arial" w:hAnsi="Arial" w:cs="Arial"/>
          <w:sz w:val="20"/>
          <w:szCs w:val="20"/>
        </w:rPr>
      </w:pPr>
      <w:r w:rsidRPr="00BE1E6A">
        <w:rPr>
          <w:rFonts w:ascii="Arial" w:hAnsi="Arial" w:cs="Arial"/>
          <w:sz w:val="20"/>
          <w:szCs w:val="20"/>
        </w:rPr>
        <w:t>&lt;td&gt;$80&lt;/td&gt;</w:t>
      </w:r>
    </w:p>
    <w:p w14:paraId="2BFBBE0B" w14:textId="77777777" w:rsidR="003975F1" w:rsidRPr="00BE1E6A" w:rsidRDefault="003975F1" w:rsidP="003975F1">
      <w:pPr>
        <w:pStyle w:val="NormalWeb"/>
        <w:spacing w:before="0" w:beforeAutospacing="0" w:after="0" w:afterAutospacing="0"/>
        <w:ind w:left="1440" w:firstLine="720"/>
        <w:jc w:val="both"/>
        <w:rPr>
          <w:rFonts w:ascii="Arial" w:hAnsi="Arial" w:cs="Arial"/>
          <w:sz w:val="20"/>
          <w:szCs w:val="20"/>
        </w:rPr>
      </w:pPr>
      <w:r w:rsidRPr="00BE1E6A">
        <w:rPr>
          <w:rFonts w:ascii="Arial" w:hAnsi="Arial" w:cs="Arial"/>
          <w:sz w:val="20"/>
          <w:szCs w:val="20"/>
        </w:rPr>
        <w:t>&lt;/tr&gt;</w:t>
      </w:r>
    </w:p>
    <w:p w14:paraId="73B67A71" w14:textId="77777777" w:rsidR="003975F1" w:rsidRPr="00BE1E6A" w:rsidRDefault="003975F1" w:rsidP="003975F1">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&lt;/tbody&gt;</w:t>
      </w:r>
    </w:p>
    <w:p w14:paraId="3A844812"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&lt;/table&gt;</w:t>
      </w:r>
    </w:p>
    <w:p w14:paraId="7FCDC0AA" w14:textId="77777777" w:rsidR="003975F1"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6"/>
        <w:gridCol w:w="872"/>
      </w:tblGrid>
      <w:tr w:rsidR="003975F1" w:rsidRPr="00BE1E6A" w14:paraId="5EF9AA7D" w14:textId="77777777" w:rsidTr="00D2146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529B4" w14:textId="77777777" w:rsidR="003975F1" w:rsidRPr="00BE1E6A" w:rsidRDefault="003975F1" w:rsidP="00D2146D">
            <w:pPr>
              <w:spacing w:after="0" w:line="240" w:lineRule="auto"/>
              <w:jc w:val="both"/>
              <w:rPr>
                <w:rFonts w:ascii="Arial" w:eastAsia="Times New Roman" w:hAnsi="Arial" w:cs="Arial"/>
                <w:b/>
                <w:bCs/>
                <w:sz w:val="20"/>
                <w:szCs w:val="20"/>
                <w:lang w:val="en-IN" w:eastAsia="en-IN"/>
              </w:rPr>
            </w:pPr>
            <w:r w:rsidRPr="00BE1E6A">
              <w:rPr>
                <w:rFonts w:ascii="Arial" w:eastAsia="Times New Roman" w:hAnsi="Arial" w:cs="Arial"/>
                <w:b/>
                <w:bCs/>
                <w:sz w:val="20"/>
                <w:szCs w:val="20"/>
                <w:lang w:val="en-IN" w:eastAsia="en-IN"/>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DA041" w14:textId="77777777" w:rsidR="003975F1" w:rsidRPr="00BE1E6A" w:rsidRDefault="003975F1" w:rsidP="00D2146D">
            <w:pPr>
              <w:spacing w:after="0" w:line="240" w:lineRule="auto"/>
              <w:jc w:val="both"/>
              <w:rPr>
                <w:rFonts w:ascii="Arial" w:eastAsia="Times New Roman" w:hAnsi="Arial" w:cs="Arial"/>
                <w:b/>
                <w:bCs/>
                <w:sz w:val="20"/>
                <w:szCs w:val="20"/>
                <w:lang w:val="en-IN" w:eastAsia="en-IN"/>
              </w:rPr>
            </w:pPr>
            <w:r w:rsidRPr="00BE1E6A">
              <w:rPr>
                <w:rFonts w:ascii="Arial" w:eastAsia="Times New Roman" w:hAnsi="Arial" w:cs="Arial"/>
                <w:b/>
                <w:bCs/>
                <w:sz w:val="20"/>
                <w:szCs w:val="20"/>
                <w:lang w:val="en-IN" w:eastAsia="en-IN"/>
              </w:rPr>
              <w:t>Savings</w:t>
            </w:r>
          </w:p>
        </w:tc>
      </w:tr>
      <w:tr w:rsidR="003975F1" w:rsidRPr="00BE1E6A" w14:paraId="326A3DCA"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E6530"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CABDE"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$80</w:t>
            </w:r>
          </w:p>
        </w:tc>
      </w:tr>
      <w:tr w:rsidR="003975F1" w:rsidRPr="00BE1E6A" w14:paraId="698257DA"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13591"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0C494"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$100</w:t>
            </w:r>
          </w:p>
        </w:tc>
      </w:tr>
      <w:tr w:rsidR="003975F1" w:rsidRPr="00BE1E6A" w14:paraId="646C9A12"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712A39"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 xml:space="preserve">Sum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DB95B"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$180</w:t>
            </w:r>
          </w:p>
        </w:tc>
      </w:tr>
    </w:tbl>
    <w:p w14:paraId="355F7F5A" w14:textId="77777777" w:rsidR="003975F1" w:rsidRPr="00BE1E6A" w:rsidRDefault="003975F1" w:rsidP="003975F1">
      <w:pPr>
        <w:spacing w:after="0"/>
        <w:jc w:val="both"/>
        <w:rPr>
          <w:rFonts w:ascii="Arial" w:eastAsia="Times New Roman" w:hAnsi="Arial" w:cs="Arial"/>
          <w:color w:val="000000"/>
          <w:sz w:val="20"/>
          <w:szCs w:val="20"/>
          <w:lang w:eastAsia="en-IN"/>
        </w:rPr>
      </w:pPr>
    </w:p>
    <w:p w14:paraId="2BA57F3B"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59</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&lt;CAPTION&gt;:-</w:t>
      </w:r>
    </w:p>
    <w:p w14:paraId="070EC49E" w14:textId="77777777" w:rsidR="003975F1" w:rsidRPr="006C0646" w:rsidRDefault="003975F1" w:rsidP="006C0646">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&lt;caption&gt; tag defines a table caption. The &lt;caption&gt; tag must be inserted immediately after the &lt;table&gt; tag. You can spec</w:t>
      </w:r>
      <w:r w:rsidR="006C0646">
        <w:rPr>
          <w:rFonts w:ascii="Arial" w:hAnsi="Arial" w:cs="Arial"/>
          <w:sz w:val="20"/>
          <w:szCs w:val="20"/>
        </w:rPr>
        <w:t xml:space="preserve">ify only one caption per table. </w:t>
      </w:r>
      <w:r w:rsidRPr="00BE1E6A">
        <w:rPr>
          <w:rFonts w:ascii="Arial" w:hAnsi="Arial" w:cs="Arial"/>
          <w:color w:val="000000"/>
          <w:sz w:val="20"/>
          <w:szCs w:val="20"/>
        </w:rPr>
        <w:t>By default, the table caption will be center-aligned above a table. However, the CSS properties</w:t>
      </w:r>
      <w:r w:rsidR="006C0646">
        <w:rPr>
          <w:rFonts w:ascii="Arial" w:hAnsi="Arial" w:cs="Arial"/>
          <w:color w:val="000000"/>
          <w:sz w:val="20"/>
          <w:szCs w:val="20"/>
        </w:rPr>
        <w:t xml:space="preserve"> </w:t>
      </w:r>
      <w:r w:rsidRPr="00BE1E6A">
        <w:rPr>
          <w:rFonts w:ascii="Arial" w:hAnsi="Arial" w:cs="Arial"/>
          <w:sz w:val="20"/>
          <w:szCs w:val="20"/>
        </w:rPr>
        <w:t>”text-align”</w:t>
      </w:r>
      <w:r w:rsidRPr="00BE1E6A">
        <w:rPr>
          <w:rStyle w:val="apple-converted-space"/>
          <w:rFonts w:ascii="Arial" w:hAnsi="Arial" w:cs="Arial"/>
          <w:color w:val="000000"/>
          <w:sz w:val="20"/>
          <w:szCs w:val="20"/>
        </w:rPr>
        <w:t> </w:t>
      </w:r>
      <w:r w:rsidRPr="00BE1E6A">
        <w:rPr>
          <w:rFonts w:ascii="Arial" w:hAnsi="Arial" w:cs="Arial"/>
          <w:color w:val="000000"/>
          <w:sz w:val="20"/>
          <w:szCs w:val="20"/>
        </w:rPr>
        <w:t>and</w:t>
      </w:r>
      <w:r w:rsidRPr="00BE1E6A">
        <w:rPr>
          <w:rStyle w:val="apple-converted-space"/>
          <w:rFonts w:ascii="Arial" w:hAnsi="Arial" w:cs="Arial"/>
          <w:color w:val="000000"/>
          <w:sz w:val="20"/>
          <w:szCs w:val="20"/>
        </w:rPr>
        <w:t> </w:t>
      </w:r>
      <w:r w:rsidRPr="00BE1E6A">
        <w:rPr>
          <w:rFonts w:ascii="Arial" w:hAnsi="Arial" w:cs="Arial"/>
          <w:sz w:val="20"/>
          <w:szCs w:val="20"/>
        </w:rPr>
        <w:t>“caption-side”</w:t>
      </w:r>
      <w:r w:rsidRPr="00BE1E6A">
        <w:rPr>
          <w:rStyle w:val="apple-converted-space"/>
          <w:rFonts w:ascii="Arial" w:hAnsi="Arial" w:cs="Arial"/>
          <w:color w:val="000000"/>
          <w:sz w:val="20"/>
          <w:szCs w:val="20"/>
        </w:rPr>
        <w:t> </w:t>
      </w:r>
      <w:r w:rsidRPr="00BE1E6A">
        <w:rPr>
          <w:rFonts w:ascii="Arial" w:hAnsi="Arial" w:cs="Arial"/>
          <w:color w:val="000000"/>
          <w:sz w:val="20"/>
          <w:szCs w:val="20"/>
        </w:rPr>
        <w:t>can be used to align and place the caption.</w:t>
      </w:r>
    </w:p>
    <w:p w14:paraId="5C998E21"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09EE72B1" w14:textId="77777777" w:rsidR="003975F1" w:rsidRPr="00BE1E6A" w:rsidRDefault="003975F1" w:rsidP="003975F1">
      <w:pPr>
        <w:spacing w:after="0"/>
        <w:ind w:firstLine="720"/>
        <w:jc w:val="both"/>
        <w:rPr>
          <w:rFonts w:ascii="Arial" w:hAnsi="Arial" w:cs="Arial"/>
          <w:sz w:val="20"/>
          <w:szCs w:val="20"/>
        </w:rPr>
      </w:pPr>
      <w:r w:rsidRPr="00BE1E6A">
        <w:rPr>
          <w:rFonts w:ascii="Arial" w:hAnsi="Arial" w:cs="Arial"/>
          <w:sz w:val="20"/>
          <w:szCs w:val="20"/>
        </w:rPr>
        <w:t>&lt;table border="1"&gt;</w:t>
      </w:r>
    </w:p>
    <w:p w14:paraId="1BB29697" w14:textId="77777777" w:rsidR="003975F1" w:rsidRPr="00BE1E6A" w:rsidRDefault="003975F1" w:rsidP="003975F1">
      <w:pPr>
        <w:spacing w:after="0"/>
        <w:ind w:left="720" w:firstLine="720"/>
        <w:jc w:val="both"/>
        <w:rPr>
          <w:rFonts w:ascii="Arial" w:hAnsi="Arial" w:cs="Arial"/>
          <w:sz w:val="20"/>
          <w:szCs w:val="20"/>
        </w:rPr>
      </w:pPr>
      <w:r w:rsidRPr="00BE1E6A">
        <w:rPr>
          <w:rFonts w:ascii="Arial" w:hAnsi="Arial" w:cs="Arial"/>
          <w:sz w:val="20"/>
          <w:szCs w:val="20"/>
        </w:rPr>
        <w:t>&lt;caption&gt;Monthly savings&lt;/caption&gt;</w:t>
      </w:r>
    </w:p>
    <w:p w14:paraId="2D47F1BA"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&lt;tr&gt;</w:t>
      </w:r>
    </w:p>
    <w:p w14:paraId="3C11425D" w14:textId="77777777" w:rsidR="003975F1" w:rsidRPr="00BE1E6A" w:rsidRDefault="003975F1" w:rsidP="003975F1">
      <w:pPr>
        <w:spacing w:after="0"/>
        <w:ind w:left="2160" w:firstLine="720"/>
        <w:jc w:val="both"/>
        <w:rPr>
          <w:rFonts w:ascii="Arial" w:hAnsi="Arial" w:cs="Arial"/>
          <w:sz w:val="20"/>
          <w:szCs w:val="20"/>
        </w:rPr>
      </w:pPr>
      <w:r w:rsidRPr="00BE1E6A">
        <w:rPr>
          <w:rFonts w:ascii="Arial" w:hAnsi="Arial" w:cs="Arial"/>
          <w:sz w:val="20"/>
          <w:szCs w:val="20"/>
        </w:rPr>
        <w:t>&lt;th&gt;Month&lt;/th&gt;</w:t>
      </w:r>
    </w:p>
    <w:p w14:paraId="7D2BC2CC" w14:textId="77777777" w:rsidR="003975F1" w:rsidRPr="00BE1E6A" w:rsidRDefault="003975F1" w:rsidP="003975F1">
      <w:pPr>
        <w:spacing w:after="0"/>
        <w:ind w:left="2160" w:firstLine="720"/>
        <w:jc w:val="both"/>
        <w:rPr>
          <w:rFonts w:ascii="Arial" w:hAnsi="Arial" w:cs="Arial"/>
          <w:sz w:val="20"/>
          <w:szCs w:val="20"/>
        </w:rPr>
      </w:pPr>
      <w:r w:rsidRPr="00BE1E6A">
        <w:rPr>
          <w:rFonts w:ascii="Arial" w:hAnsi="Arial" w:cs="Arial"/>
          <w:sz w:val="20"/>
          <w:szCs w:val="20"/>
        </w:rPr>
        <w:t>&lt;th&gt;Savings&lt;/th&gt;</w:t>
      </w:r>
    </w:p>
    <w:p w14:paraId="12DD0439" w14:textId="77777777" w:rsidR="003975F1" w:rsidRPr="00BE1E6A" w:rsidRDefault="003975F1" w:rsidP="003975F1">
      <w:pPr>
        <w:spacing w:after="0"/>
        <w:ind w:left="2160"/>
        <w:jc w:val="both"/>
        <w:rPr>
          <w:rFonts w:ascii="Arial" w:hAnsi="Arial" w:cs="Arial"/>
          <w:sz w:val="20"/>
          <w:szCs w:val="20"/>
        </w:rPr>
      </w:pPr>
      <w:r w:rsidRPr="00BE1E6A">
        <w:rPr>
          <w:rFonts w:ascii="Arial" w:hAnsi="Arial" w:cs="Arial"/>
          <w:sz w:val="20"/>
          <w:szCs w:val="20"/>
        </w:rPr>
        <w:t>&lt;/tr&gt;</w:t>
      </w:r>
    </w:p>
    <w:p w14:paraId="43F7B8C7" w14:textId="77777777" w:rsidR="003975F1" w:rsidRPr="00BE1E6A" w:rsidRDefault="003975F1" w:rsidP="003975F1">
      <w:pPr>
        <w:spacing w:after="0"/>
        <w:ind w:left="2160"/>
        <w:jc w:val="both"/>
        <w:rPr>
          <w:rFonts w:ascii="Arial" w:hAnsi="Arial" w:cs="Arial"/>
          <w:sz w:val="20"/>
          <w:szCs w:val="20"/>
        </w:rPr>
      </w:pPr>
      <w:r w:rsidRPr="00BE1E6A">
        <w:rPr>
          <w:rFonts w:ascii="Arial" w:hAnsi="Arial" w:cs="Arial"/>
          <w:sz w:val="20"/>
          <w:szCs w:val="20"/>
        </w:rPr>
        <w:t>&lt;tr&gt;</w:t>
      </w:r>
    </w:p>
    <w:p w14:paraId="11787B5E" w14:textId="77777777" w:rsidR="003975F1" w:rsidRPr="00BE1E6A" w:rsidRDefault="003975F1" w:rsidP="003975F1">
      <w:pPr>
        <w:spacing w:after="0"/>
        <w:ind w:left="2160" w:firstLine="720"/>
        <w:jc w:val="both"/>
        <w:rPr>
          <w:rFonts w:ascii="Arial" w:hAnsi="Arial" w:cs="Arial"/>
          <w:sz w:val="20"/>
          <w:szCs w:val="20"/>
        </w:rPr>
      </w:pPr>
      <w:r w:rsidRPr="00BE1E6A">
        <w:rPr>
          <w:rFonts w:ascii="Arial" w:hAnsi="Arial" w:cs="Arial"/>
          <w:sz w:val="20"/>
          <w:szCs w:val="20"/>
        </w:rPr>
        <w:t>&lt;td&gt;January&lt;/td&gt;</w:t>
      </w:r>
    </w:p>
    <w:p w14:paraId="56218D27" w14:textId="77777777" w:rsidR="003975F1" w:rsidRPr="00BE1E6A" w:rsidRDefault="003975F1" w:rsidP="003975F1">
      <w:pPr>
        <w:spacing w:after="0"/>
        <w:ind w:left="2160" w:firstLine="720"/>
        <w:jc w:val="both"/>
        <w:rPr>
          <w:rFonts w:ascii="Arial" w:hAnsi="Arial" w:cs="Arial"/>
          <w:sz w:val="20"/>
          <w:szCs w:val="20"/>
        </w:rPr>
      </w:pPr>
      <w:r w:rsidRPr="00BE1E6A">
        <w:rPr>
          <w:rFonts w:ascii="Arial" w:hAnsi="Arial" w:cs="Arial"/>
          <w:sz w:val="20"/>
          <w:szCs w:val="20"/>
        </w:rPr>
        <w:t>&lt;td&gt;$100&lt;/td&gt;</w:t>
      </w:r>
    </w:p>
    <w:p w14:paraId="6031005C" w14:textId="77777777" w:rsidR="003975F1" w:rsidRPr="00BE1E6A" w:rsidRDefault="003975F1" w:rsidP="003975F1">
      <w:pPr>
        <w:spacing w:after="0"/>
        <w:ind w:left="2160"/>
        <w:jc w:val="both"/>
        <w:rPr>
          <w:rFonts w:ascii="Arial" w:hAnsi="Arial" w:cs="Arial"/>
          <w:sz w:val="20"/>
          <w:szCs w:val="20"/>
        </w:rPr>
      </w:pPr>
      <w:r w:rsidRPr="00BE1E6A">
        <w:rPr>
          <w:rFonts w:ascii="Arial" w:hAnsi="Arial" w:cs="Arial"/>
          <w:sz w:val="20"/>
          <w:szCs w:val="20"/>
        </w:rPr>
        <w:t>&lt;/tr&gt;</w:t>
      </w:r>
    </w:p>
    <w:p w14:paraId="52E7B88A" w14:textId="77777777" w:rsidR="003975F1" w:rsidRPr="00BE1E6A" w:rsidRDefault="003975F1" w:rsidP="003975F1">
      <w:pPr>
        <w:spacing w:after="0"/>
        <w:ind w:left="720" w:firstLine="720"/>
        <w:jc w:val="both"/>
        <w:rPr>
          <w:rFonts w:ascii="Arial" w:eastAsia="Times New Roman" w:hAnsi="Arial" w:cs="Arial"/>
          <w:b/>
          <w:color w:val="000000"/>
          <w:sz w:val="20"/>
          <w:szCs w:val="20"/>
          <w:lang w:eastAsia="en-IN"/>
        </w:rPr>
      </w:pPr>
      <w:r w:rsidRPr="00BE1E6A">
        <w:rPr>
          <w:rFonts w:ascii="Arial" w:hAnsi="Arial" w:cs="Arial"/>
          <w:sz w:val="20"/>
          <w:szCs w:val="20"/>
        </w:rPr>
        <w:t>&lt;/table&gt;</w:t>
      </w:r>
    </w:p>
    <w:p w14:paraId="1E9F6E49"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6556AC6D"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sz w:val="20"/>
          <w:szCs w:val="20"/>
          <w:lang w:val="en-IN" w:eastAsia="en-IN"/>
        </w:rPr>
        <w:t>Monthly savings</w:t>
      </w:r>
    </w:p>
    <w:tbl>
      <w:tblPr>
        <w:tblW w:w="0" w:type="auto"/>
        <w:tblCellSpacing w:w="15"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872"/>
      </w:tblGrid>
      <w:tr w:rsidR="003975F1" w:rsidRPr="00BE1E6A" w14:paraId="05AF8777"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1BD7F" w14:textId="77777777" w:rsidR="003975F1" w:rsidRPr="00BE1E6A" w:rsidRDefault="003975F1" w:rsidP="00D2146D">
            <w:pPr>
              <w:spacing w:after="0" w:line="240" w:lineRule="auto"/>
              <w:jc w:val="both"/>
              <w:rPr>
                <w:rFonts w:ascii="Arial" w:eastAsia="Times New Roman" w:hAnsi="Arial" w:cs="Arial"/>
                <w:b/>
                <w:bCs/>
                <w:sz w:val="20"/>
                <w:szCs w:val="20"/>
                <w:lang w:val="en-IN" w:eastAsia="en-IN"/>
              </w:rPr>
            </w:pPr>
            <w:r w:rsidRPr="00BE1E6A">
              <w:rPr>
                <w:rFonts w:ascii="Arial" w:eastAsia="Times New Roman" w:hAnsi="Arial" w:cs="Arial"/>
                <w:b/>
                <w:bCs/>
                <w:sz w:val="20"/>
                <w:szCs w:val="20"/>
                <w:lang w:val="en-IN" w:eastAsia="en-IN"/>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F7A31" w14:textId="77777777" w:rsidR="003975F1" w:rsidRPr="00BE1E6A" w:rsidRDefault="003975F1" w:rsidP="00D2146D">
            <w:pPr>
              <w:spacing w:after="0" w:line="240" w:lineRule="auto"/>
              <w:jc w:val="both"/>
              <w:rPr>
                <w:rFonts w:ascii="Arial" w:eastAsia="Times New Roman" w:hAnsi="Arial" w:cs="Arial"/>
                <w:b/>
                <w:bCs/>
                <w:sz w:val="20"/>
                <w:szCs w:val="20"/>
                <w:lang w:val="en-IN" w:eastAsia="en-IN"/>
              </w:rPr>
            </w:pPr>
            <w:r w:rsidRPr="00BE1E6A">
              <w:rPr>
                <w:rFonts w:ascii="Arial" w:eastAsia="Times New Roman" w:hAnsi="Arial" w:cs="Arial"/>
                <w:b/>
                <w:bCs/>
                <w:sz w:val="20"/>
                <w:szCs w:val="20"/>
                <w:lang w:val="en-IN" w:eastAsia="en-IN"/>
              </w:rPr>
              <w:t>Savings</w:t>
            </w:r>
          </w:p>
        </w:tc>
      </w:tr>
      <w:tr w:rsidR="003975F1" w:rsidRPr="00BE1E6A" w14:paraId="69D2E824"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C95A8"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61510" w14:textId="77777777" w:rsidR="003975F1" w:rsidRPr="00BE1E6A" w:rsidRDefault="003975F1" w:rsidP="00D2146D">
            <w:pPr>
              <w:spacing w:after="0" w:line="240" w:lineRule="auto"/>
              <w:jc w:val="both"/>
              <w:rPr>
                <w:rFonts w:ascii="Arial" w:eastAsia="Times New Roman" w:hAnsi="Arial" w:cs="Arial"/>
                <w:sz w:val="20"/>
                <w:szCs w:val="20"/>
                <w:lang w:val="en-IN" w:eastAsia="en-IN"/>
              </w:rPr>
            </w:pPr>
            <w:r w:rsidRPr="00BE1E6A">
              <w:rPr>
                <w:rFonts w:ascii="Arial" w:eastAsia="Times New Roman" w:hAnsi="Arial" w:cs="Arial"/>
                <w:sz w:val="20"/>
                <w:szCs w:val="20"/>
                <w:lang w:val="en-IN" w:eastAsia="en-IN"/>
              </w:rPr>
              <w:t>$100</w:t>
            </w:r>
          </w:p>
        </w:tc>
      </w:tr>
    </w:tbl>
    <w:p w14:paraId="5B20AB68" w14:textId="77777777" w:rsidR="003975F1" w:rsidRPr="00BE1E6A" w:rsidRDefault="003975F1" w:rsidP="003975F1">
      <w:pPr>
        <w:spacing w:after="0"/>
        <w:jc w:val="both"/>
        <w:rPr>
          <w:rFonts w:ascii="Arial" w:eastAsia="Times New Roman" w:hAnsi="Arial" w:cs="Arial"/>
          <w:color w:val="000000"/>
          <w:sz w:val="20"/>
          <w:szCs w:val="20"/>
          <w:lang w:eastAsia="en-IN"/>
        </w:rPr>
      </w:pPr>
    </w:p>
    <w:p w14:paraId="0F5C9811" w14:textId="77777777" w:rsidR="003975F1" w:rsidRPr="00BE1E6A" w:rsidRDefault="006228CA" w:rsidP="003975F1">
      <w:pPr>
        <w:pStyle w:val="Heading2"/>
        <w:jc w:val="both"/>
        <w:rPr>
          <w:rFonts w:ascii="Arial" w:hAnsi="Arial" w:cs="Arial"/>
          <w:sz w:val="20"/>
          <w:szCs w:val="20"/>
          <w:lang w:eastAsia="en-IN"/>
        </w:rPr>
      </w:pPr>
      <w:r w:rsidRPr="00BE1E6A">
        <w:rPr>
          <w:rFonts w:ascii="Arial" w:hAnsi="Arial" w:cs="Arial"/>
          <w:sz w:val="20"/>
          <w:szCs w:val="20"/>
          <w:lang w:eastAsia="en-IN"/>
        </w:rPr>
        <w:t>6</w:t>
      </w:r>
      <w:r w:rsidR="00067495" w:rsidRPr="00BE1E6A">
        <w:rPr>
          <w:rFonts w:ascii="Arial" w:hAnsi="Arial" w:cs="Arial"/>
          <w:sz w:val="20"/>
          <w:szCs w:val="20"/>
          <w:lang w:eastAsia="en-IN"/>
        </w:rPr>
        <w:t>0</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&lt;COL&gt;:-</w:t>
      </w:r>
    </w:p>
    <w:p w14:paraId="6E426B23" w14:textId="77777777" w:rsidR="003975F1" w:rsidRPr="00BE1E6A"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&lt;col&gt; tag defines attribute values for one or more columns in a table. The &lt;col&gt; tag is useful for applying styles to entire columns, instead of repeating the styles for each cell, for each row. The &lt;col&gt; tag can only be used inside a &lt;table&gt; or a &lt;colgroup&gt; element.</w:t>
      </w:r>
    </w:p>
    <w:p w14:paraId="051508F1" w14:textId="77777777" w:rsidR="003975F1" w:rsidRPr="00BE1E6A" w:rsidRDefault="003975F1" w:rsidP="003975F1">
      <w:pPr>
        <w:pStyle w:val="Heading2"/>
        <w:jc w:val="both"/>
        <w:rPr>
          <w:rFonts w:ascii="Arial" w:hAnsi="Arial" w:cs="Arial"/>
          <w:sz w:val="20"/>
          <w:szCs w:val="20"/>
          <w:lang w:eastAsia="en-IN"/>
        </w:rPr>
      </w:pPr>
    </w:p>
    <w:p w14:paraId="1304B655" w14:textId="77777777" w:rsidR="003975F1" w:rsidRPr="00BE1E6A" w:rsidRDefault="00067495" w:rsidP="003975F1">
      <w:pPr>
        <w:pStyle w:val="Heading2"/>
        <w:jc w:val="both"/>
        <w:rPr>
          <w:rFonts w:ascii="Arial" w:hAnsi="Arial" w:cs="Arial"/>
          <w:sz w:val="20"/>
          <w:szCs w:val="20"/>
          <w:lang w:eastAsia="en-IN"/>
        </w:rPr>
      </w:pPr>
      <w:r w:rsidRPr="00BE1E6A">
        <w:rPr>
          <w:rFonts w:ascii="Arial" w:hAnsi="Arial" w:cs="Arial"/>
          <w:sz w:val="20"/>
          <w:szCs w:val="20"/>
          <w:lang w:eastAsia="en-IN"/>
        </w:rPr>
        <w:t>61</w:t>
      </w:r>
      <w:r w:rsidR="003975F1" w:rsidRPr="00BE1E6A">
        <w:rPr>
          <w:rFonts w:ascii="Arial" w:hAnsi="Arial" w:cs="Arial"/>
          <w:sz w:val="20"/>
          <w:szCs w:val="20"/>
          <w:lang w:eastAsia="en-IN"/>
        </w:rPr>
        <w:t>.</w:t>
      </w:r>
      <w:r w:rsidR="003975F1" w:rsidRPr="00BE1E6A">
        <w:rPr>
          <w:rFonts w:ascii="Arial" w:hAnsi="Arial" w:cs="Arial"/>
          <w:sz w:val="20"/>
          <w:szCs w:val="20"/>
          <w:lang w:eastAsia="en-IN"/>
        </w:rPr>
        <w:tab/>
        <w:t>&lt;COLGROUP&gt;:-</w:t>
      </w:r>
    </w:p>
    <w:p w14:paraId="36D397DF" w14:textId="77777777" w:rsidR="003975F1" w:rsidRDefault="003975F1" w:rsidP="003975F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&lt;colgroup&gt; tag is used to group columns in a table for formatting. The &lt;colgroup&gt; tag is useful for applying styles to entire columns, instead of re</w:t>
      </w:r>
      <w:r w:rsidR="00EA5F8F">
        <w:rPr>
          <w:rFonts w:ascii="Arial" w:hAnsi="Arial" w:cs="Arial"/>
          <w:sz w:val="20"/>
          <w:szCs w:val="20"/>
        </w:rPr>
        <w:t>peating the styles for each column</w:t>
      </w:r>
      <w:r w:rsidRPr="00BE1E6A">
        <w:rPr>
          <w:rFonts w:ascii="Arial" w:hAnsi="Arial" w:cs="Arial"/>
          <w:sz w:val="20"/>
          <w:szCs w:val="20"/>
        </w:rPr>
        <w:t>. The &lt;colgroup&gt; tag can only be used inside a &lt;table&gt; element.</w:t>
      </w:r>
    </w:p>
    <w:p w14:paraId="6E761A4E" w14:textId="77777777" w:rsidR="0017043F" w:rsidRDefault="0017043F" w:rsidP="0017043F">
      <w:pPr>
        <w:pStyle w:val="NormalWeb"/>
        <w:spacing w:before="0" w:beforeAutospacing="0" w:after="0" w:afterAutospacing="0"/>
        <w:jc w:val="both"/>
        <w:rPr>
          <w:rFonts w:ascii="Arial" w:hAnsi="Arial" w:cs="Arial"/>
          <w:sz w:val="20"/>
          <w:szCs w:val="20"/>
        </w:rPr>
      </w:pPr>
    </w:p>
    <w:p w14:paraId="43DC0970" w14:textId="77777777" w:rsidR="0017043F" w:rsidRDefault="0017043F" w:rsidP="0017043F">
      <w:pPr>
        <w:pStyle w:val="NormalWeb"/>
        <w:spacing w:before="0" w:beforeAutospacing="0" w:after="0" w:afterAutospacing="0"/>
        <w:jc w:val="both"/>
        <w:rPr>
          <w:rFonts w:ascii="Arial" w:hAnsi="Arial" w:cs="Arial"/>
          <w:sz w:val="20"/>
          <w:szCs w:val="20"/>
        </w:rPr>
      </w:pPr>
      <w:r>
        <w:rPr>
          <w:rFonts w:ascii="Arial" w:hAnsi="Arial" w:cs="Arial"/>
          <w:sz w:val="20"/>
          <w:szCs w:val="20"/>
        </w:rPr>
        <w:t>Attributes:-</w:t>
      </w:r>
    </w:p>
    <w:p w14:paraId="6B62E520" w14:textId="77777777" w:rsidR="0017043F" w:rsidRPr="0017043F" w:rsidRDefault="0017043F" w:rsidP="0017043F">
      <w:pPr>
        <w:spacing w:after="0"/>
        <w:rPr>
          <w:rFonts w:ascii="Arial" w:hAnsi="Arial" w:cs="Arial"/>
          <w:sz w:val="20"/>
          <w:szCs w:val="20"/>
        </w:rPr>
      </w:pPr>
      <w:r w:rsidRPr="0017043F">
        <w:rPr>
          <w:rFonts w:ascii="Arial" w:hAnsi="Arial" w:cs="Arial"/>
          <w:sz w:val="20"/>
          <w:szCs w:val="20"/>
        </w:rPr>
        <w:t>1. align</w:t>
      </w:r>
      <w:r w:rsidRPr="0017043F">
        <w:rPr>
          <w:rFonts w:ascii="Arial" w:hAnsi="Arial" w:cs="Arial"/>
          <w:sz w:val="20"/>
          <w:szCs w:val="20"/>
        </w:rPr>
        <w:tab/>
      </w:r>
      <w:r w:rsidRPr="0017043F">
        <w:rPr>
          <w:rFonts w:ascii="Arial" w:hAnsi="Arial" w:cs="Arial"/>
          <w:sz w:val="20"/>
          <w:szCs w:val="20"/>
        </w:rPr>
        <w:tab/>
        <w:t>left, right, center, justify, char</w:t>
      </w:r>
      <w:r w:rsidRPr="0017043F">
        <w:rPr>
          <w:rFonts w:ascii="Arial" w:hAnsi="Arial" w:cs="Arial"/>
          <w:sz w:val="20"/>
          <w:szCs w:val="20"/>
        </w:rPr>
        <w:tab/>
        <w:t>Aligns the content in a column group</w:t>
      </w:r>
    </w:p>
    <w:p w14:paraId="4BFCFBDA" w14:textId="77777777" w:rsidR="0017043F" w:rsidRPr="0017043F" w:rsidRDefault="0017043F" w:rsidP="0017043F">
      <w:pPr>
        <w:spacing w:after="0"/>
        <w:rPr>
          <w:rFonts w:ascii="Arial" w:hAnsi="Arial" w:cs="Arial"/>
          <w:sz w:val="20"/>
          <w:szCs w:val="20"/>
        </w:rPr>
      </w:pPr>
      <w:r w:rsidRPr="0017043F">
        <w:rPr>
          <w:rFonts w:ascii="Arial" w:hAnsi="Arial" w:cs="Arial"/>
          <w:sz w:val="20"/>
          <w:szCs w:val="20"/>
        </w:rPr>
        <w:t>2. char</w:t>
      </w:r>
      <w:r w:rsidRPr="0017043F">
        <w:rPr>
          <w:rFonts w:ascii="Arial" w:hAnsi="Arial" w:cs="Arial"/>
          <w:sz w:val="20"/>
          <w:szCs w:val="20"/>
        </w:rPr>
        <w:tab/>
      </w:r>
      <w:r w:rsidRPr="0017043F">
        <w:rPr>
          <w:rFonts w:ascii="Arial" w:hAnsi="Arial" w:cs="Arial"/>
          <w:sz w:val="20"/>
          <w:szCs w:val="20"/>
        </w:rPr>
        <w:tab/>
        <w:t>character</w:t>
      </w:r>
      <w:r w:rsidRPr="0017043F">
        <w:rPr>
          <w:rFonts w:ascii="Arial" w:hAnsi="Arial" w:cs="Arial"/>
          <w:sz w:val="20"/>
          <w:szCs w:val="20"/>
        </w:rPr>
        <w:tab/>
      </w:r>
      <w:r w:rsidRPr="0017043F">
        <w:rPr>
          <w:rFonts w:ascii="Arial" w:hAnsi="Arial" w:cs="Arial"/>
          <w:sz w:val="20"/>
          <w:szCs w:val="20"/>
        </w:rPr>
        <w:tab/>
      </w:r>
      <w:r w:rsidRPr="0017043F">
        <w:rPr>
          <w:rFonts w:ascii="Arial" w:hAnsi="Arial" w:cs="Arial"/>
          <w:sz w:val="20"/>
          <w:szCs w:val="20"/>
        </w:rPr>
        <w:tab/>
        <w:t>Aligns the content in a column group to a character</w:t>
      </w:r>
    </w:p>
    <w:p w14:paraId="4356C485" w14:textId="77777777" w:rsidR="0017043F" w:rsidRDefault="0017043F" w:rsidP="0017043F">
      <w:pPr>
        <w:spacing w:after="0"/>
        <w:ind w:left="1440" w:hanging="1440"/>
        <w:rPr>
          <w:rFonts w:ascii="Arial" w:hAnsi="Arial" w:cs="Arial"/>
          <w:sz w:val="20"/>
          <w:szCs w:val="20"/>
        </w:rPr>
      </w:pPr>
      <w:r w:rsidRPr="0017043F">
        <w:rPr>
          <w:rFonts w:ascii="Arial" w:hAnsi="Arial" w:cs="Arial"/>
          <w:sz w:val="20"/>
          <w:szCs w:val="20"/>
        </w:rPr>
        <w:t>3. charoff</w:t>
      </w:r>
      <w:r w:rsidRPr="0017043F">
        <w:rPr>
          <w:rFonts w:ascii="Arial" w:hAnsi="Arial" w:cs="Arial"/>
          <w:sz w:val="20"/>
          <w:szCs w:val="20"/>
        </w:rPr>
        <w:tab/>
        <w:t>number</w:t>
      </w:r>
      <w:r w:rsidRPr="0017043F">
        <w:rPr>
          <w:rFonts w:ascii="Arial" w:hAnsi="Arial" w:cs="Arial"/>
          <w:sz w:val="20"/>
          <w:szCs w:val="20"/>
        </w:rPr>
        <w:tab/>
      </w:r>
      <w:r w:rsidRPr="0017043F">
        <w:rPr>
          <w:rFonts w:ascii="Arial" w:hAnsi="Arial" w:cs="Arial"/>
          <w:sz w:val="20"/>
          <w:szCs w:val="20"/>
        </w:rPr>
        <w:tab/>
      </w:r>
      <w:r w:rsidRPr="0017043F">
        <w:rPr>
          <w:rFonts w:ascii="Arial" w:hAnsi="Arial" w:cs="Arial"/>
          <w:sz w:val="20"/>
          <w:szCs w:val="20"/>
        </w:rPr>
        <w:tab/>
      </w:r>
      <w:r w:rsidRPr="0017043F">
        <w:rPr>
          <w:rFonts w:ascii="Arial" w:hAnsi="Arial" w:cs="Arial"/>
          <w:sz w:val="20"/>
          <w:szCs w:val="20"/>
        </w:rPr>
        <w:tab/>
        <w:t xml:space="preserve">Sets the number of characters the content will be </w:t>
      </w:r>
    </w:p>
    <w:p w14:paraId="72BDF27D" w14:textId="77777777" w:rsidR="0017043F" w:rsidRDefault="0017043F" w:rsidP="0017043F">
      <w:pPr>
        <w:spacing w:after="0"/>
        <w:ind w:left="3600" w:firstLine="720"/>
        <w:rPr>
          <w:rFonts w:ascii="Arial" w:hAnsi="Arial" w:cs="Arial"/>
          <w:sz w:val="20"/>
          <w:szCs w:val="20"/>
        </w:rPr>
      </w:pPr>
      <w:r w:rsidRPr="0017043F">
        <w:rPr>
          <w:rFonts w:ascii="Arial" w:hAnsi="Arial" w:cs="Arial"/>
          <w:sz w:val="20"/>
          <w:szCs w:val="20"/>
        </w:rPr>
        <w:t xml:space="preserve">aligned from the character specified by the char </w:t>
      </w:r>
    </w:p>
    <w:p w14:paraId="7C0C8CE2" w14:textId="77777777" w:rsidR="0017043F" w:rsidRPr="0017043F" w:rsidRDefault="0017043F" w:rsidP="0017043F">
      <w:pPr>
        <w:spacing w:after="0"/>
        <w:ind w:left="3600" w:firstLine="720"/>
        <w:rPr>
          <w:rFonts w:ascii="Arial" w:hAnsi="Arial" w:cs="Arial"/>
          <w:sz w:val="20"/>
          <w:szCs w:val="20"/>
        </w:rPr>
      </w:pPr>
      <w:r w:rsidRPr="0017043F">
        <w:rPr>
          <w:rFonts w:ascii="Arial" w:hAnsi="Arial" w:cs="Arial"/>
          <w:sz w:val="20"/>
          <w:szCs w:val="20"/>
        </w:rPr>
        <w:t>attribute</w:t>
      </w:r>
    </w:p>
    <w:p w14:paraId="0885B477" w14:textId="77777777" w:rsidR="0017043F" w:rsidRPr="0017043F" w:rsidRDefault="0017043F" w:rsidP="0017043F">
      <w:pPr>
        <w:spacing w:after="0"/>
        <w:rPr>
          <w:rFonts w:ascii="Arial" w:hAnsi="Arial" w:cs="Arial"/>
          <w:sz w:val="20"/>
          <w:szCs w:val="20"/>
        </w:rPr>
      </w:pPr>
      <w:r w:rsidRPr="0017043F">
        <w:rPr>
          <w:rFonts w:ascii="Arial" w:hAnsi="Arial" w:cs="Arial"/>
          <w:sz w:val="20"/>
          <w:szCs w:val="20"/>
        </w:rPr>
        <w:t>4. span</w:t>
      </w:r>
      <w:r w:rsidRPr="0017043F">
        <w:rPr>
          <w:rFonts w:ascii="Arial" w:hAnsi="Arial" w:cs="Arial"/>
          <w:sz w:val="20"/>
          <w:szCs w:val="20"/>
        </w:rPr>
        <w:tab/>
      </w:r>
      <w:r w:rsidRPr="0017043F">
        <w:rPr>
          <w:rFonts w:ascii="Arial" w:hAnsi="Arial" w:cs="Arial"/>
          <w:sz w:val="20"/>
          <w:szCs w:val="20"/>
        </w:rPr>
        <w:tab/>
        <w:t>number</w:t>
      </w:r>
      <w:r w:rsidRPr="0017043F">
        <w:rPr>
          <w:rFonts w:ascii="Arial" w:hAnsi="Arial" w:cs="Arial"/>
          <w:sz w:val="20"/>
          <w:szCs w:val="20"/>
        </w:rPr>
        <w:tab/>
      </w:r>
      <w:r w:rsidRPr="0017043F">
        <w:rPr>
          <w:rFonts w:ascii="Arial" w:hAnsi="Arial" w:cs="Arial"/>
          <w:sz w:val="20"/>
          <w:szCs w:val="20"/>
        </w:rPr>
        <w:tab/>
      </w:r>
      <w:r w:rsidRPr="0017043F">
        <w:rPr>
          <w:rFonts w:ascii="Arial" w:hAnsi="Arial" w:cs="Arial"/>
          <w:sz w:val="20"/>
          <w:szCs w:val="20"/>
        </w:rPr>
        <w:tab/>
      </w:r>
      <w:r w:rsidRPr="0017043F">
        <w:rPr>
          <w:rFonts w:ascii="Arial" w:hAnsi="Arial" w:cs="Arial"/>
          <w:sz w:val="20"/>
          <w:szCs w:val="20"/>
        </w:rPr>
        <w:tab/>
        <w:t>Specifies the number of columns a column group should span</w:t>
      </w:r>
    </w:p>
    <w:p w14:paraId="0C68DE2C" w14:textId="77777777" w:rsidR="0017043F" w:rsidRPr="0017043F" w:rsidRDefault="0017043F" w:rsidP="0017043F">
      <w:pPr>
        <w:spacing w:after="0"/>
        <w:rPr>
          <w:rFonts w:ascii="Arial" w:hAnsi="Arial" w:cs="Arial"/>
          <w:sz w:val="20"/>
          <w:szCs w:val="20"/>
        </w:rPr>
      </w:pPr>
      <w:r w:rsidRPr="0017043F">
        <w:rPr>
          <w:rFonts w:ascii="Arial" w:hAnsi="Arial" w:cs="Arial"/>
          <w:sz w:val="20"/>
          <w:szCs w:val="20"/>
        </w:rPr>
        <w:t>5. valign</w:t>
      </w:r>
      <w:r w:rsidRPr="0017043F">
        <w:rPr>
          <w:rFonts w:ascii="Arial" w:hAnsi="Arial" w:cs="Arial"/>
          <w:sz w:val="20"/>
          <w:szCs w:val="20"/>
        </w:rPr>
        <w:tab/>
        <w:t>top, middle, bottom, baseline</w:t>
      </w:r>
      <w:r w:rsidRPr="0017043F">
        <w:rPr>
          <w:rFonts w:ascii="Arial" w:hAnsi="Arial" w:cs="Arial"/>
          <w:sz w:val="20"/>
          <w:szCs w:val="20"/>
        </w:rPr>
        <w:tab/>
        <w:t>Vertical aligns the content in a column group</w:t>
      </w:r>
    </w:p>
    <w:p w14:paraId="2E200684" w14:textId="77777777" w:rsidR="0017043F" w:rsidRPr="0017043F" w:rsidRDefault="0017043F" w:rsidP="0017043F">
      <w:pPr>
        <w:spacing w:after="0"/>
        <w:rPr>
          <w:rFonts w:ascii="Arial" w:hAnsi="Arial" w:cs="Arial"/>
          <w:sz w:val="20"/>
          <w:szCs w:val="20"/>
        </w:rPr>
      </w:pPr>
      <w:r w:rsidRPr="0017043F">
        <w:rPr>
          <w:rFonts w:ascii="Arial" w:hAnsi="Arial" w:cs="Arial"/>
          <w:sz w:val="20"/>
          <w:szCs w:val="20"/>
        </w:rPr>
        <w:t>6. width</w:t>
      </w:r>
      <w:r w:rsidRPr="0017043F">
        <w:rPr>
          <w:rFonts w:ascii="Arial" w:hAnsi="Arial" w:cs="Arial"/>
          <w:sz w:val="20"/>
          <w:szCs w:val="20"/>
        </w:rPr>
        <w:tab/>
      </w:r>
      <w:r w:rsidRPr="0017043F">
        <w:rPr>
          <w:rFonts w:ascii="Arial" w:hAnsi="Arial" w:cs="Arial"/>
          <w:sz w:val="20"/>
          <w:szCs w:val="20"/>
        </w:rPr>
        <w:tab/>
        <w:t>pixels, %, relative_length</w:t>
      </w:r>
      <w:r w:rsidRPr="0017043F">
        <w:rPr>
          <w:rFonts w:ascii="Arial" w:hAnsi="Arial" w:cs="Arial"/>
          <w:sz w:val="20"/>
          <w:szCs w:val="20"/>
        </w:rPr>
        <w:tab/>
        <w:t>Specifies the width of a column group</w:t>
      </w:r>
    </w:p>
    <w:p w14:paraId="1DA6C933"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22817BCD" w14:textId="77777777" w:rsidR="003975F1" w:rsidRPr="00BE1E6A" w:rsidRDefault="003975F1" w:rsidP="003975F1">
      <w:pPr>
        <w:spacing w:after="0"/>
        <w:ind w:firstLine="720"/>
        <w:jc w:val="both"/>
        <w:rPr>
          <w:rFonts w:ascii="Arial" w:hAnsi="Arial" w:cs="Arial"/>
          <w:sz w:val="20"/>
          <w:szCs w:val="20"/>
        </w:rPr>
      </w:pPr>
      <w:r w:rsidRPr="00BE1E6A">
        <w:rPr>
          <w:rFonts w:ascii="Arial" w:hAnsi="Arial" w:cs="Arial"/>
          <w:sz w:val="20"/>
          <w:szCs w:val="20"/>
        </w:rPr>
        <w:t>&lt;table border="1"&gt;</w:t>
      </w:r>
    </w:p>
    <w:p w14:paraId="5C772BE1" w14:textId="77777777" w:rsidR="003975F1" w:rsidRPr="00BE1E6A" w:rsidRDefault="003975F1" w:rsidP="003975F1">
      <w:pPr>
        <w:spacing w:after="0"/>
        <w:ind w:left="720" w:firstLine="720"/>
        <w:jc w:val="both"/>
        <w:rPr>
          <w:rFonts w:ascii="Arial" w:hAnsi="Arial" w:cs="Arial"/>
          <w:sz w:val="20"/>
          <w:szCs w:val="20"/>
        </w:rPr>
      </w:pPr>
      <w:r w:rsidRPr="00BE1E6A">
        <w:rPr>
          <w:rFonts w:ascii="Arial" w:hAnsi="Arial" w:cs="Arial"/>
          <w:sz w:val="20"/>
          <w:szCs w:val="20"/>
        </w:rPr>
        <w:t>&lt;colgroup&gt;</w:t>
      </w:r>
    </w:p>
    <w:p w14:paraId="62DB50B8"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&lt;col span="2" style="background-color:red</w:t>
      </w:r>
      <w:r w:rsidR="00066EEC" w:rsidRPr="00BE1E6A">
        <w:rPr>
          <w:rFonts w:ascii="Arial" w:hAnsi="Arial" w:cs="Arial"/>
          <w:sz w:val="20"/>
          <w:szCs w:val="20"/>
        </w:rPr>
        <w:t>;color:blue</w:t>
      </w:r>
      <w:r w:rsidRPr="00BE1E6A">
        <w:rPr>
          <w:rFonts w:ascii="Arial" w:hAnsi="Arial" w:cs="Arial"/>
          <w:sz w:val="20"/>
          <w:szCs w:val="20"/>
        </w:rPr>
        <w:t>" /&gt;</w:t>
      </w:r>
    </w:p>
    <w:p w14:paraId="12B497F6"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&lt;col style="background-color:yellow" /&gt;</w:t>
      </w:r>
    </w:p>
    <w:p w14:paraId="3536682C"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&lt;/colgroup&gt;</w:t>
      </w:r>
    </w:p>
    <w:p w14:paraId="0347357B"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&lt;tr&gt;</w:t>
      </w:r>
    </w:p>
    <w:p w14:paraId="5DDB6CD3"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&lt;th&gt;ISBN&lt;/th&gt;</w:t>
      </w:r>
    </w:p>
    <w:p w14:paraId="45EABCE3"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&lt;th&gt;Title&lt;/th&gt;</w:t>
      </w:r>
    </w:p>
    <w:p w14:paraId="595D1FF6"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&lt;th&gt;Price&lt;/th&gt;</w:t>
      </w:r>
    </w:p>
    <w:p w14:paraId="64A015DA"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&lt;/tr&gt;</w:t>
      </w:r>
    </w:p>
    <w:p w14:paraId="6C734534"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&lt;tr&gt;</w:t>
      </w:r>
    </w:p>
    <w:p w14:paraId="1D32C325"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&lt;td&gt;3476896&lt;/td&gt;</w:t>
      </w:r>
    </w:p>
    <w:p w14:paraId="3F75219B"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&lt;td&gt;My first HTML&lt;/td&gt;</w:t>
      </w:r>
    </w:p>
    <w:p w14:paraId="0B9715DF"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&lt;td&gt;$53&lt;/td&gt;</w:t>
      </w:r>
    </w:p>
    <w:p w14:paraId="3E2EC854"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&lt;/tr&gt;</w:t>
      </w:r>
    </w:p>
    <w:p w14:paraId="23C820D3" w14:textId="77777777" w:rsidR="003975F1" w:rsidRPr="00BE1E6A" w:rsidRDefault="003975F1" w:rsidP="003975F1">
      <w:pPr>
        <w:spacing w:after="0"/>
        <w:ind w:left="1440"/>
        <w:jc w:val="both"/>
        <w:rPr>
          <w:rFonts w:ascii="Arial" w:hAnsi="Arial" w:cs="Arial"/>
          <w:sz w:val="20"/>
          <w:szCs w:val="20"/>
        </w:rPr>
      </w:pPr>
      <w:r w:rsidRPr="00BE1E6A">
        <w:rPr>
          <w:rFonts w:ascii="Arial" w:hAnsi="Arial" w:cs="Arial"/>
          <w:sz w:val="20"/>
          <w:szCs w:val="20"/>
        </w:rPr>
        <w:t>&lt;tr&gt;</w:t>
      </w:r>
    </w:p>
    <w:p w14:paraId="4F9FFE1E" w14:textId="77777777" w:rsidR="003975F1" w:rsidRPr="00BE1E6A" w:rsidRDefault="003975F1" w:rsidP="003975F1">
      <w:pPr>
        <w:spacing w:after="0"/>
        <w:ind w:left="1440" w:firstLine="720"/>
        <w:jc w:val="both"/>
        <w:rPr>
          <w:rFonts w:ascii="Arial" w:hAnsi="Arial" w:cs="Arial"/>
          <w:sz w:val="20"/>
          <w:szCs w:val="20"/>
        </w:rPr>
      </w:pPr>
      <w:r w:rsidRPr="00BE1E6A">
        <w:rPr>
          <w:rFonts w:ascii="Arial" w:hAnsi="Arial" w:cs="Arial"/>
          <w:sz w:val="20"/>
          <w:szCs w:val="20"/>
        </w:rPr>
        <w:t>&lt;td&gt;5869207&lt;/td&gt;</w:t>
      </w:r>
    </w:p>
    <w:p w14:paraId="47E498F8" w14:textId="77777777" w:rsidR="003975F1" w:rsidRPr="00BE1E6A" w:rsidRDefault="003975F1" w:rsidP="003975F1">
      <w:pPr>
        <w:spacing w:after="0"/>
        <w:ind w:left="2160"/>
        <w:jc w:val="both"/>
        <w:rPr>
          <w:rFonts w:ascii="Arial" w:hAnsi="Arial" w:cs="Arial"/>
          <w:sz w:val="20"/>
          <w:szCs w:val="20"/>
        </w:rPr>
      </w:pPr>
      <w:r w:rsidRPr="00BE1E6A">
        <w:rPr>
          <w:rFonts w:ascii="Arial" w:hAnsi="Arial" w:cs="Arial"/>
          <w:sz w:val="20"/>
          <w:szCs w:val="20"/>
        </w:rPr>
        <w:t>&lt;td&gt;My first CSS&lt;/td&gt;</w:t>
      </w:r>
    </w:p>
    <w:p w14:paraId="27CD344B" w14:textId="77777777" w:rsidR="003975F1" w:rsidRPr="00BE1E6A" w:rsidRDefault="003975F1" w:rsidP="003975F1">
      <w:pPr>
        <w:spacing w:after="0"/>
        <w:ind w:left="2160"/>
        <w:jc w:val="both"/>
        <w:rPr>
          <w:rFonts w:ascii="Arial" w:hAnsi="Arial" w:cs="Arial"/>
          <w:sz w:val="20"/>
          <w:szCs w:val="20"/>
        </w:rPr>
      </w:pPr>
      <w:r w:rsidRPr="00BE1E6A">
        <w:rPr>
          <w:rFonts w:ascii="Arial" w:hAnsi="Arial" w:cs="Arial"/>
          <w:sz w:val="20"/>
          <w:szCs w:val="20"/>
        </w:rPr>
        <w:t>&lt;td&gt;$49&lt;/td&gt;</w:t>
      </w:r>
    </w:p>
    <w:p w14:paraId="065BDEB1" w14:textId="77777777" w:rsidR="003975F1" w:rsidRPr="00BE1E6A" w:rsidRDefault="003975F1" w:rsidP="003975F1">
      <w:pPr>
        <w:spacing w:after="0"/>
        <w:ind w:left="720" w:firstLine="720"/>
        <w:jc w:val="both"/>
        <w:rPr>
          <w:rFonts w:ascii="Arial" w:hAnsi="Arial" w:cs="Arial"/>
          <w:sz w:val="20"/>
          <w:szCs w:val="20"/>
        </w:rPr>
      </w:pPr>
      <w:r w:rsidRPr="00BE1E6A">
        <w:rPr>
          <w:rFonts w:ascii="Arial" w:hAnsi="Arial" w:cs="Arial"/>
          <w:sz w:val="20"/>
          <w:szCs w:val="20"/>
        </w:rPr>
        <w:t>&lt;/tr&gt;</w:t>
      </w:r>
    </w:p>
    <w:p w14:paraId="0D7ADDAF" w14:textId="77777777" w:rsidR="003975F1" w:rsidRPr="00BE1E6A" w:rsidRDefault="003975F1" w:rsidP="003975F1">
      <w:pPr>
        <w:spacing w:after="0"/>
        <w:ind w:firstLine="720"/>
        <w:jc w:val="both"/>
        <w:rPr>
          <w:rFonts w:ascii="Arial" w:hAnsi="Arial" w:cs="Arial"/>
          <w:sz w:val="20"/>
          <w:szCs w:val="20"/>
        </w:rPr>
      </w:pPr>
      <w:r w:rsidRPr="00BE1E6A">
        <w:rPr>
          <w:rFonts w:ascii="Arial" w:hAnsi="Arial" w:cs="Arial"/>
          <w:sz w:val="20"/>
          <w:szCs w:val="20"/>
        </w:rPr>
        <w:t>&lt;/table&gt;</w:t>
      </w:r>
    </w:p>
    <w:p w14:paraId="3D972A96" w14:textId="77777777" w:rsidR="003975F1" w:rsidRPr="00BE1E6A" w:rsidRDefault="003975F1" w:rsidP="003975F1">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4"/>
        <w:gridCol w:w="1335"/>
        <w:gridCol w:w="595"/>
      </w:tblGrid>
      <w:tr w:rsidR="003975F1" w:rsidRPr="00BE1E6A" w14:paraId="4985F2DB"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49962E" w14:textId="77777777" w:rsidR="003975F1" w:rsidRPr="00BE1E6A" w:rsidRDefault="003975F1" w:rsidP="00D2146D">
            <w:pPr>
              <w:spacing w:after="0" w:line="240" w:lineRule="auto"/>
              <w:jc w:val="both"/>
              <w:rPr>
                <w:rFonts w:ascii="Arial" w:eastAsia="Times New Roman" w:hAnsi="Arial" w:cs="Arial"/>
                <w:b/>
                <w:bCs/>
                <w:sz w:val="20"/>
                <w:szCs w:val="20"/>
                <w:highlight w:val="red"/>
                <w:lang w:val="en-IN" w:eastAsia="en-IN"/>
              </w:rPr>
            </w:pPr>
            <w:r w:rsidRPr="00BE1E6A">
              <w:rPr>
                <w:rFonts w:ascii="Arial" w:eastAsia="Times New Roman" w:hAnsi="Arial" w:cs="Arial"/>
                <w:b/>
                <w:bCs/>
                <w:sz w:val="20"/>
                <w:szCs w:val="20"/>
                <w:highlight w:val="red"/>
                <w:lang w:val="en-IN" w:eastAsia="en-IN"/>
              </w:rPr>
              <w:t>ISBN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34CD0" w14:textId="77777777" w:rsidR="003975F1" w:rsidRPr="00BE1E6A" w:rsidRDefault="003975F1" w:rsidP="00D2146D">
            <w:pPr>
              <w:spacing w:after="0" w:line="240" w:lineRule="auto"/>
              <w:jc w:val="both"/>
              <w:rPr>
                <w:rFonts w:ascii="Arial" w:eastAsia="Times New Roman" w:hAnsi="Arial" w:cs="Arial"/>
                <w:b/>
                <w:bCs/>
                <w:sz w:val="20"/>
                <w:szCs w:val="20"/>
                <w:highlight w:val="red"/>
                <w:lang w:val="en-IN" w:eastAsia="en-IN"/>
              </w:rPr>
            </w:pPr>
            <w:r w:rsidRPr="00BE1E6A">
              <w:rPr>
                <w:rFonts w:ascii="Arial" w:eastAsia="Times New Roman" w:hAnsi="Arial" w:cs="Arial"/>
                <w:b/>
                <w:bCs/>
                <w:sz w:val="20"/>
                <w:szCs w:val="20"/>
                <w:highlight w:val="red"/>
                <w:lang w:val="en-IN" w:eastAsia="en-I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682D4" w14:textId="77777777" w:rsidR="003975F1" w:rsidRPr="00BE1E6A" w:rsidRDefault="003975F1" w:rsidP="00D2146D">
            <w:pPr>
              <w:spacing w:after="0" w:line="240" w:lineRule="auto"/>
              <w:jc w:val="both"/>
              <w:rPr>
                <w:rFonts w:ascii="Arial" w:eastAsia="Times New Roman" w:hAnsi="Arial" w:cs="Arial"/>
                <w:b/>
                <w:bCs/>
                <w:sz w:val="20"/>
                <w:szCs w:val="20"/>
                <w:highlight w:val="yellow"/>
                <w:lang w:val="en-IN" w:eastAsia="en-IN"/>
              </w:rPr>
            </w:pPr>
            <w:r w:rsidRPr="00BE1E6A">
              <w:rPr>
                <w:rFonts w:ascii="Arial" w:eastAsia="Times New Roman" w:hAnsi="Arial" w:cs="Arial"/>
                <w:b/>
                <w:bCs/>
                <w:sz w:val="20"/>
                <w:szCs w:val="20"/>
                <w:highlight w:val="yellow"/>
                <w:lang w:val="en-IN" w:eastAsia="en-IN"/>
              </w:rPr>
              <w:t>Price</w:t>
            </w:r>
          </w:p>
        </w:tc>
      </w:tr>
      <w:tr w:rsidR="003975F1" w:rsidRPr="00BE1E6A" w14:paraId="065A528F"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299D2" w14:textId="77777777" w:rsidR="003975F1" w:rsidRPr="00BE1E6A" w:rsidRDefault="003975F1" w:rsidP="00D2146D">
            <w:pPr>
              <w:spacing w:after="0" w:line="240" w:lineRule="auto"/>
              <w:jc w:val="both"/>
              <w:rPr>
                <w:rFonts w:ascii="Arial" w:eastAsia="Times New Roman" w:hAnsi="Arial" w:cs="Arial"/>
                <w:sz w:val="20"/>
                <w:szCs w:val="20"/>
                <w:highlight w:val="red"/>
                <w:lang w:val="en-IN" w:eastAsia="en-IN"/>
              </w:rPr>
            </w:pPr>
            <w:r w:rsidRPr="00BE1E6A">
              <w:rPr>
                <w:rFonts w:ascii="Arial" w:eastAsia="Times New Roman" w:hAnsi="Arial" w:cs="Arial"/>
                <w:sz w:val="20"/>
                <w:szCs w:val="20"/>
                <w:highlight w:val="red"/>
                <w:lang w:val="en-IN" w:eastAsia="en-IN"/>
              </w:rPr>
              <w:t>3476896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3D418" w14:textId="77777777" w:rsidR="003975F1" w:rsidRPr="00BE1E6A" w:rsidRDefault="003975F1" w:rsidP="00D2146D">
            <w:pPr>
              <w:spacing w:after="0" w:line="240" w:lineRule="auto"/>
              <w:jc w:val="both"/>
              <w:rPr>
                <w:rFonts w:ascii="Arial" w:eastAsia="Times New Roman" w:hAnsi="Arial" w:cs="Arial"/>
                <w:sz w:val="20"/>
                <w:szCs w:val="20"/>
                <w:highlight w:val="red"/>
                <w:lang w:val="en-IN" w:eastAsia="en-IN"/>
              </w:rPr>
            </w:pPr>
            <w:r w:rsidRPr="00BE1E6A">
              <w:rPr>
                <w:rFonts w:ascii="Arial" w:eastAsia="Times New Roman" w:hAnsi="Arial" w:cs="Arial"/>
                <w:sz w:val="20"/>
                <w:szCs w:val="20"/>
                <w:highlight w:val="red"/>
                <w:lang w:val="en-IN" w:eastAsia="en-IN"/>
              </w:rPr>
              <w:t>My first HTML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C8F82" w14:textId="77777777" w:rsidR="003975F1" w:rsidRPr="00BE1E6A" w:rsidRDefault="003975F1" w:rsidP="00D2146D">
            <w:pPr>
              <w:spacing w:after="0" w:line="240" w:lineRule="auto"/>
              <w:jc w:val="both"/>
              <w:rPr>
                <w:rFonts w:ascii="Arial" w:eastAsia="Times New Roman" w:hAnsi="Arial" w:cs="Arial"/>
                <w:sz w:val="20"/>
                <w:szCs w:val="20"/>
                <w:highlight w:val="yellow"/>
                <w:lang w:val="en-IN" w:eastAsia="en-IN"/>
              </w:rPr>
            </w:pPr>
            <w:r w:rsidRPr="00BE1E6A">
              <w:rPr>
                <w:rFonts w:ascii="Arial" w:eastAsia="Times New Roman" w:hAnsi="Arial" w:cs="Arial"/>
                <w:sz w:val="20"/>
                <w:szCs w:val="20"/>
                <w:highlight w:val="yellow"/>
                <w:lang w:val="en-IN" w:eastAsia="en-IN"/>
              </w:rPr>
              <w:t>$53</w:t>
            </w:r>
          </w:p>
        </w:tc>
      </w:tr>
      <w:tr w:rsidR="003975F1" w:rsidRPr="00BE1E6A" w14:paraId="659DC33C" w14:textId="77777777" w:rsidTr="00D214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DF3BE" w14:textId="77777777" w:rsidR="003975F1" w:rsidRPr="00BE1E6A" w:rsidRDefault="003975F1" w:rsidP="00D2146D">
            <w:pPr>
              <w:spacing w:after="0" w:line="240" w:lineRule="auto"/>
              <w:jc w:val="both"/>
              <w:rPr>
                <w:rFonts w:ascii="Arial" w:eastAsia="Times New Roman" w:hAnsi="Arial" w:cs="Arial"/>
                <w:sz w:val="20"/>
                <w:szCs w:val="20"/>
                <w:highlight w:val="red"/>
                <w:lang w:val="en-IN" w:eastAsia="en-IN"/>
              </w:rPr>
            </w:pPr>
            <w:r w:rsidRPr="00BE1E6A">
              <w:rPr>
                <w:rFonts w:ascii="Arial" w:eastAsia="Times New Roman" w:hAnsi="Arial" w:cs="Arial"/>
                <w:sz w:val="20"/>
                <w:szCs w:val="20"/>
                <w:highlight w:val="red"/>
                <w:lang w:val="en-IN" w:eastAsia="en-IN"/>
              </w:rPr>
              <w:t>5869207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C97EA" w14:textId="77777777" w:rsidR="003975F1" w:rsidRPr="00BE1E6A" w:rsidRDefault="003975F1" w:rsidP="00D2146D">
            <w:pPr>
              <w:spacing w:after="0" w:line="240" w:lineRule="auto"/>
              <w:jc w:val="both"/>
              <w:rPr>
                <w:rFonts w:ascii="Arial" w:eastAsia="Times New Roman" w:hAnsi="Arial" w:cs="Arial"/>
                <w:sz w:val="20"/>
                <w:szCs w:val="20"/>
                <w:highlight w:val="red"/>
                <w:lang w:val="en-IN" w:eastAsia="en-IN"/>
              </w:rPr>
            </w:pPr>
            <w:r w:rsidRPr="00BE1E6A">
              <w:rPr>
                <w:rFonts w:ascii="Arial" w:eastAsia="Times New Roman" w:hAnsi="Arial" w:cs="Arial"/>
                <w:sz w:val="20"/>
                <w:szCs w:val="20"/>
                <w:highlight w:val="red"/>
                <w:lang w:val="en-IN" w:eastAsia="en-IN"/>
              </w:rPr>
              <w:t>My first 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CC851" w14:textId="77777777" w:rsidR="003975F1" w:rsidRPr="00BE1E6A" w:rsidRDefault="003975F1" w:rsidP="00D2146D">
            <w:pPr>
              <w:spacing w:after="0" w:line="240" w:lineRule="auto"/>
              <w:jc w:val="both"/>
              <w:rPr>
                <w:rFonts w:ascii="Arial" w:eastAsia="Times New Roman" w:hAnsi="Arial" w:cs="Arial"/>
                <w:sz w:val="20"/>
                <w:szCs w:val="20"/>
                <w:highlight w:val="yellow"/>
                <w:lang w:val="en-IN" w:eastAsia="en-IN"/>
              </w:rPr>
            </w:pPr>
            <w:r w:rsidRPr="00BE1E6A">
              <w:rPr>
                <w:rFonts w:ascii="Arial" w:eastAsia="Times New Roman" w:hAnsi="Arial" w:cs="Arial"/>
                <w:sz w:val="20"/>
                <w:szCs w:val="20"/>
                <w:highlight w:val="yellow"/>
                <w:lang w:val="en-IN" w:eastAsia="en-IN"/>
              </w:rPr>
              <w:t>$49</w:t>
            </w:r>
          </w:p>
        </w:tc>
      </w:tr>
    </w:tbl>
    <w:p w14:paraId="7057BFB8" w14:textId="77777777" w:rsidR="003975F1" w:rsidRPr="00BE1E6A" w:rsidRDefault="003975F1" w:rsidP="00374B0B">
      <w:pPr>
        <w:pStyle w:val="Heading2"/>
        <w:jc w:val="both"/>
        <w:rPr>
          <w:rFonts w:ascii="Arial" w:hAnsi="Arial" w:cs="Arial"/>
          <w:sz w:val="20"/>
          <w:szCs w:val="20"/>
          <w:lang w:eastAsia="en-IN"/>
        </w:rPr>
      </w:pPr>
    </w:p>
    <w:p w14:paraId="7162D766" w14:textId="77777777" w:rsidR="00782857" w:rsidRPr="00BE1E6A" w:rsidRDefault="006228CA"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6</w:t>
      </w:r>
      <w:r w:rsidR="00067495" w:rsidRPr="00BE1E6A">
        <w:rPr>
          <w:rFonts w:ascii="Arial" w:eastAsia="Times New Roman" w:hAnsi="Arial" w:cs="Arial"/>
          <w:b/>
          <w:bCs/>
          <w:color w:val="000000"/>
          <w:sz w:val="20"/>
          <w:szCs w:val="20"/>
          <w:lang w:eastAsia="en-IN"/>
        </w:rPr>
        <w:t>2</w:t>
      </w:r>
      <w:r w:rsidR="00782857" w:rsidRPr="00BE1E6A">
        <w:rPr>
          <w:rFonts w:ascii="Arial" w:eastAsia="Times New Roman" w:hAnsi="Arial" w:cs="Arial"/>
          <w:b/>
          <w:bCs/>
          <w:color w:val="000000"/>
          <w:sz w:val="20"/>
          <w:szCs w:val="20"/>
          <w:lang w:eastAsia="en-IN"/>
        </w:rPr>
        <w:t>. &lt;frameset&gt;:-</w:t>
      </w:r>
      <w:r w:rsidR="00782857" w:rsidRPr="00BE1E6A">
        <w:rPr>
          <w:rFonts w:ascii="Arial" w:eastAsia="Times New Roman" w:hAnsi="Arial" w:cs="Arial"/>
          <w:bCs/>
          <w:color w:val="000000"/>
          <w:sz w:val="20"/>
          <w:szCs w:val="20"/>
          <w:lang w:eastAsia="en-IN"/>
        </w:rPr>
        <w:t xml:space="preserve"> </w:t>
      </w:r>
      <w:r w:rsidR="00FA04B0">
        <w:rPr>
          <w:rFonts w:ascii="Arial" w:eastAsia="Times New Roman" w:hAnsi="Arial" w:cs="Arial"/>
          <w:bCs/>
          <w:color w:val="000000"/>
          <w:sz w:val="20"/>
          <w:szCs w:val="20"/>
          <w:lang w:eastAsia="en-IN"/>
        </w:rPr>
        <w:t xml:space="preserve">This tag is used to divide our web page in multiple windows. The &lt;frameset&gt; </w:t>
      </w:r>
      <w:r w:rsidR="00782857" w:rsidRPr="00BE1E6A">
        <w:rPr>
          <w:rFonts w:ascii="Arial" w:eastAsia="Times New Roman" w:hAnsi="Arial" w:cs="Arial"/>
          <w:bCs/>
          <w:color w:val="000000"/>
          <w:sz w:val="20"/>
          <w:szCs w:val="20"/>
          <w:lang w:eastAsia="en-IN"/>
        </w:rPr>
        <w:t>t</w:t>
      </w:r>
      <w:r w:rsidR="00FA04B0">
        <w:rPr>
          <w:rFonts w:ascii="Arial" w:eastAsia="Times New Roman" w:hAnsi="Arial" w:cs="Arial"/>
          <w:bCs/>
          <w:color w:val="000000"/>
          <w:sz w:val="20"/>
          <w:szCs w:val="20"/>
          <w:lang w:eastAsia="en-IN"/>
        </w:rPr>
        <w:t>ag</w:t>
      </w:r>
      <w:r w:rsidR="00782857" w:rsidRPr="00BE1E6A">
        <w:rPr>
          <w:rFonts w:ascii="Arial" w:eastAsia="Times New Roman" w:hAnsi="Arial" w:cs="Arial"/>
          <w:bCs/>
          <w:color w:val="000000"/>
          <w:sz w:val="20"/>
          <w:szCs w:val="20"/>
          <w:lang w:eastAsia="en-IN"/>
        </w:rPr>
        <w:t xml:space="preserve"> </w:t>
      </w:r>
      <w:r w:rsidR="00FA04B0">
        <w:rPr>
          <w:rFonts w:ascii="Arial" w:eastAsia="Times New Roman" w:hAnsi="Arial" w:cs="Arial"/>
          <w:bCs/>
          <w:color w:val="000000"/>
          <w:sz w:val="20"/>
          <w:szCs w:val="20"/>
          <w:lang w:eastAsia="en-IN"/>
        </w:rPr>
        <w:t>can hold one or more &lt;frame&gt; tags. Each &lt;frame&gt; tag</w:t>
      </w:r>
      <w:r w:rsidR="00782857" w:rsidRPr="00BE1E6A">
        <w:rPr>
          <w:rFonts w:ascii="Arial" w:eastAsia="Times New Roman" w:hAnsi="Arial" w:cs="Arial"/>
          <w:bCs/>
          <w:color w:val="000000"/>
          <w:sz w:val="20"/>
          <w:szCs w:val="20"/>
          <w:lang w:eastAsia="en-IN"/>
        </w:rPr>
        <w:t xml:space="preserve"> can hold a separate document. This tag is not supported in HTML 5.</w:t>
      </w:r>
    </w:p>
    <w:p w14:paraId="77EE5113" w14:textId="77777777" w:rsidR="00782857" w:rsidRPr="00BE1E6A" w:rsidRDefault="00782857" w:rsidP="00782857">
      <w:pPr>
        <w:spacing w:after="0"/>
        <w:jc w:val="both"/>
        <w:rPr>
          <w:rFonts w:ascii="Arial" w:eastAsia="Times New Roman" w:hAnsi="Arial" w:cs="Arial"/>
          <w:bCs/>
          <w:color w:val="000000"/>
          <w:sz w:val="20"/>
          <w:szCs w:val="20"/>
          <w:lang w:eastAsia="en-IN"/>
        </w:rPr>
      </w:pPr>
    </w:p>
    <w:p w14:paraId="0CA92AD6" w14:textId="77777777" w:rsidR="00782857" w:rsidRPr="00BE1E6A" w:rsidRDefault="00782857" w:rsidP="00782857">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50DCFAA1"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1. cols</w:t>
      </w:r>
      <w:r w:rsidRPr="00BE1E6A">
        <w:rPr>
          <w:rFonts w:ascii="Arial" w:eastAsia="Times New Roman" w:hAnsi="Arial" w:cs="Arial"/>
          <w:bCs/>
          <w:color w:val="000000"/>
          <w:sz w:val="20"/>
          <w:szCs w:val="20"/>
          <w:lang w:eastAsia="en-IN"/>
        </w:rPr>
        <w:tab/>
        <w:t xml:space="preserve">  </w:t>
      </w:r>
      <w:r w:rsidRPr="00BE1E6A">
        <w:rPr>
          <w:rFonts w:ascii="Arial" w:eastAsia="Times New Roman" w:hAnsi="Arial" w:cs="Arial"/>
          <w:bCs/>
          <w:color w:val="000000"/>
          <w:sz w:val="20"/>
          <w:szCs w:val="20"/>
          <w:lang w:eastAsia="en-IN"/>
        </w:rPr>
        <w:tab/>
        <w:t>pixels,%,*</w:t>
      </w:r>
      <w:r w:rsidRPr="00BE1E6A">
        <w:rPr>
          <w:rFonts w:ascii="Arial" w:eastAsia="Times New Roman" w:hAnsi="Arial" w:cs="Arial"/>
          <w:bCs/>
          <w:color w:val="000000"/>
          <w:sz w:val="20"/>
          <w:szCs w:val="20"/>
          <w:lang w:eastAsia="en-IN"/>
        </w:rPr>
        <w:tab/>
        <w:t>Specifies the number and size of columns in a frameset</w:t>
      </w:r>
    </w:p>
    <w:p w14:paraId="4887D6BE"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 xml:space="preserve">2. rows </w:t>
      </w:r>
      <w:r w:rsidRPr="00BE1E6A">
        <w:rPr>
          <w:rFonts w:ascii="Arial" w:eastAsia="Times New Roman" w:hAnsi="Arial" w:cs="Arial"/>
          <w:bCs/>
          <w:color w:val="000000"/>
          <w:sz w:val="20"/>
          <w:szCs w:val="20"/>
          <w:lang w:eastAsia="en-IN"/>
        </w:rPr>
        <w:tab/>
      </w:r>
      <w:r w:rsidR="007A4D33">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pixels,%,*</w:t>
      </w:r>
      <w:r w:rsidRPr="00BE1E6A">
        <w:rPr>
          <w:rFonts w:ascii="Arial" w:eastAsia="Times New Roman" w:hAnsi="Arial" w:cs="Arial"/>
          <w:bCs/>
          <w:color w:val="000000"/>
          <w:sz w:val="20"/>
          <w:szCs w:val="20"/>
          <w:lang w:eastAsia="en-IN"/>
        </w:rPr>
        <w:tab/>
        <w:t>Specifies the number and size of rows in a frameset</w:t>
      </w:r>
    </w:p>
    <w:p w14:paraId="1E461237" w14:textId="77777777" w:rsidR="00782857" w:rsidRPr="00BE1E6A" w:rsidRDefault="00782857" w:rsidP="00782857">
      <w:pPr>
        <w:spacing w:after="0"/>
        <w:jc w:val="both"/>
        <w:rPr>
          <w:rFonts w:ascii="Arial" w:eastAsia="Times New Roman" w:hAnsi="Arial" w:cs="Arial"/>
          <w:bCs/>
          <w:color w:val="000000"/>
          <w:sz w:val="20"/>
          <w:szCs w:val="20"/>
          <w:lang w:eastAsia="en-IN"/>
        </w:rPr>
      </w:pPr>
    </w:p>
    <w:p w14:paraId="01357DA2" w14:textId="77777777" w:rsidR="00782857" w:rsidRPr="00BE1E6A" w:rsidRDefault="00067495"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63</w:t>
      </w:r>
      <w:r w:rsidR="00782857" w:rsidRPr="00BE1E6A">
        <w:rPr>
          <w:rFonts w:ascii="Arial" w:eastAsia="Times New Roman" w:hAnsi="Arial" w:cs="Arial"/>
          <w:b/>
          <w:bCs/>
          <w:color w:val="000000"/>
          <w:sz w:val="20"/>
          <w:szCs w:val="20"/>
          <w:lang w:eastAsia="en-IN"/>
        </w:rPr>
        <w:t>. &lt;frame&gt;:-</w:t>
      </w:r>
      <w:r w:rsidR="00CC0BD0">
        <w:rPr>
          <w:rFonts w:ascii="Arial" w:eastAsia="Times New Roman" w:hAnsi="Arial" w:cs="Arial"/>
          <w:bCs/>
          <w:color w:val="000000"/>
          <w:sz w:val="20"/>
          <w:szCs w:val="20"/>
          <w:lang w:eastAsia="en-IN"/>
        </w:rPr>
        <w:t xml:space="preserve"> The &lt;frame&gt; tag denotes a</w:t>
      </w:r>
      <w:r w:rsidR="00782857" w:rsidRPr="00BE1E6A">
        <w:rPr>
          <w:rFonts w:ascii="Arial" w:eastAsia="Times New Roman" w:hAnsi="Arial" w:cs="Arial"/>
          <w:bCs/>
          <w:color w:val="000000"/>
          <w:sz w:val="20"/>
          <w:szCs w:val="20"/>
          <w:lang w:eastAsia="en-IN"/>
        </w:rPr>
        <w:t xml:space="preserve"> particular window (frame) within a &lt;frameset&gt;. We can show any document or web page in the </w:t>
      </w:r>
      <w:r w:rsidR="00CC0BD0">
        <w:rPr>
          <w:rFonts w:ascii="Arial" w:eastAsia="Times New Roman" w:hAnsi="Arial" w:cs="Arial"/>
          <w:bCs/>
          <w:color w:val="000000"/>
          <w:sz w:val="20"/>
          <w:szCs w:val="20"/>
          <w:lang w:eastAsia="en-IN"/>
        </w:rPr>
        <w:t>“</w:t>
      </w:r>
      <w:r w:rsidR="00782857" w:rsidRPr="00BE1E6A">
        <w:rPr>
          <w:rFonts w:ascii="Arial" w:eastAsia="Times New Roman" w:hAnsi="Arial" w:cs="Arial"/>
          <w:bCs/>
          <w:color w:val="000000"/>
          <w:sz w:val="20"/>
          <w:szCs w:val="20"/>
          <w:lang w:eastAsia="en-IN"/>
        </w:rPr>
        <w:t>src</w:t>
      </w:r>
      <w:r w:rsidR="00CC0BD0">
        <w:rPr>
          <w:rFonts w:ascii="Arial" w:eastAsia="Times New Roman" w:hAnsi="Arial" w:cs="Arial"/>
          <w:bCs/>
          <w:color w:val="000000"/>
          <w:sz w:val="20"/>
          <w:szCs w:val="20"/>
          <w:lang w:eastAsia="en-IN"/>
        </w:rPr>
        <w:t>”</w:t>
      </w:r>
      <w:r w:rsidR="00782857" w:rsidRPr="00BE1E6A">
        <w:rPr>
          <w:rFonts w:ascii="Arial" w:eastAsia="Times New Roman" w:hAnsi="Arial" w:cs="Arial"/>
          <w:bCs/>
          <w:color w:val="000000"/>
          <w:sz w:val="20"/>
          <w:szCs w:val="20"/>
          <w:lang w:eastAsia="en-IN"/>
        </w:rPr>
        <w:t xml:space="preserve"> attribute of frame tag.</w:t>
      </w:r>
      <w:r w:rsidR="00491FA8" w:rsidRPr="00BE1E6A">
        <w:rPr>
          <w:rFonts w:ascii="Arial" w:eastAsia="Times New Roman" w:hAnsi="Arial" w:cs="Arial"/>
          <w:bCs/>
          <w:color w:val="000000"/>
          <w:sz w:val="20"/>
          <w:szCs w:val="20"/>
          <w:lang w:eastAsia="en-IN"/>
        </w:rPr>
        <w:t xml:space="preserve"> This tag is not supported by HTML 5.</w:t>
      </w:r>
    </w:p>
    <w:p w14:paraId="7C21656C" w14:textId="77777777" w:rsidR="00782857" w:rsidRPr="00BE1E6A" w:rsidRDefault="00782857" w:rsidP="00782857">
      <w:pPr>
        <w:spacing w:after="0"/>
        <w:jc w:val="both"/>
        <w:rPr>
          <w:rFonts w:ascii="Arial" w:eastAsia="Times New Roman" w:hAnsi="Arial" w:cs="Arial"/>
          <w:bCs/>
          <w:color w:val="000000"/>
          <w:sz w:val="20"/>
          <w:szCs w:val="20"/>
          <w:lang w:eastAsia="en-IN"/>
        </w:rPr>
      </w:pPr>
    </w:p>
    <w:p w14:paraId="283CDB92" w14:textId="77777777" w:rsidR="00782857" w:rsidRPr="00BE1E6A" w:rsidRDefault="00782857" w:rsidP="00782857">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41C02E4E"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lastRenderedPageBreak/>
        <w:t>1. frameborder</w:t>
      </w:r>
      <w:r w:rsidRPr="00BE1E6A">
        <w:rPr>
          <w:rFonts w:ascii="Arial" w:eastAsia="Times New Roman" w:hAnsi="Arial" w:cs="Arial"/>
          <w:bCs/>
          <w:color w:val="000000"/>
          <w:sz w:val="20"/>
          <w:szCs w:val="20"/>
          <w:lang w:eastAsia="en-IN"/>
        </w:rPr>
        <w:tab/>
      </w:r>
      <w:r w:rsidR="007A4D33">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 xml:space="preserve">0,1 </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 xml:space="preserve">Specifies whether or not to display a border around a </w:t>
      </w:r>
    </w:p>
    <w:p w14:paraId="04BD3E02" w14:textId="77777777" w:rsidR="00782857" w:rsidRPr="00BE1E6A" w:rsidRDefault="00E466D0" w:rsidP="00782857">
      <w:pPr>
        <w:spacing w:after="0"/>
        <w:ind w:left="2880"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F</w:t>
      </w:r>
      <w:r w:rsidR="00782857" w:rsidRPr="00BE1E6A">
        <w:rPr>
          <w:rFonts w:ascii="Arial" w:eastAsia="Times New Roman" w:hAnsi="Arial" w:cs="Arial"/>
          <w:bCs/>
          <w:color w:val="000000"/>
          <w:sz w:val="20"/>
          <w:szCs w:val="20"/>
          <w:lang w:eastAsia="en-IN"/>
        </w:rPr>
        <w:t>rame</w:t>
      </w:r>
      <w:r w:rsidRPr="00BE1E6A">
        <w:rPr>
          <w:rFonts w:ascii="Arial" w:eastAsia="Times New Roman" w:hAnsi="Arial" w:cs="Arial"/>
          <w:bCs/>
          <w:color w:val="000000"/>
          <w:sz w:val="20"/>
          <w:szCs w:val="20"/>
          <w:lang w:eastAsia="en-IN"/>
        </w:rPr>
        <w:t>. Default value is 1.</w:t>
      </w:r>
    </w:p>
    <w:p w14:paraId="6B0073C5"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2. longdesc</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URL</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 xml:space="preserve">Specifies a page that contains a long description of the </w:t>
      </w:r>
    </w:p>
    <w:p w14:paraId="0B662A61" w14:textId="77777777" w:rsidR="00782857" w:rsidRPr="00BE1E6A" w:rsidRDefault="00782857" w:rsidP="00782857">
      <w:pPr>
        <w:spacing w:after="0"/>
        <w:ind w:left="2880"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content of a frame</w:t>
      </w:r>
    </w:p>
    <w:p w14:paraId="69748E99"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3. marginheight</w:t>
      </w:r>
      <w:r w:rsidRPr="00BE1E6A">
        <w:rPr>
          <w:rFonts w:ascii="Arial" w:eastAsia="Times New Roman" w:hAnsi="Arial" w:cs="Arial"/>
          <w:bCs/>
          <w:color w:val="000000"/>
          <w:sz w:val="20"/>
          <w:szCs w:val="20"/>
          <w:lang w:eastAsia="en-IN"/>
        </w:rPr>
        <w:tab/>
      </w:r>
      <w:r w:rsidR="007A4D33">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pixels</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Specifies the top and bottom margins of a frame</w:t>
      </w:r>
    </w:p>
    <w:p w14:paraId="378F68BC"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4. marginwidth</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pixels</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Specifies the left and right margins of a frame</w:t>
      </w:r>
    </w:p>
    <w:p w14:paraId="13B1D662"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5. name</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text</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Specifies the name of a frame</w:t>
      </w:r>
    </w:p>
    <w:p w14:paraId="287A182A"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6. noresize</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noresize</w:t>
      </w:r>
      <w:r w:rsidRPr="00BE1E6A">
        <w:rPr>
          <w:rFonts w:ascii="Arial" w:eastAsia="Times New Roman" w:hAnsi="Arial" w:cs="Arial"/>
          <w:bCs/>
          <w:color w:val="000000"/>
          <w:sz w:val="20"/>
          <w:szCs w:val="20"/>
          <w:lang w:eastAsia="en-IN"/>
        </w:rPr>
        <w:tab/>
        <w:t>Specifies that a frame is not resizable</w:t>
      </w:r>
    </w:p>
    <w:p w14:paraId="6EFDBD53"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7. scrolling</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 xml:space="preserve">yes,no,auto </w:t>
      </w:r>
      <w:r w:rsidRPr="00BE1E6A">
        <w:rPr>
          <w:rFonts w:ascii="Arial" w:eastAsia="Times New Roman" w:hAnsi="Arial" w:cs="Arial"/>
          <w:bCs/>
          <w:color w:val="000000"/>
          <w:sz w:val="20"/>
          <w:szCs w:val="20"/>
          <w:lang w:eastAsia="en-IN"/>
        </w:rPr>
        <w:tab/>
        <w:t>Specifies whether or not to display scrollbars in a frame</w:t>
      </w:r>
      <w:r w:rsidR="00EA00FC" w:rsidRPr="00BE1E6A">
        <w:rPr>
          <w:rFonts w:ascii="Arial" w:eastAsia="Times New Roman" w:hAnsi="Arial" w:cs="Arial"/>
          <w:bCs/>
          <w:color w:val="000000"/>
          <w:sz w:val="20"/>
          <w:szCs w:val="20"/>
          <w:lang w:eastAsia="en-IN"/>
        </w:rPr>
        <w:t xml:space="preserve"> default is yes.</w:t>
      </w:r>
    </w:p>
    <w:p w14:paraId="17551097" w14:textId="77777777" w:rsidR="00782857" w:rsidRPr="00BE1E6A" w:rsidRDefault="00782857"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8. src</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URL</w:t>
      </w:r>
      <w:r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ab/>
        <w:t>Specifies the URL of the document to show in a frame</w:t>
      </w:r>
    </w:p>
    <w:p w14:paraId="356A3903" w14:textId="77777777" w:rsidR="00782857" w:rsidRPr="00BE1E6A" w:rsidRDefault="00782857" w:rsidP="00782857">
      <w:pPr>
        <w:spacing w:after="0"/>
        <w:jc w:val="both"/>
        <w:rPr>
          <w:rFonts w:ascii="Arial" w:eastAsia="Times New Roman" w:hAnsi="Arial" w:cs="Arial"/>
          <w:bCs/>
          <w:color w:val="000000"/>
          <w:sz w:val="20"/>
          <w:szCs w:val="20"/>
          <w:lang w:eastAsia="en-IN"/>
        </w:rPr>
      </w:pPr>
    </w:p>
    <w:p w14:paraId="4719FEDB" w14:textId="77777777" w:rsidR="00782857" w:rsidRPr="00BE1E6A" w:rsidRDefault="006228CA" w:rsidP="00782857">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6</w:t>
      </w:r>
      <w:r w:rsidR="00067495" w:rsidRPr="00BE1E6A">
        <w:rPr>
          <w:rFonts w:ascii="Arial" w:eastAsia="Times New Roman" w:hAnsi="Arial" w:cs="Arial"/>
          <w:b/>
          <w:bCs/>
          <w:color w:val="000000"/>
          <w:sz w:val="20"/>
          <w:szCs w:val="20"/>
          <w:lang w:eastAsia="en-IN"/>
        </w:rPr>
        <w:t>4</w:t>
      </w:r>
      <w:r w:rsidR="00782857" w:rsidRPr="00BE1E6A">
        <w:rPr>
          <w:rFonts w:ascii="Arial" w:eastAsia="Times New Roman" w:hAnsi="Arial" w:cs="Arial"/>
          <w:b/>
          <w:bCs/>
          <w:color w:val="000000"/>
          <w:sz w:val="20"/>
          <w:szCs w:val="20"/>
          <w:lang w:eastAsia="en-IN"/>
        </w:rPr>
        <w:t>. &lt;noframe</w:t>
      </w:r>
      <w:r w:rsidR="00E64536" w:rsidRPr="00BE1E6A">
        <w:rPr>
          <w:rFonts w:ascii="Arial" w:eastAsia="Times New Roman" w:hAnsi="Arial" w:cs="Arial"/>
          <w:b/>
          <w:bCs/>
          <w:color w:val="000000"/>
          <w:sz w:val="20"/>
          <w:szCs w:val="20"/>
          <w:lang w:eastAsia="en-IN"/>
        </w:rPr>
        <w:t>s</w:t>
      </w:r>
      <w:r w:rsidR="00782857" w:rsidRPr="00BE1E6A">
        <w:rPr>
          <w:rFonts w:ascii="Arial" w:eastAsia="Times New Roman" w:hAnsi="Arial" w:cs="Arial"/>
          <w:b/>
          <w:bCs/>
          <w:color w:val="000000"/>
          <w:sz w:val="20"/>
          <w:szCs w:val="20"/>
          <w:lang w:eastAsia="en-IN"/>
        </w:rPr>
        <w:t>&gt;:-</w:t>
      </w:r>
      <w:r w:rsidR="00782857" w:rsidRPr="00BE1E6A">
        <w:rPr>
          <w:rFonts w:ascii="Arial" w:eastAsia="Times New Roman" w:hAnsi="Arial" w:cs="Arial"/>
          <w:bCs/>
          <w:color w:val="000000"/>
          <w:sz w:val="20"/>
          <w:szCs w:val="20"/>
          <w:lang w:eastAsia="en-IN"/>
        </w:rPr>
        <w:t xml:space="preserve"> The &lt;noframes&gt; tag </w:t>
      </w:r>
      <w:r w:rsidR="005D1378">
        <w:rPr>
          <w:rFonts w:ascii="Arial" w:eastAsia="Times New Roman" w:hAnsi="Arial" w:cs="Arial"/>
          <w:bCs/>
          <w:color w:val="000000"/>
          <w:sz w:val="20"/>
          <w:szCs w:val="20"/>
          <w:lang w:eastAsia="en-IN"/>
        </w:rPr>
        <w:t xml:space="preserve">will work in those browsers </w:t>
      </w:r>
      <w:r w:rsidR="00782857" w:rsidRPr="00BE1E6A">
        <w:rPr>
          <w:rFonts w:ascii="Arial" w:eastAsia="Times New Roman" w:hAnsi="Arial" w:cs="Arial"/>
          <w:bCs/>
          <w:color w:val="000000"/>
          <w:sz w:val="20"/>
          <w:szCs w:val="20"/>
          <w:lang w:eastAsia="en-IN"/>
        </w:rPr>
        <w:t xml:space="preserve">that do not support frames. </w:t>
      </w:r>
      <w:r w:rsidR="005A7833" w:rsidRPr="00BE1E6A">
        <w:rPr>
          <w:rFonts w:ascii="Arial" w:eastAsia="Times New Roman" w:hAnsi="Arial" w:cs="Arial"/>
          <w:bCs/>
          <w:color w:val="000000"/>
          <w:sz w:val="20"/>
          <w:szCs w:val="20"/>
          <w:lang w:eastAsia="en-IN"/>
        </w:rPr>
        <w:t>This tag is not supported in HTML 5.</w:t>
      </w:r>
      <w:r w:rsidR="005D1378">
        <w:rPr>
          <w:rFonts w:ascii="Arial" w:eastAsia="Times New Roman" w:hAnsi="Arial" w:cs="Arial"/>
          <w:bCs/>
          <w:color w:val="000000"/>
          <w:sz w:val="20"/>
          <w:szCs w:val="20"/>
          <w:lang w:eastAsia="en-IN"/>
        </w:rPr>
        <w:t xml:space="preserve"> </w:t>
      </w:r>
      <w:r w:rsidR="005D1378" w:rsidRPr="005D1378">
        <w:rPr>
          <w:rFonts w:ascii="Arial" w:hAnsi="Arial" w:cs="Arial"/>
          <w:color w:val="000000"/>
          <w:sz w:val="20"/>
          <w:szCs w:val="20"/>
          <w:shd w:val="clear" w:color="auto" w:fill="FFFFFF"/>
        </w:rPr>
        <w:t>It can contain all the HTML elements that you can find inside the &lt;body&gt; element of a normal HTML page.</w:t>
      </w:r>
      <w:r w:rsidR="005D1378">
        <w:rPr>
          <w:rFonts w:ascii="Arial" w:hAnsi="Arial" w:cs="Arial"/>
          <w:color w:val="000000"/>
          <w:sz w:val="20"/>
          <w:szCs w:val="20"/>
          <w:shd w:val="clear" w:color="auto" w:fill="FFFFFF"/>
        </w:rPr>
        <w:t xml:space="preserve"> </w:t>
      </w:r>
      <w:r w:rsidR="005D1378" w:rsidRPr="005D1378">
        <w:rPr>
          <w:rFonts w:ascii="Arial" w:hAnsi="Arial" w:cs="Arial"/>
          <w:color w:val="000000"/>
          <w:sz w:val="20"/>
          <w:szCs w:val="20"/>
          <w:shd w:val="clear" w:color="auto" w:fill="FFFFFF"/>
        </w:rPr>
        <w:t>The &lt;noframes</w:t>
      </w:r>
      <w:r w:rsidR="005D1378">
        <w:rPr>
          <w:rFonts w:ascii="Arial" w:hAnsi="Arial" w:cs="Arial"/>
          <w:color w:val="000000"/>
          <w:sz w:val="20"/>
          <w:szCs w:val="20"/>
          <w:shd w:val="clear" w:color="auto" w:fill="FFFFFF"/>
        </w:rPr>
        <w:t>&gt; element works</w:t>
      </w:r>
      <w:r w:rsidR="005D1378" w:rsidRPr="005D1378">
        <w:rPr>
          <w:rFonts w:ascii="Arial" w:hAnsi="Arial" w:cs="Arial"/>
          <w:color w:val="000000"/>
          <w:sz w:val="20"/>
          <w:szCs w:val="20"/>
          <w:shd w:val="clear" w:color="auto" w:fill="FFFFFF"/>
        </w:rPr>
        <w:t xml:space="preserve"> inside the &lt;frameset&gt; element.</w:t>
      </w:r>
    </w:p>
    <w:p w14:paraId="4B52FE6F" w14:textId="77777777" w:rsidR="00782857" w:rsidRPr="00BE1E6A" w:rsidRDefault="00782857" w:rsidP="00782857">
      <w:pPr>
        <w:spacing w:after="0"/>
        <w:jc w:val="both"/>
        <w:rPr>
          <w:rFonts w:ascii="Arial" w:eastAsia="Times New Roman" w:hAnsi="Arial" w:cs="Arial"/>
          <w:bCs/>
          <w:color w:val="000000"/>
          <w:sz w:val="20"/>
          <w:szCs w:val="20"/>
          <w:lang w:eastAsia="en-IN"/>
        </w:rPr>
      </w:pPr>
    </w:p>
    <w:p w14:paraId="49F7D139" w14:textId="77777777" w:rsidR="00782857" w:rsidRPr="00BE1E6A" w:rsidRDefault="00052F6F" w:rsidP="00782857">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r w:rsidR="00782857" w:rsidRPr="00BE1E6A">
        <w:rPr>
          <w:rFonts w:ascii="Arial" w:eastAsia="Times New Roman" w:hAnsi="Arial" w:cs="Arial"/>
          <w:b/>
          <w:bCs/>
          <w:color w:val="000000"/>
          <w:sz w:val="20"/>
          <w:szCs w:val="20"/>
          <w:lang w:eastAsia="en-IN"/>
        </w:rPr>
        <w:t>:-</w:t>
      </w:r>
    </w:p>
    <w:p w14:paraId="43225CEF"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&lt;html&gt;</w:t>
      </w:r>
    </w:p>
    <w:p w14:paraId="185425E0"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&lt;head&gt;</w:t>
      </w:r>
    </w:p>
    <w:p w14:paraId="6F3DCF2D"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&lt;title&gt;First Page&lt;/title&gt;</w:t>
      </w:r>
    </w:p>
    <w:p w14:paraId="3141D228"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&lt;/head&gt;</w:t>
      </w:r>
    </w:p>
    <w:p w14:paraId="45281615"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&lt;frameset rows="25%,50%,*"&gt;</w:t>
      </w:r>
    </w:p>
    <w:p w14:paraId="2DE3FD65"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&lt;frameset cols="50%,*"&gt;&lt;!--1st Row divided in 2 cols--&gt;</w:t>
      </w:r>
    </w:p>
    <w:p w14:paraId="1E7CD666"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r>
      <w:r w:rsidRPr="00BE1E6A">
        <w:rPr>
          <w:rFonts w:ascii="Arial" w:hAnsi="Arial" w:cs="Arial"/>
          <w:b w:val="0"/>
          <w:sz w:val="20"/>
          <w:szCs w:val="20"/>
          <w:lang w:eastAsia="en-IN"/>
        </w:rPr>
        <w:tab/>
        <w:t>&lt;frame src="a.html" marginheight="50" marginwidth="50" frameborder="0" name="f1"/&gt;</w:t>
      </w:r>
    </w:p>
    <w:p w14:paraId="3639BE34"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r>
      <w:r w:rsidRPr="00BE1E6A">
        <w:rPr>
          <w:rFonts w:ascii="Arial" w:hAnsi="Arial" w:cs="Arial"/>
          <w:b w:val="0"/>
          <w:sz w:val="20"/>
          <w:szCs w:val="20"/>
          <w:lang w:eastAsia="en-IN"/>
        </w:rPr>
        <w:tab/>
        <w:t>&lt;frame src="b.html" frameborder="0" name="f2"/&gt;</w:t>
      </w:r>
    </w:p>
    <w:p w14:paraId="60429EBD"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&lt;/frameset&gt;</w:t>
      </w:r>
    </w:p>
    <w:p w14:paraId="76D0AE4B"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&lt;frame src="http://www.matrixcomputers.in" scrolling="yes"/&gt;&lt;!--2ndrownopartition--&gt;</w:t>
      </w:r>
    </w:p>
    <w:p w14:paraId="3EBB7A31"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&lt;frameset cols="33%,33%,*"&gt;&lt;!--3rd Row divided in 3 cols--&gt;</w:t>
      </w:r>
    </w:p>
    <w:p w14:paraId="394B88E3"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r>
      <w:r w:rsidRPr="00BE1E6A">
        <w:rPr>
          <w:rFonts w:ascii="Arial" w:hAnsi="Arial" w:cs="Arial"/>
          <w:b w:val="0"/>
          <w:sz w:val="20"/>
          <w:szCs w:val="20"/>
          <w:lang w:eastAsia="en-IN"/>
        </w:rPr>
        <w:tab/>
        <w:t>&lt;frame src="d.html" /&gt;</w:t>
      </w:r>
    </w:p>
    <w:p w14:paraId="21CF3333"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r>
      <w:r w:rsidRPr="00BE1E6A">
        <w:rPr>
          <w:rFonts w:ascii="Arial" w:hAnsi="Arial" w:cs="Arial"/>
          <w:b w:val="0"/>
          <w:sz w:val="20"/>
          <w:szCs w:val="20"/>
          <w:lang w:eastAsia="en-IN"/>
        </w:rPr>
        <w:tab/>
        <w:t>&lt;frame src="e.html" noresize="noresize"/&gt;</w:t>
      </w:r>
    </w:p>
    <w:p w14:paraId="24EBF0FD"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r>
      <w:r w:rsidRPr="00BE1E6A">
        <w:rPr>
          <w:rFonts w:ascii="Arial" w:hAnsi="Arial" w:cs="Arial"/>
          <w:b w:val="0"/>
          <w:sz w:val="20"/>
          <w:szCs w:val="20"/>
          <w:lang w:eastAsia="en-IN"/>
        </w:rPr>
        <w:tab/>
        <w:t>&lt;frame src="f.html" noresize="noresize"/&gt;</w:t>
      </w:r>
    </w:p>
    <w:p w14:paraId="0A88DC00"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&lt;/frameset&gt;</w:t>
      </w:r>
    </w:p>
    <w:p w14:paraId="3F6CA76B"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&lt;/frameset&gt;</w:t>
      </w:r>
    </w:p>
    <w:p w14:paraId="465F8F49"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&lt;noframe&gt;&lt;!-- if our browser does not support frame tag--&gt;</w:t>
      </w:r>
    </w:p>
    <w:p w14:paraId="5B08AE12"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&lt;body&gt;Sorry your browser does not support frame tag.&lt;/body&gt;</w:t>
      </w:r>
    </w:p>
    <w:p w14:paraId="770ADE79" w14:textId="77777777" w:rsidR="00052F6F"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ab/>
        <w:t>&lt;/noframe&gt;</w:t>
      </w:r>
    </w:p>
    <w:p w14:paraId="7705C469" w14:textId="77777777" w:rsidR="00782857" w:rsidRPr="00BE1E6A" w:rsidRDefault="00052F6F" w:rsidP="00052F6F">
      <w:pPr>
        <w:pStyle w:val="Heading2"/>
        <w:jc w:val="both"/>
        <w:rPr>
          <w:rFonts w:ascii="Arial" w:hAnsi="Arial" w:cs="Arial"/>
          <w:b w:val="0"/>
          <w:sz w:val="20"/>
          <w:szCs w:val="20"/>
          <w:lang w:eastAsia="en-IN"/>
        </w:rPr>
      </w:pPr>
      <w:r w:rsidRPr="00BE1E6A">
        <w:rPr>
          <w:rFonts w:ascii="Arial" w:hAnsi="Arial" w:cs="Arial"/>
          <w:b w:val="0"/>
          <w:sz w:val="20"/>
          <w:szCs w:val="20"/>
          <w:lang w:eastAsia="en-IN"/>
        </w:rPr>
        <w:t>&lt;/html&gt;</w:t>
      </w:r>
    </w:p>
    <w:p w14:paraId="334CE51C" w14:textId="77777777" w:rsidR="00052F6F" w:rsidRPr="00BE1E6A" w:rsidRDefault="00052F6F" w:rsidP="00052F6F">
      <w:pPr>
        <w:pStyle w:val="Heading2"/>
        <w:jc w:val="both"/>
        <w:rPr>
          <w:rFonts w:ascii="Arial" w:hAnsi="Arial" w:cs="Arial"/>
          <w:sz w:val="20"/>
          <w:szCs w:val="20"/>
          <w:lang w:eastAsia="en-IN"/>
        </w:rPr>
      </w:pPr>
    </w:p>
    <w:p w14:paraId="27FE2B7B" w14:textId="77777777" w:rsidR="002016E0" w:rsidRPr="00BE1E6A" w:rsidRDefault="006228CA" w:rsidP="00374B0B">
      <w:pPr>
        <w:pStyle w:val="Heading2"/>
        <w:jc w:val="both"/>
        <w:rPr>
          <w:rFonts w:ascii="Arial" w:hAnsi="Arial" w:cs="Arial"/>
          <w:sz w:val="20"/>
          <w:szCs w:val="20"/>
          <w:lang w:eastAsia="en-IN"/>
        </w:rPr>
      </w:pPr>
      <w:r w:rsidRPr="00BE1E6A">
        <w:rPr>
          <w:rFonts w:ascii="Arial" w:hAnsi="Arial" w:cs="Arial"/>
          <w:sz w:val="20"/>
          <w:szCs w:val="20"/>
          <w:lang w:eastAsia="en-IN"/>
        </w:rPr>
        <w:t>6</w:t>
      </w:r>
      <w:r w:rsidR="00067495" w:rsidRPr="00BE1E6A">
        <w:rPr>
          <w:rFonts w:ascii="Arial" w:hAnsi="Arial" w:cs="Arial"/>
          <w:sz w:val="20"/>
          <w:szCs w:val="20"/>
          <w:lang w:eastAsia="en-IN"/>
        </w:rPr>
        <w:t>5</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2016E0" w:rsidRPr="00BE1E6A">
        <w:rPr>
          <w:rFonts w:ascii="Arial" w:hAnsi="Arial" w:cs="Arial"/>
          <w:sz w:val="20"/>
          <w:szCs w:val="20"/>
          <w:lang w:eastAsia="en-IN"/>
        </w:rPr>
        <w:t>A</w:t>
      </w:r>
      <w:r w:rsidR="000F05B5" w:rsidRPr="00BE1E6A">
        <w:rPr>
          <w:rFonts w:ascii="Arial" w:hAnsi="Arial" w:cs="Arial"/>
          <w:sz w:val="20"/>
          <w:szCs w:val="20"/>
          <w:lang w:eastAsia="en-IN"/>
        </w:rPr>
        <w:t>&gt;</w:t>
      </w:r>
      <w:r w:rsidR="002016E0" w:rsidRPr="00BE1E6A">
        <w:rPr>
          <w:rFonts w:ascii="Arial" w:hAnsi="Arial" w:cs="Arial"/>
          <w:sz w:val="20"/>
          <w:szCs w:val="20"/>
          <w:lang w:eastAsia="en-IN"/>
        </w:rPr>
        <w:t>:-</w:t>
      </w:r>
    </w:p>
    <w:p w14:paraId="5CD6CC06" w14:textId="77777777" w:rsidR="002016E0" w:rsidRPr="00BE1E6A" w:rsidRDefault="002016E0" w:rsidP="00374B0B">
      <w:pPr>
        <w:spacing w:after="0" w:line="240" w:lineRule="auto"/>
        <w:ind w:firstLine="360"/>
        <w:jc w:val="both"/>
        <w:rPr>
          <w:rFonts w:ascii="Arial" w:eastAsia="Times New Roman" w:hAnsi="Arial" w:cs="Arial"/>
          <w:sz w:val="20"/>
          <w:szCs w:val="20"/>
        </w:rPr>
      </w:pPr>
      <w:r w:rsidRPr="00BE1E6A">
        <w:rPr>
          <w:rFonts w:ascii="Arial" w:eastAsia="Times New Roman" w:hAnsi="Arial" w:cs="Arial"/>
          <w:sz w:val="20"/>
          <w:szCs w:val="20"/>
        </w:rPr>
        <w:t xml:space="preserve">The &lt;a&gt; tag defines an anchor. </w:t>
      </w:r>
      <w:r w:rsidR="00935B8E" w:rsidRPr="00BE1E6A">
        <w:rPr>
          <w:rFonts w:ascii="Arial" w:eastAsia="Times New Roman" w:hAnsi="Arial" w:cs="Arial"/>
          <w:sz w:val="20"/>
          <w:szCs w:val="20"/>
        </w:rPr>
        <w:t xml:space="preserve">It is also called as hyper link. </w:t>
      </w:r>
      <w:r w:rsidRPr="00BE1E6A">
        <w:rPr>
          <w:rFonts w:ascii="Arial" w:eastAsia="Times New Roman" w:hAnsi="Arial" w:cs="Arial"/>
          <w:sz w:val="20"/>
          <w:szCs w:val="20"/>
        </w:rPr>
        <w:t>An anchor can be used in two ways:</w:t>
      </w:r>
    </w:p>
    <w:p w14:paraId="375DE0D1" w14:textId="77777777" w:rsidR="002016E0" w:rsidRPr="00BE1E6A" w:rsidRDefault="002016E0" w:rsidP="00374B0B">
      <w:pPr>
        <w:numPr>
          <w:ilvl w:val="0"/>
          <w:numId w:val="4"/>
        </w:numPr>
        <w:spacing w:after="0" w:line="240" w:lineRule="auto"/>
        <w:jc w:val="both"/>
        <w:rPr>
          <w:rFonts w:ascii="Arial" w:eastAsia="Times New Roman" w:hAnsi="Arial" w:cs="Arial"/>
          <w:sz w:val="20"/>
          <w:szCs w:val="20"/>
        </w:rPr>
      </w:pPr>
      <w:r w:rsidRPr="00BE1E6A">
        <w:rPr>
          <w:rFonts w:ascii="Arial" w:eastAsia="Times New Roman" w:hAnsi="Arial" w:cs="Arial"/>
          <w:sz w:val="20"/>
          <w:szCs w:val="20"/>
        </w:rPr>
        <w:t xml:space="preserve">To create a </w:t>
      </w:r>
      <w:r w:rsidR="00935B8E" w:rsidRPr="00BE1E6A">
        <w:rPr>
          <w:rFonts w:ascii="Arial" w:eastAsia="Times New Roman" w:hAnsi="Arial" w:cs="Arial"/>
          <w:sz w:val="20"/>
          <w:szCs w:val="20"/>
        </w:rPr>
        <w:t>hyper-</w:t>
      </w:r>
      <w:r w:rsidRPr="00BE1E6A">
        <w:rPr>
          <w:rFonts w:ascii="Arial" w:eastAsia="Times New Roman" w:hAnsi="Arial" w:cs="Arial"/>
          <w:sz w:val="20"/>
          <w:szCs w:val="20"/>
        </w:rPr>
        <w:t>link to another document, by using the href attribute</w:t>
      </w:r>
      <w:r w:rsidR="00935B8E" w:rsidRPr="00BE1E6A">
        <w:rPr>
          <w:rFonts w:ascii="Arial" w:eastAsia="Times New Roman" w:hAnsi="Arial" w:cs="Arial"/>
          <w:sz w:val="20"/>
          <w:szCs w:val="20"/>
        </w:rPr>
        <w:t>.</w:t>
      </w:r>
    </w:p>
    <w:p w14:paraId="27867537" w14:textId="77777777" w:rsidR="002016E0" w:rsidRPr="00BE1E6A" w:rsidRDefault="002016E0" w:rsidP="00374B0B">
      <w:pPr>
        <w:numPr>
          <w:ilvl w:val="0"/>
          <w:numId w:val="4"/>
        </w:numPr>
        <w:spacing w:after="0" w:line="240" w:lineRule="auto"/>
        <w:jc w:val="both"/>
        <w:rPr>
          <w:rFonts w:ascii="Arial" w:eastAsia="Times New Roman" w:hAnsi="Arial" w:cs="Arial"/>
          <w:sz w:val="20"/>
          <w:szCs w:val="20"/>
        </w:rPr>
      </w:pPr>
      <w:r w:rsidRPr="00BE1E6A">
        <w:rPr>
          <w:rFonts w:ascii="Arial" w:eastAsia="Times New Roman" w:hAnsi="Arial" w:cs="Arial"/>
          <w:sz w:val="20"/>
          <w:szCs w:val="20"/>
        </w:rPr>
        <w:t>To create a bookmark inside a document, by using the name attribute</w:t>
      </w:r>
      <w:r w:rsidR="00F914AC" w:rsidRPr="00BE1E6A">
        <w:rPr>
          <w:rFonts w:ascii="Arial" w:eastAsia="Times New Roman" w:hAnsi="Arial" w:cs="Arial"/>
          <w:sz w:val="20"/>
          <w:szCs w:val="20"/>
        </w:rPr>
        <w:t>.</w:t>
      </w:r>
    </w:p>
    <w:p w14:paraId="6C4B76CD" w14:textId="77777777" w:rsidR="002016E0" w:rsidRPr="00BE1E6A" w:rsidRDefault="002016E0" w:rsidP="00374B0B">
      <w:pPr>
        <w:spacing w:after="0" w:line="240" w:lineRule="auto"/>
        <w:ind w:firstLine="360"/>
        <w:jc w:val="both"/>
        <w:rPr>
          <w:rFonts w:ascii="Arial" w:eastAsia="Times New Roman" w:hAnsi="Arial" w:cs="Arial"/>
          <w:sz w:val="20"/>
          <w:szCs w:val="20"/>
        </w:rPr>
      </w:pPr>
      <w:r w:rsidRPr="00BE1E6A">
        <w:rPr>
          <w:rFonts w:ascii="Arial" w:eastAsia="Times New Roman" w:hAnsi="Arial" w:cs="Arial"/>
          <w:sz w:val="20"/>
          <w:szCs w:val="20"/>
        </w:rPr>
        <w:t>By default, links will appear as follows in all browsers:</w:t>
      </w:r>
    </w:p>
    <w:p w14:paraId="26197CAD" w14:textId="77777777" w:rsidR="002016E0" w:rsidRPr="00BE1E6A" w:rsidRDefault="002016E0" w:rsidP="00374B0B">
      <w:pPr>
        <w:numPr>
          <w:ilvl w:val="0"/>
          <w:numId w:val="5"/>
        </w:numPr>
        <w:spacing w:after="0" w:line="240" w:lineRule="auto"/>
        <w:jc w:val="both"/>
        <w:rPr>
          <w:rFonts w:ascii="Arial" w:eastAsia="Times New Roman" w:hAnsi="Arial" w:cs="Arial"/>
          <w:sz w:val="20"/>
          <w:szCs w:val="20"/>
        </w:rPr>
      </w:pPr>
      <w:r w:rsidRPr="00BE1E6A">
        <w:rPr>
          <w:rFonts w:ascii="Arial" w:eastAsia="Times New Roman" w:hAnsi="Arial" w:cs="Arial"/>
          <w:sz w:val="20"/>
          <w:szCs w:val="20"/>
        </w:rPr>
        <w:t>An unvisited link is underlined and blue</w:t>
      </w:r>
    </w:p>
    <w:p w14:paraId="3AD0C965" w14:textId="77777777" w:rsidR="002016E0" w:rsidRPr="00BE1E6A" w:rsidRDefault="002016E0" w:rsidP="00374B0B">
      <w:pPr>
        <w:numPr>
          <w:ilvl w:val="0"/>
          <w:numId w:val="5"/>
        </w:numPr>
        <w:spacing w:after="0" w:line="240" w:lineRule="auto"/>
        <w:jc w:val="both"/>
        <w:rPr>
          <w:rFonts w:ascii="Arial" w:eastAsia="Times New Roman" w:hAnsi="Arial" w:cs="Arial"/>
          <w:sz w:val="20"/>
          <w:szCs w:val="20"/>
        </w:rPr>
      </w:pPr>
      <w:r w:rsidRPr="00BE1E6A">
        <w:rPr>
          <w:rFonts w:ascii="Arial" w:eastAsia="Times New Roman" w:hAnsi="Arial" w:cs="Arial"/>
          <w:sz w:val="20"/>
          <w:szCs w:val="20"/>
        </w:rPr>
        <w:t>A visited link is underlined and purple</w:t>
      </w:r>
    </w:p>
    <w:p w14:paraId="76CB0BA5" w14:textId="77777777" w:rsidR="002016E0" w:rsidRPr="00BE1E6A" w:rsidRDefault="002016E0" w:rsidP="00374B0B">
      <w:pPr>
        <w:numPr>
          <w:ilvl w:val="0"/>
          <w:numId w:val="5"/>
        </w:numPr>
        <w:spacing w:after="0" w:line="240" w:lineRule="auto"/>
        <w:jc w:val="both"/>
        <w:rPr>
          <w:rFonts w:ascii="Arial" w:eastAsia="Times New Roman" w:hAnsi="Arial" w:cs="Arial"/>
          <w:sz w:val="20"/>
          <w:szCs w:val="20"/>
        </w:rPr>
      </w:pPr>
      <w:r w:rsidRPr="00BE1E6A">
        <w:rPr>
          <w:rFonts w:ascii="Arial" w:eastAsia="Times New Roman" w:hAnsi="Arial" w:cs="Arial"/>
          <w:sz w:val="20"/>
          <w:szCs w:val="20"/>
        </w:rPr>
        <w:t>An active link is underlined and red</w:t>
      </w:r>
    </w:p>
    <w:p w14:paraId="668A9E9E" w14:textId="77777777" w:rsidR="002016E0" w:rsidRPr="00BE1E6A" w:rsidRDefault="00BD5A3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6EF3FFF8" w14:textId="77777777" w:rsidR="002016E0" w:rsidRPr="00BE1E6A" w:rsidRDefault="002016E0" w:rsidP="00374B0B">
      <w:pPr>
        <w:pStyle w:val="ListParagraph"/>
        <w:numPr>
          <w:ilvl w:val="1"/>
          <w:numId w:val="5"/>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href</w:t>
      </w:r>
      <w:r w:rsidR="00BD5A3F" w:rsidRPr="00BE1E6A">
        <w:rPr>
          <w:rFonts w:ascii="Arial" w:hAnsi="Arial" w:cs="Arial"/>
          <w:sz w:val="20"/>
          <w:szCs w:val="20"/>
        </w:rPr>
        <w:t>:-</w:t>
      </w:r>
      <w:r w:rsidR="00BD5A3F" w:rsidRPr="00BE1E6A">
        <w:rPr>
          <w:rFonts w:ascii="Arial" w:hAnsi="Arial" w:cs="Arial"/>
          <w:sz w:val="20"/>
          <w:szCs w:val="20"/>
        </w:rPr>
        <w:tab/>
      </w:r>
      <w:r w:rsidRPr="00BE1E6A">
        <w:rPr>
          <w:rFonts w:ascii="Arial" w:hAnsi="Arial" w:cs="Arial"/>
          <w:sz w:val="20"/>
          <w:szCs w:val="20"/>
        </w:rPr>
        <w:t xml:space="preserve">Specifies the URL of the page </w:t>
      </w:r>
      <w:r w:rsidR="001B6E38" w:rsidRPr="00BE1E6A">
        <w:rPr>
          <w:rFonts w:ascii="Arial" w:hAnsi="Arial" w:cs="Arial"/>
          <w:sz w:val="20"/>
          <w:szCs w:val="20"/>
        </w:rPr>
        <w:t>where we want to jump.</w:t>
      </w:r>
    </w:p>
    <w:p w14:paraId="21AFAE81" w14:textId="77777777" w:rsidR="002016E0" w:rsidRPr="00BE1E6A" w:rsidRDefault="002016E0" w:rsidP="00374B0B">
      <w:pPr>
        <w:pStyle w:val="ListParagraph"/>
        <w:numPr>
          <w:ilvl w:val="1"/>
          <w:numId w:val="5"/>
        </w:numPr>
        <w:spacing w:after="0"/>
        <w:jc w:val="both"/>
        <w:rPr>
          <w:rFonts w:ascii="Arial" w:hAnsi="Arial" w:cs="Arial"/>
          <w:sz w:val="20"/>
          <w:szCs w:val="20"/>
        </w:rPr>
      </w:pPr>
      <w:r w:rsidRPr="00BE1E6A">
        <w:rPr>
          <w:rFonts w:ascii="Arial" w:hAnsi="Arial" w:cs="Arial"/>
          <w:sz w:val="20"/>
          <w:szCs w:val="20"/>
        </w:rPr>
        <w:t>name</w:t>
      </w:r>
      <w:r w:rsidR="00BD5A3F" w:rsidRPr="00BE1E6A">
        <w:rPr>
          <w:rFonts w:ascii="Arial" w:hAnsi="Arial" w:cs="Arial"/>
          <w:sz w:val="20"/>
          <w:szCs w:val="20"/>
        </w:rPr>
        <w:t>:-</w:t>
      </w:r>
      <w:r w:rsidR="00BD5A3F" w:rsidRPr="00BE1E6A">
        <w:rPr>
          <w:rFonts w:ascii="Arial" w:hAnsi="Arial" w:cs="Arial"/>
          <w:sz w:val="20"/>
          <w:szCs w:val="20"/>
        </w:rPr>
        <w:tab/>
      </w:r>
      <w:r w:rsidRPr="00BE1E6A">
        <w:rPr>
          <w:rFonts w:ascii="Arial" w:hAnsi="Arial" w:cs="Arial"/>
          <w:sz w:val="20"/>
          <w:szCs w:val="20"/>
        </w:rPr>
        <w:t xml:space="preserve">Specifies the </w:t>
      </w:r>
      <w:r w:rsidR="001B6E38" w:rsidRPr="00BE1E6A">
        <w:rPr>
          <w:rFonts w:ascii="Arial" w:hAnsi="Arial" w:cs="Arial"/>
          <w:sz w:val="20"/>
          <w:szCs w:val="20"/>
        </w:rPr>
        <w:t xml:space="preserve">bookmark </w:t>
      </w:r>
      <w:r w:rsidRPr="00BE1E6A">
        <w:rPr>
          <w:rFonts w:ascii="Arial" w:hAnsi="Arial" w:cs="Arial"/>
          <w:sz w:val="20"/>
          <w:szCs w:val="20"/>
        </w:rPr>
        <w:t>name of an anchor</w:t>
      </w:r>
      <w:r w:rsidR="001B6E38" w:rsidRPr="00BE1E6A">
        <w:rPr>
          <w:rFonts w:ascii="Arial" w:hAnsi="Arial" w:cs="Arial"/>
          <w:sz w:val="20"/>
          <w:szCs w:val="20"/>
        </w:rPr>
        <w:t>.</w:t>
      </w:r>
    </w:p>
    <w:p w14:paraId="6BC6436F" w14:textId="77777777" w:rsidR="00BD5A3F" w:rsidRPr="00BE1E6A" w:rsidRDefault="002016E0" w:rsidP="00374B0B">
      <w:pPr>
        <w:pStyle w:val="ListParagraph"/>
        <w:numPr>
          <w:ilvl w:val="1"/>
          <w:numId w:val="5"/>
        </w:numPr>
        <w:spacing w:after="0"/>
        <w:jc w:val="both"/>
        <w:rPr>
          <w:rFonts w:ascii="Arial" w:eastAsia="Times New Roman" w:hAnsi="Arial" w:cs="Arial"/>
          <w:sz w:val="20"/>
          <w:szCs w:val="20"/>
        </w:rPr>
      </w:pPr>
      <w:r w:rsidRPr="00BE1E6A">
        <w:rPr>
          <w:rFonts w:ascii="Arial" w:hAnsi="Arial" w:cs="Arial"/>
          <w:sz w:val="20"/>
          <w:szCs w:val="20"/>
        </w:rPr>
        <w:t>target</w:t>
      </w:r>
      <w:r w:rsidR="00BD5A3F" w:rsidRPr="00BE1E6A">
        <w:rPr>
          <w:rFonts w:ascii="Arial" w:hAnsi="Arial" w:cs="Arial"/>
          <w:sz w:val="20"/>
          <w:szCs w:val="20"/>
        </w:rPr>
        <w:t>:-</w:t>
      </w:r>
      <w:r w:rsidR="00BD5A3F" w:rsidRPr="00BE1E6A">
        <w:rPr>
          <w:rFonts w:ascii="Arial" w:hAnsi="Arial" w:cs="Arial"/>
          <w:sz w:val="20"/>
          <w:szCs w:val="20"/>
        </w:rPr>
        <w:tab/>
        <w:t>_</w:t>
      </w:r>
      <w:r w:rsidRPr="00BE1E6A">
        <w:rPr>
          <w:rFonts w:ascii="Arial" w:hAnsi="Arial" w:cs="Arial"/>
          <w:sz w:val="20"/>
          <w:szCs w:val="20"/>
        </w:rPr>
        <w:t>blank</w:t>
      </w:r>
      <w:r w:rsidR="00BD5A3F" w:rsidRPr="00BE1E6A">
        <w:rPr>
          <w:rFonts w:ascii="Arial" w:hAnsi="Arial" w:cs="Arial"/>
          <w:sz w:val="20"/>
          <w:szCs w:val="20"/>
        </w:rPr>
        <w:t>,_</w:t>
      </w:r>
      <w:r w:rsidRPr="00BE1E6A">
        <w:rPr>
          <w:rFonts w:ascii="Arial" w:hAnsi="Arial" w:cs="Arial"/>
          <w:sz w:val="20"/>
          <w:szCs w:val="20"/>
        </w:rPr>
        <w:t>parent</w:t>
      </w:r>
      <w:r w:rsidR="00BD5A3F" w:rsidRPr="00BE1E6A">
        <w:rPr>
          <w:rFonts w:ascii="Arial" w:hAnsi="Arial" w:cs="Arial"/>
          <w:sz w:val="20"/>
          <w:szCs w:val="20"/>
        </w:rPr>
        <w:t>,</w:t>
      </w:r>
      <w:r w:rsidRPr="00BE1E6A">
        <w:rPr>
          <w:rFonts w:ascii="Arial" w:hAnsi="Arial" w:cs="Arial"/>
          <w:sz w:val="20"/>
          <w:szCs w:val="20"/>
        </w:rPr>
        <w:t>_self</w:t>
      </w:r>
      <w:r w:rsidR="00BD5A3F" w:rsidRPr="00BE1E6A">
        <w:rPr>
          <w:rFonts w:ascii="Arial" w:hAnsi="Arial" w:cs="Arial"/>
          <w:sz w:val="20"/>
          <w:szCs w:val="20"/>
        </w:rPr>
        <w:t>,_top</w:t>
      </w:r>
    </w:p>
    <w:p w14:paraId="3015D87C" w14:textId="77777777" w:rsidR="00297CDE" w:rsidRPr="00BE1E6A" w:rsidRDefault="003748DE" w:rsidP="00374B0B">
      <w:pPr>
        <w:spacing w:after="0"/>
        <w:jc w:val="both"/>
        <w:rPr>
          <w:rFonts w:ascii="Arial" w:hAnsi="Arial" w:cs="Arial"/>
          <w:sz w:val="20"/>
          <w:szCs w:val="20"/>
        </w:rPr>
      </w:pPr>
      <w:r w:rsidRPr="00BE1E6A">
        <w:rPr>
          <w:rFonts w:ascii="Arial" w:hAnsi="Arial" w:cs="Arial"/>
          <w:sz w:val="20"/>
          <w:szCs w:val="20"/>
        </w:rPr>
        <w:t>Example:-</w:t>
      </w:r>
    </w:p>
    <w:p w14:paraId="511EDAE6" w14:textId="77777777" w:rsidR="00297CDE" w:rsidRPr="00BE1E6A" w:rsidRDefault="003748DE" w:rsidP="003748DE">
      <w:pPr>
        <w:spacing w:after="0"/>
        <w:ind w:firstLine="720"/>
        <w:jc w:val="both"/>
        <w:rPr>
          <w:rFonts w:ascii="Arial" w:hAnsi="Arial" w:cs="Arial"/>
          <w:noProof/>
          <w:sz w:val="20"/>
          <w:szCs w:val="20"/>
          <w:lang w:val="en-IN" w:eastAsia="en-IN"/>
        </w:rPr>
      </w:pPr>
      <w:r w:rsidRPr="00BE1E6A">
        <w:rPr>
          <w:rFonts w:ascii="Arial" w:hAnsi="Arial" w:cs="Arial"/>
          <w:noProof/>
          <w:sz w:val="20"/>
          <w:szCs w:val="20"/>
          <w:lang w:val="en-IN" w:eastAsia="en-IN"/>
        </w:rPr>
        <w:t>&lt;a href=”</w:t>
      </w:r>
      <w:hyperlink r:id="rId15" w:history="1">
        <w:r w:rsidRPr="00BE1E6A">
          <w:rPr>
            <w:rStyle w:val="Hyperlink"/>
            <w:rFonts w:ascii="Arial" w:hAnsi="Arial" w:cs="Arial"/>
            <w:noProof/>
            <w:sz w:val="20"/>
            <w:szCs w:val="20"/>
            <w:lang w:val="en-IN" w:eastAsia="en-IN"/>
          </w:rPr>
          <w:t>http://www.google.co.in</w:t>
        </w:r>
      </w:hyperlink>
      <w:r w:rsidRPr="00BE1E6A">
        <w:rPr>
          <w:rFonts w:ascii="Arial" w:hAnsi="Arial" w:cs="Arial"/>
          <w:noProof/>
          <w:sz w:val="20"/>
          <w:szCs w:val="20"/>
          <w:lang w:val="en-IN" w:eastAsia="en-IN"/>
        </w:rPr>
        <w:t>”&gt;Google&lt;/a&gt;</w:t>
      </w:r>
    </w:p>
    <w:p w14:paraId="27C078D5" w14:textId="77777777" w:rsidR="003748DE" w:rsidRPr="00BE1E6A" w:rsidRDefault="003748DE" w:rsidP="003748DE">
      <w:pPr>
        <w:spacing w:after="0"/>
        <w:jc w:val="both"/>
        <w:rPr>
          <w:rFonts w:ascii="Arial" w:hAnsi="Arial" w:cs="Arial"/>
          <w:noProof/>
          <w:sz w:val="20"/>
          <w:szCs w:val="20"/>
          <w:lang w:val="en-IN" w:eastAsia="en-IN"/>
        </w:rPr>
      </w:pPr>
      <w:r w:rsidRPr="00BE1E6A">
        <w:rPr>
          <w:rFonts w:ascii="Arial" w:hAnsi="Arial" w:cs="Arial"/>
          <w:noProof/>
          <w:sz w:val="20"/>
          <w:szCs w:val="20"/>
          <w:lang w:val="en-IN" w:eastAsia="en-IN"/>
        </w:rPr>
        <w:t>Output:</w:t>
      </w:r>
    </w:p>
    <w:p w14:paraId="1DE83D9A" w14:textId="77777777" w:rsidR="003748DE" w:rsidRPr="00BE1E6A" w:rsidRDefault="003748DE" w:rsidP="003748DE">
      <w:pPr>
        <w:spacing w:after="0"/>
        <w:ind w:firstLine="720"/>
        <w:jc w:val="both"/>
        <w:rPr>
          <w:rFonts w:ascii="Arial" w:hAnsi="Arial" w:cs="Arial"/>
          <w:noProof/>
          <w:sz w:val="20"/>
          <w:szCs w:val="20"/>
          <w:lang w:val="en-IN" w:eastAsia="en-IN"/>
        </w:rPr>
      </w:pPr>
      <w:r w:rsidRPr="00BE1E6A">
        <w:rPr>
          <w:rFonts w:ascii="Arial" w:hAnsi="Arial" w:cs="Arial"/>
          <w:noProof/>
          <w:sz w:val="20"/>
          <w:szCs w:val="20"/>
          <w:lang w:val="en-IN" w:eastAsia="en-IN"/>
        </w:rPr>
        <w:t>Google</w:t>
      </w:r>
    </w:p>
    <w:p w14:paraId="718FF597" w14:textId="77777777" w:rsidR="003748DE" w:rsidRPr="00BE1E6A" w:rsidRDefault="003748DE" w:rsidP="003748DE">
      <w:pPr>
        <w:spacing w:after="0"/>
        <w:jc w:val="both"/>
        <w:rPr>
          <w:rFonts w:ascii="Arial" w:hAnsi="Arial" w:cs="Arial"/>
          <w:noProof/>
          <w:sz w:val="20"/>
          <w:szCs w:val="20"/>
          <w:lang w:val="en-IN" w:eastAsia="en-IN"/>
        </w:rPr>
      </w:pPr>
      <w:r w:rsidRPr="00BE1E6A">
        <w:rPr>
          <w:rFonts w:ascii="Arial" w:hAnsi="Arial" w:cs="Arial"/>
          <w:noProof/>
          <w:sz w:val="20"/>
          <w:szCs w:val="20"/>
          <w:lang w:val="en-IN" w:eastAsia="en-IN"/>
        </w:rPr>
        <w:t>Explaination:-</w:t>
      </w:r>
    </w:p>
    <w:p w14:paraId="3ACD87FC" w14:textId="77777777" w:rsidR="003748DE" w:rsidRPr="00BE1E6A" w:rsidRDefault="003748DE" w:rsidP="003748DE">
      <w:pPr>
        <w:spacing w:after="0"/>
        <w:ind w:firstLine="720"/>
        <w:jc w:val="both"/>
        <w:rPr>
          <w:rFonts w:ascii="Arial" w:hAnsi="Arial" w:cs="Arial"/>
          <w:sz w:val="20"/>
          <w:szCs w:val="20"/>
        </w:rPr>
      </w:pPr>
      <w:r w:rsidRPr="00BE1E6A">
        <w:rPr>
          <w:rFonts w:ascii="Arial" w:hAnsi="Arial" w:cs="Arial"/>
          <w:sz w:val="20"/>
          <w:szCs w:val="20"/>
        </w:rPr>
        <w:t>a is the tag</w:t>
      </w:r>
    </w:p>
    <w:p w14:paraId="79E69833" w14:textId="77777777" w:rsidR="003748DE" w:rsidRPr="00BE1E6A" w:rsidRDefault="003748DE" w:rsidP="003748DE">
      <w:pPr>
        <w:spacing w:after="0"/>
        <w:ind w:firstLine="720"/>
        <w:jc w:val="both"/>
        <w:rPr>
          <w:rFonts w:ascii="Arial" w:hAnsi="Arial" w:cs="Arial"/>
          <w:sz w:val="20"/>
          <w:szCs w:val="20"/>
        </w:rPr>
      </w:pPr>
      <w:r w:rsidRPr="00BE1E6A">
        <w:rPr>
          <w:rFonts w:ascii="Arial" w:hAnsi="Arial" w:cs="Arial"/>
          <w:sz w:val="20"/>
          <w:szCs w:val="20"/>
        </w:rPr>
        <w:t xml:space="preserve">href is the attribute </w:t>
      </w:r>
    </w:p>
    <w:p w14:paraId="1E69CB93" w14:textId="77777777" w:rsidR="003748DE" w:rsidRPr="00BE1E6A" w:rsidRDefault="00914980" w:rsidP="003748DE">
      <w:pPr>
        <w:spacing w:after="0"/>
        <w:ind w:firstLine="720"/>
        <w:jc w:val="both"/>
        <w:rPr>
          <w:rFonts w:ascii="Arial" w:hAnsi="Arial" w:cs="Arial"/>
          <w:noProof/>
          <w:sz w:val="20"/>
          <w:szCs w:val="20"/>
          <w:lang w:val="en-IN" w:eastAsia="en-IN"/>
        </w:rPr>
      </w:pPr>
      <w:hyperlink r:id="rId16" w:history="1">
        <w:r w:rsidR="003748DE" w:rsidRPr="00BE1E6A">
          <w:rPr>
            <w:rStyle w:val="Hyperlink"/>
            <w:rFonts w:ascii="Arial" w:hAnsi="Arial" w:cs="Arial"/>
            <w:noProof/>
            <w:sz w:val="20"/>
            <w:szCs w:val="20"/>
            <w:lang w:val="en-IN" w:eastAsia="en-IN"/>
          </w:rPr>
          <w:t>http://www.google.co.in</w:t>
        </w:r>
      </w:hyperlink>
      <w:r w:rsidR="003748DE" w:rsidRPr="00BE1E6A">
        <w:rPr>
          <w:rFonts w:ascii="Arial" w:hAnsi="Arial" w:cs="Arial"/>
          <w:noProof/>
          <w:sz w:val="20"/>
          <w:szCs w:val="20"/>
          <w:lang w:val="en-IN" w:eastAsia="en-IN"/>
        </w:rPr>
        <w:t xml:space="preserve"> is the destination URL</w:t>
      </w:r>
    </w:p>
    <w:p w14:paraId="5BB3815F" w14:textId="77777777" w:rsidR="003748DE" w:rsidRPr="00BE1E6A" w:rsidRDefault="003748DE" w:rsidP="003748DE">
      <w:pPr>
        <w:spacing w:after="0"/>
        <w:ind w:firstLine="720"/>
        <w:jc w:val="both"/>
        <w:rPr>
          <w:rFonts w:ascii="Arial" w:hAnsi="Arial" w:cs="Arial"/>
          <w:noProof/>
          <w:sz w:val="20"/>
          <w:szCs w:val="20"/>
          <w:lang w:val="en-IN" w:eastAsia="en-IN"/>
        </w:rPr>
      </w:pPr>
      <w:r w:rsidRPr="00BE1E6A">
        <w:rPr>
          <w:rFonts w:ascii="Arial" w:hAnsi="Arial" w:cs="Arial"/>
          <w:noProof/>
          <w:sz w:val="20"/>
          <w:szCs w:val="20"/>
          <w:lang w:val="en-IN" w:eastAsia="en-IN"/>
        </w:rPr>
        <w:lastRenderedPageBreak/>
        <w:t>Google is the text to be displayed on the Web Page.</w:t>
      </w:r>
    </w:p>
    <w:p w14:paraId="1076F17B" w14:textId="77777777" w:rsidR="003748DE" w:rsidRPr="00BE1E6A" w:rsidRDefault="00CC5AC4" w:rsidP="00374B0B">
      <w:pPr>
        <w:spacing w:after="0"/>
        <w:jc w:val="both"/>
        <w:rPr>
          <w:rFonts w:ascii="Arial" w:hAnsi="Arial" w:cs="Arial"/>
          <w:sz w:val="20"/>
          <w:szCs w:val="20"/>
        </w:rPr>
      </w:pPr>
      <w:r w:rsidRPr="00BE1E6A">
        <w:rPr>
          <w:rFonts w:ascii="Arial" w:hAnsi="Arial" w:cs="Arial"/>
          <w:sz w:val="20"/>
          <w:szCs w:val="20"/>
        </w:rPr>
        <w:t>Example:-</w:t>
      </w:r>
    </w:p>
    <w:p w14:paraId="3E1AB89A" w14:textId="77777777" w:rsidR="00CC5AC4" w:rsidRPr="00BE1E6A" w:rsidRDefault="00CC5AC4" w:rsidP="00374B0B">
      <w:pPr>
        <w:spacing w:after="0"/>
        <w:jc w:val="both"/>
        <w:rPr>
          <w:rFonts w:ascii="Arial" w:hAnsi="Arial" w:cs="Arial"/>
          <w:b/>
          <w:sz w:val="20"/>
          <w:szCs w:val="20"/>
          <w:u w:val="single"/>
        </w:rPr>
      </w:pPr>
      <w:r w:rsidRPr="00BE1E6A">
        <w:rPr>
          <w:rFonts w:ascii="Arial" w:hAnsi="Arial" w:cs="Arial"/>
          <w:b/>
          <w:sz w:val="20"/>
          <w:szCs w:val="20"/>
          <w:u w:val="single"/>
        </w:rPr>
        <w:t>Index.html</w:t>
      </w:r>
    </w:p>
    <w:p w14:paraId="2228B946"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&lt;menu&gt;</w:t>
      </w:r>
    </w:p>
    <w:p w14:paraId="0F58774B"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&lt;li&gt;&lt;a href="purchase.html"&gt;Purchase&lt;/a&gt;&lt;/li&gt;</w:t>
      </w:r>
    </w:p>
    <w:p w14:paraId="4FE528F3"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&lt;li&gt;&lt;a href="sale.html"&gt;Sale&lt;/a&gt;&lt;/li&gt;</w:t>
      </w:r>
    </w:p>
    <w:p w14:paraId="2560CEAA"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&lt;/menu&gt;</w:t>
      </w:r>
    </w:p>
    <w:p w14:paraId="0DE5282D" w14:textId="77777777" w:rsidR="00CC5AC4" w:rsidRPr="00BE1E6A" w:rsidRDefault="00CC5AC4" w:rsidP="00CC5AC4">
      <w:pPr>
        <w:spacing w:after="0"/>
        <w:jc w:val="both"/>
        <w:rPr>
          <w:rFonts w:ascii="Arial" w:hAnsi="Arial" w:cs="Arial"/>
          <w:sz w:val="20"/>
          <w:szCs w:val="20"/>
        </w:rPr>
      </w:pPr>
    </w:p>
    <w:p w14:paraId="2B4306B6" w14:textId="77777777" w:rsidR="00CC5AC4" w:rsidRPr="00BE1E6A" w:rsidRDefault="00CC5AC4" w:rsidP="00CC5AC4">
      <w:pPr>
        <w:spacing w:after="0"/>
        <w:jc w:val="both"/>
        <w:rPr>
          <w:rFonts w:ascii="Arial" w:hAnsi="Arial" w:cs="Arial"/>
          <w:b/>
          <w:sz w:val="20"/>
          <w:szCs w:val="20"/>
          <w:u w:val="single"/>
        </w:rPr>
      </w:pPr>
      <w:r w:rsidRPr="00BE1E6A">
        <w:rPr>
          <w:rFonts w:ascii="Arial" w:hAnsi="Arial" w:cs="Arial"/>
          <w:b/>
          <w:sz w:val="20"/>
          <w:szCs w:val="20"/>
          <w:u w:val="single"/>
        </w:rPr>
        <w:t>Purchase.html</w:t>
      </w:r>
    </w:p>
    <w:p w14:paraId="45654F15"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&lt;h1&gt;Purchase in Quantity for last 3 years&lt;/h1&gt;</w:t>
      </w:r>
    </w:p>
    <w:p w14:paraId="5A979FBC"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&lt;hr /&gt;</w:t>
      </w:r>
    </w:p>
    <w:p w14:paraId="05D7D79A"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&lt;table border="1"&gt;</w:t>
      </w:r>
    </w:p>
    <w:p w14:paraId="4476DC6D"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1EF32541"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&lt;th&gt;Year&lt;/th&gt;</w:t>
      </w:r>
    </w:p>
    <w:p w14:paraId="70E8F86A"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&lt;th&gt;Quantity&lt;/th&gt;</w:t>
      </w:r>
    </w:p>
    <w:p w14:paraId="348EF77D"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6BB94F5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3F25FA7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&lt;td&gt;2016&lt;/td&gt;</w:t>
      </w:r>
    </w:p>
    <w:p w14:paraId="2F06D896"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&lt;td&gt;10000&lt;/td&gt;</w:t>
      </w:r>
    </w:p>
    <w:p w14:paraId="34AFCA2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56EB4E4D"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1C27BDC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&lt;td&gt;2017&lt;/td&gt;</w:t>
      </w:r>
    </w:p>
    <w:p w14:paraId="3BA88B61"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&lt;td&gt;12000&lt;/td&gt;</w:t>
      </w:r>
    </w:p>
    <w:p w14:paraId="4BF7ED64"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015AF76A"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19D24812"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&lt;td&gt;2018&lt;/td&gt;</w:t>
      </w:r>
    </w:p>
    <w:p w14:paraId="3323949C"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&lt;td&gt;15000&lt;/td&gt;</w:t>
      </w:r>
    </w:p>
    <w:p w14:paraId="7709013E"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2F81A48B"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&lt;/table&gt;</w:t>
      </w:r>
    </w:p>
    <w:p w14:paraId="1B9231DA" w14:textId="77777777" w:rsidR="00CC5AC4" w:rsidRPr="00BE1E6A" w:rsidRDefault="00CC5AC4" w:rsidP="00CC5AC4">
      <w:pPr>
        <w:spacing w:after="0"/>
        <w:jc w:val="both"/>
        <w:rPr>
          <w:rFonts w:ascii="Arial" w:hAnsi="Arial" w:cs="Arial"/>
          <w:sz w:val="20"/>
          <w:szCs w:val="20"/>
        </w:rPr>
      </w:pPr>
    </w:p>
    <w:p w14:paraId="528F4B5D" w14:textId="77777777" w:rsidR="00CC5AC4" w:rsidRPr="00BE1E6A" w:rsidRDefault="00CC5AC4" w:rsidP="00CC5AC4">
      <w:pPr>
        <w:spacing w:after="0"/>
        <w:jc w:val="both"/>
        <w:rPr>
          <w:rFonts w:ascii="Arial" w:hAnsi="Arial" w:cs="Arial"/>
          <w:b/>
          <w:sz w:val="20"/>
          <w:szCs w:val="20"/>
          <w:u w:val="single"/>
        </w:rPr>
      </w:pPr>
      <w:r w:rsidRPr="00BE1E6A">
        <w:rPr>
          <w:rFonts w:ascii="Arial" w:hAnsi="Arial" w:cs="Arial"/>
          <w:b/>
          <w:sz w:val="20"/>
          <w:szCs w:val="20"/>
          <w:u w:val="single"/>
        </w:rPr>
        <w:t>Sales.html</w:t>
      </w:r>
    </w:p>
    <w:p w14:paraId="5E4B2073"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&lt;h1&gt;Purchase in Quantity for last 3 years&lt;/h1&gt;</w:t>
      </w:r>
    </w:p>
    <w:p w14:paraId="0328CAAD"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&lt;hr /&gt;</w:t>
      </w:r>
    </w:p>
    <w:p w14:paraId="4EF3FBBB"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&lt;table border="1"&gt;</w:t>
      </w:r>
    </w:p>
    <w:p w14:paraId="010D0736"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6BDA57AA"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&lt;th&gt;Year&lt;/th&gt;</w:t>
      </w:r>
    </w:p>
    <w:p w14:paraId="326205AD"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&lt;th&gt;Quantity&lt;/th&gt;</w:t>
      </w:r>
    </w:p>
    <w:p w14:paraId="75809908"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617BCA48"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650C0817"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&lt;td&gt;2016&lt;/td&gt;</w:t>
      </w:r>
    </w:p>
    <w:p w14:paraId="199F55B1"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&lt;td&gt;10000&lt;/td&gt;</w:t>
      </w:r>
    </w:p>
    <w:p w14:paraId="10A71A08"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759E5741"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56865B36"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&lt;td&gt;2017&lt;/td&gt;</w:t>
      </w:r>
    </w:p>
    <w:p w14:paraId="7B661788"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&lt;td&gt;12000&lt;/td&gt;</w:t>
      </w:r>
    </w:p>
    <w:p w14:paraId="16A1B25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5443B036"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43CBE414"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&lt;td&gt;2018&lt;/td&gt;</w:t>
      </w:r>
    </w:p>
    <w:p w14:paraId="7FF9B2A5"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&lt;td&gt;15000&lt;/td&gt;</w:t>
      </w:r>
    </w:p>
    <w:p w14:paraId="29476CE9"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ab/>
        <w:t>&lt;/tr&gt;</w:t>
      </w:r>
    </w:p>
    <w:p w14:paraId="342A01FC" w14:textId="77777777" w:rsidR="00CC5AC4" w:rsidRPr="00BE1E6A" w:rsidRDefault="00CC5AC4" w:rsidP="00CC5AC4">
      <w:pPr>
        <w:spacing w:after="0"/>
        <w:jc w:val="both"/>
        <w:rPr>
          <w:rFonts w:ascii="Arial" w:hAnsi="Arial" w:cs="Arial"/>
          <w:sz w:val="20"/>
          <w:szCs w:val="20"/>
        </w:rPr>
      </w:pPr>
      <w:r w:rsidRPr="00BE1E6A">
        <w:rPr>
          <w:rFonts w:ascii="Arial" w:hAnsi="Arial" w:cs="Arial"/>
          <w:sz w:val="20"/>
          <w:szCs w:val="20"/>
        </w:rPr>
        <w:t>&lt;/table&gt;</w:t>
      </w:r>
    </w:p>
    <w:p w14:paraId="4A9AE422" w14:textId="77777777" w:rsidR="00FD2073" w:rsidRPr="00BE1E6A" w:rsidRDefault="00FD2073" w:rsidP="00FD2073">
      <w:pPr>
        <w:spacing w:after="0"/>
        <w:jc w:val="both"/>
        <w:rPr>
          <w:rFonts w:ascii="Arial" w:hAnsi="Arial" w:cs="Arial"/>
          <w:b/>
          <w:sz w:val="20"/>
          <w:szCs w:val="20"/>
        </w:rPr>
      </w:pPr>
      <w:r w:rsidRPr="00BE1E6A">
        <w:rPr>
          <w:rFonts w:ascii="Arial" w:hAnsi="Arial" w:cs="Arial"/>
          <w:b/>
          <w:sz w:val="20"/>
          <w:szCs w:val="20"/>
        </w:rPr>
        <w:t>Linking to a specific location in a Document:-</w:t>
      </w:r>
    </w:p>
    <w:p w14:paraId="332EC00C" w14:textId="77777777" w:rsidR="00FD2073" w:rsidRPr="00BE1E6A" w:rsidRDefault="00FD2073" w:rsidP="00FD2073">
      <w:pPr>
        <w:spacing w:after="0"/>
        <w:ind w:firstLine="720"/>
        <w:jc w:val="both"/>
        <w:rPr>
          <w:rFonts w:ascii="Arial" w:hAnsi="Arial" w:cs="Arial"/>
          <w:sz w:val="20"/>
          <w:szCs w:val="20"/>
        </w:rPr>
      </w:pPr>
      <w:r w:rsidRPr="00BE1E6A">
        <w:rPr>
          <w:rFonts w:ascii="Arial" w:hAnsi="Arial" w:cs="Arial"/>
          <w:sz w:val="20"/>
          <w:szCs w:val="20"/>
        </w:rPr>
        <w:t xml:space="preserve">You link to specify places within documents with the help of a name anchor, which marks the targeted link location. </w:t>
      </w:r>
    </w:p>
    <w:p w14:paraId="238A6214" w14:textId="77777777" w:rsidR="00CC5AC4" w:rsidRPr="00BE1E6A" w:rsidRDefault="00CC5AC4" w:rsidP="00CC5AC4">
      <w:pPr>
        <w:spacing w:after="0"/>
        <w:jc w:val="both"/>
        <w:rPr>
          <w:rFonts w:ascii="Arial" w:hAnsi="Arial" w:cs="Arial"/>
          <w:sz w:val="20"/>
          <w:szCs w:val="20"/>
        </w:rPr>
      </w:pPr>
    </w:p>
    <w:p w14:paraId="0EE16B51" w14:textId="77777777" w:rsidR="004A2E2B" w:rsidRPr="00BE1E6A" w:rsidRDefault="004A2E2B" w:rsidP="00CC5AC4">
      <w:pPr>
        <w:spacing w:after="0"/>
        <w:jc w:val="both"/>
        <w:rPr>
          <w:rFonts w:ascii="Arial" w:hAnsi="Arial" w:cs="Arial"/>
          <w:b/>
          <w:sz w:val="20"/>
          <w:szCs w:val="20"/>
        </w:rPr>
      </w:pPr>
      <w:r w:rsidRPr="00BE1E6A">
        <w:rPr>
          <w:rFonts w:ascii="Arial" w:hAnsi="Arial" w:cs="Arial"/>
          <w:b/>
          <w:sz w:val="20"/>
          <w:szCs w:val="20"/>
        </w:rPr>
        <w:t>Example of bookmark:-</w:t>
      </w:r>
    </w:p>
    <w:p w14:paraId="78DEB1ED"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lastRenderedPageBreak/>
        <w:t>&lt;ul&gt;</w:t>
      </w:r>
    </w:p>
    <w:p w14:paraId="125CD772"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ab/>
        <w:t>&lt;li&gt;&lt;a href="#c1"&gt;Chapter 1&lt;/a&gt;&lt;/li&gt;</w:t>
      </w:r>
    </w:p>
    <w:p w14:paraId="0EC1FE1E"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ab/>
        <w:t>&lt;li&gt;&lt;a href="#c2"&gt;Chapter 2&lt;/a&gt;&lt;/li&gt;</w:t>
      </w:r>
    </w:p>
    <w:p w14:paraId="433E863C"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ab/>
        <w:t>&lt;li&gt;&lt;a href="#c3"</w:t>
      </w:r>
      <w:r w:rsidR="000248BE" w:rsidRPr="00BE1E6A">
        <w:rPr>
          <w:rFonts w:ascii="Arial" w:hAnsi="Arial" w:cs="Arial"/>
          <w:sz w:val="20"/>
          <w:szCs w:val="20"/>
        </w:rPr>
        <w:t xml:space="preserve"> target="_blank"</w:t>
      </w:r>
      <w:r w:rsidRPr="00BE1E6A">
        <w:rPr>
          <w:rFonts w:ascii="Arial" w:hAnsi="Arial" w:cs="Arial"/>
          <w:sz w:val="20"/>
          <w:szCs w:val="20"/>
        </w:rPr>
        <w:t>&gt;Chapter 3&lt;/a&gt;&lt;/li&gt;</w:t>
      </w:r>
    </w:p>
    <w:p w14:paraId="50B0949F"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&lt;/ul&gt;</w:t>
      </w:r>
    </w:p>
    <w:p w14:paraId="21427606" w14:textId="77777777" w:rsidR="004A2E2B" w:rsidRPr="00BE1E6A" w:rsidRDefault="004A2E2B" w:rsidP="004A2E2B">
      <w:pPr>
        <w:spacing w:after="0"/>
        <w:jc w:val="both"/>
        <w:rPr>
          <w:rFonts w:ascii="Arial" w:hAnsi="Arial" w:cs="Arial"/>
          <w:sz w:val="20"/>
          <w:szCs w:val="20"/>
        </w:rPr>
      </w:pPr>
    </w:p>
    <w:p w14:paraId="0DB68AFE"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&lt;h1&gt;&lt;a name="c1"&gt;Chapter 1&lt;/a&gt;&lt;/h1&gt;</w:t>
      </w:r>
    </w:p>
    <w:p w14:paraId="2EFED857"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&lt;p&gt;This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&lt;/p&gt;</w:t>
      </w:r>
    </w:p>
    <w:p w14:paraId="01BE3F93"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&lt;h1&gt;&lt;a name="c2"&gt;Chapter 2&lt;/a&gt;&lt;/h1&gt;</w:t>
      </w:r>
    </w:p>
    <w:p w14:paraId="7A99A631"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&lt;p&gt;This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&lt;/p&gt;</w:t>
      </w:r>
    </w:p>
    <w:p w14:paraId="7389A40E"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&lt;h1&gt;&lt;a name="c3"&gt;Chapter 3&lt;/a&gt;&lt;/h1&gt;</w:t>
      </w:r>
    </w:p>
    <w:p w14:paraId="0267A068" w14:textId="77777777" w:rsidR="004A2E2B" w:rsidRPr="00BE1E6A" w:rsidRDefault="004A2E2B" w:rsidP="004A2E2B">
      <w:pPr>
        <w:spacing w:after="0"/>
        <w:jc w:val="both"/>
        <w:rPr>
          <w:rFonts w:ascii="Arial" w:hAnsi="Arial" w:cs="Arial"/>
          <w:sz w:val="20"/>
          <w:szCs w:val="20"/>
        </w:rPr>
      </w:pPr>
      <w:r w:rsidRPr="00BE1E6A">
        <w:rPr>
          <w:rFonts w:ascii="Arial" w:hAnsi="Arial" w:cs="Arial"/>
          <w:sz w:val="20"/>
          <w:szCs w:val="20"/>
        </w:rPr>
        <w:t>&lt;p&gt;This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&lt;/p&gt;</w:t>
      </w:r>
    </w:p>
    <w:p w14:paraId="5C8157DF" w14:textId="77777777" w:rsidR="004A2E2B" w:rsidRPr="00BE1E6A" w:rsidRDefault="00886BBD" w:rsidP="004A2E2B">
      <w:pPr>
        <w:spacing w:after="0"/>
        <w:jc w:val="both"/>
        <w:rPr>
          <w:rFonts w:ascii="Arial" w:hAnsi="Arial" w:cs="Arial"/>
          <w:sz w:val="20"/>
          <w:szCs w:val="20"/>
        </w:rPr>
      </w:pPr>
      <w:r w:rsidRPr="00BE1E6A">
        <w:rPr>
          <w:rFonts w:ascii="Arial" w:hAnsi="Arial" w:cs="Arial"/>
          <w:b/>
          <w:sz w:val="20"/>
          <w:szCs w:val="20"/>
        </w:rPr>
        <w:t>Note-1:</w:t>
      </w:r>
      <w:r w:rsidR="00E82E00" w:rsidRPr="00BE1E6A">
        <w:rPr>
          <w:rFonts w:ascii="Arial" w:hAnsi="Arial" w:cs="Arial"/>
          <w:sz w:val="20"/>
          <w:szCs w:val="20"/>
        </w:rPr>
        <w:t xml:space="preserve"> # means jump to same page</w:t>
      </w:r>
    </w:p>
    <w:p w14:paraId="6914F8A7" w14:textId="77777777" w:rsidR="00E82E00" w:rsidRPr="00BE1E6A" w:rsidRDefault="00886BBD" w:rsidP="00E82E00">
      <w:pPr>
        <w:spacing w:after="0"/>
        <w:jc w:val="both"/>
        <w:rPr>
          <w:rFonts w:ascii="Arial" w:hAnsi="Arial" w:cs="Arial"/>
          <w:sz w:val="20"/>
          <w:szCs w:val="20"/>
        </w:rPr>
      </w:pPr>
      <w:r w:rsidRPr="00BE1E6A">
        <w:rPr>
          <w:rFonts w:ascii="Arial" w:hAnsi="Arial" w:cs="Arial"/>
          <w:b/>
          <w:sz w:val="20"/>
          <w:szCs w:val="20"/>
        </w:rPr>
        <w:t>Note-2:</w:t>
      </w:r>
      <w:r w:rsidR="00E82E00" w:rsidRPr="00BE1E6A">
        <w:rPr>
          <w:rFonts w:ascii="Arial" w:hAnsi="Arial" w:cs="Arial"/>
          <w:sz w:val="20"/>
          <w:szCs w:val="20"/>
        </w:rPr>
        <w:t xml:space="preserve"> #c1 means jump to same page where bookmark c1 is available.</w:t>
      </w:r>
    </w:p>
    <w:p w14:paraId="64940C10" w14:textId="77777777" w:rsidR="00886BBD" w:rsidRPr="00BE1E6A" w:rsidRDefault="00886BBD" w:rsidP="00E82E00">
      <w:pPr>
        <w:spacing w:after="0"/>
        <w:jc w:val="both"/>
        <w:rPr>
          <w:rFonts w:ascii="Arial" w:hAnsi="Arial" w:cs="Arial"/>
          <w:sz w:val="20"/>
          <w:szCs w:val="20"/>
        </w:rPr>
      </w:pPr>
      <w:r w:rsidRPr="00BE1E6A">
        <w:rPr>
          <w:rFonts w:ascii="Arial" w:hAnsi="Arial" w:cs="Arial"/>
          <w:b/>
          <w:sz w:val="20"/>
          <w:szCs w:val="20"/>
        </w:rPr>
        <w:t>Note-3:</w:t>
      </w:r>
      <w:r w:rsidRPr="00BE1E6A">
        <w:rPr>
          <w:rFonts w:ascii="Arial" w:hAnsi="Arial" w:cs="Arial"/>
          <w:sz w:val="20"/>
          <w:szCs w:val="20"/>
        </w:rPr>
        <w:t xml:space="preserve"> target=”_blank” means it will open chapter 3 in a new tab. Default is _self that means it will open chapter 3 in same page.</w:t>
      </w:r>
    </w:p>
    <w:p w14:paraId="1E9FA326" w14:textId="77777777" w:rsidR="00E82E00" w:rsidRPr="00BE1E6A" w:rsidRDefault="00E82E00" w:rsidP="004A2E2B">
      <w:pPr>
        <w:spacing w:after="0"/>
        <w:jc w:val="both"/>
        <w:rPr>
          <w:rFonts w:ascii="Arial" w:hAnsi="Arial" w:cs="Arial"/>
          <w:sz w:val="20"/>
          <w:szCs w:val="20"/>
        </w:rPr>
      </w:pPr>
    </w:p>
    <w:p w14:paraId="6D429A68" w14:textId="77777777" w:rsidR="00297CDE" w:rsidRPr="00BE1E6A" w:rsidRDefault="00297CDE" w:rsidP="00374B0B">
      <w:pPr>
        <w:spacing w:after="0"/>
        <w:jc w:val="both"/>
        <w:rPr>
          <w:rFonts w:ascii="Arial" w:hAnsi="Arial" w:cs="Arial"/>
          <w:b/>
          <w:sz w:val="20"/>
          <w:szCs w:val="20"/>
        </w:rPr>
      </w:pPr>
      <w:r w:rsidRPr="00BE1E6A">
        <w:rPr>
          <w:rFonts w:ascii="Arial" w:hAnsi="Arial" w:cs="Arial"/>
          <w:b/>
          <w:sz w:val="20"/>
          <w:szCs w:val="20"/>
        </w:rPr>
        <w:t>Protocol Indicator use</w:t>
      </w:r>
    </w:p>
    <w:p w14:paraId="2F2A6B10"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http://</w:t>
      </w:r>
      <w:r w:rsidRPr="00BE1E6A">
        <w:rPr>
          <w:rFonts w:ascii="Arial" w:hAnsi="Arial" w:cs="Arial"/>
          <w:sz w:val="20"/>
          <w:szCs w:val="20"/>
        </w:rPr>
        <w:t xml:space="preserve">    For documents on the web, including HTML documents and associated files.</w:t>
      </w:r>
    </w:p>
    <w:p w14:paraId="095A1238"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file:///</w:t>
      </w:r>
      <w:r w:rsidRPr="00BE1E6A">
        <w:rPr>
          <w:rFonts w:ascii="Arial" w:hAnsi="Arial" w:cs="Arial"/>
          <w:sz w:val="20"/>
          <w:szCs w:val="20"/>
        </w:rPr>
        <w:t xml:space="preserve">   For documents on the local hard drive. The third slash replaces the host name, so you can simply type the folder and filename.</w:t>
      </w:r>
    </w:p>
    <w:p w14:paraId="5F7993CE"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ftp://</w:t>
      </w:r>
      <w:r w:rsidRPr="00BE1E6A">
        <w:rPr>
          <w:rFonts w:ascii="Arial" w:hAnsi="Arial" w:cs="Arial"/>
          <w:sz w:val="20"/>
          <w:szCs w:val="20"/>
        </w:rPr>
        <w:t xml:space="preserve">    For documents on an FTP server.</w:t>
      </w:r>
    </w:p>
    <w:p w14:paraId="56283F25"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gopher://</w:t>
      </w:r>
      <w:r w:rsidRPr="00BE1E6A">
        <w:rPr>
          <w:rFonts w:ascii="Arial" w:hAnsi="Arial" w:cs="Arial"/>
          <w:sz w:val="20"/>
          <w:szCs w:val="20"/>
        </w:rPr>
        <w:t xml:space="preserve">    For documents on a Gopher server.</w:t>
      </w:r>
    </w:p>
    <w:p w14:paraId="610B4B33"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telnet://</w:t>
      </w:r>
      <w:r w:rsidRPr="00BE1E6A">
        <w:rPr>
          <w:rFonts w:ascii="Arial" w:hAnsi="Arial" w:cs="Arial"/>
          <w:sz w:val="20"/>
          <w:szCs w:val="20"/>
        </w:rPr>
        <w:t xml:space="preserve">    To open a Telnet connection to a specific host. Good for connecting to library catalogs. This protocol indicator is chancy, however because you don’t know that Telnet applications are installed or configured on the visitor’s end.</w:t>
      </w:r>
    </w:p>
    <w:p w14:paraId="0950DECA"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wais://</w:t>
      </w:r>
      <w:r w:rsidRPr="00BE1E6A">
        <w:rPr>
          <w:rFonts w:ascii="Arial" w:hAnsi="Arial" w:cs="Arial"/>
          <w:sz w:val="20"/>
          <w:szCs w:val="20"/>
        </w:rPr>
        <w:t xml:space="preserve">    To connect to a WAIS (Wide Area Information Server) database. This is seldom used because forms and CGI scripts offer a better way to process searches and because few visitors have WAIS clients installed and properly configured.</w:t>
      </w:r>
    </w:p>
    <w:p w14:paraId="7E7F9723"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mailto:</w:t>
      </w:r>
      <w:r w:rsidRPr="00BE1E6A">
        <w:rPr>
          <w:rFonts w:ascii="Arial" w:hAnsi="Arial" w:cs="Arial"/>
          <w:sz w:val="20"/>
          <w:szCs w:val="20"/>
        </w:rPr>
        <w:t xml:space="preserve">    To open a mail message window in which visitors can send an e-mail message to the specified address. Most browsers support mailto: , although it is not a standard or an officially accepted protocol. This indicator does not include //.</w:t>
      </w:r>
    </w:p>
    <w:p w14:paraId="7FD61CE9" w14:textId="77777777" w:rsidR="00297CDE" w:rsidRPr="00BE1E6A" w:rsidRDefault="00297CDE" w:rsidP="00374B0B">
      <w:pPr>
        <w:pStyle w:val="ListParagraph"/>
        <w:numPr>
          <w:ilvl w:val="0"/>
          <w:numId w:val="5"/>
        </w:numPr>
        <w:spacing w:after="0"/>
        <w:jc w:val="both"/>
        <w:rPr>
          <w:rFonts w:ascii="Arial" w:hAnsi="Arial" w:cs="Arial"/>
          <w:sz w:val="20"/>
          <w:szCs w:val="20"/>
        </w:rPr>
      </w:pPr>
      <w:r w:rsidRPr="00BE1E6A">
        <w:rPr>
          <w:rFonts w:ascii="Arial" w:hAnsi="Arial" w:cs="Arial"/>
          <w:b/>
          <w:sz w:val="20"/>
          <w:szCs w:val="20"/>
        </w:rPr>
        <w:t>news:</w:t>
      </w:r>
      <w:r w:rsidRPr="00BE1E6A">
        <w:rPr>
          <w:rFonts w:ascii="Arial" w:hAnsi="Arial" w:cs="Arial"/>
          <w:sz w:val="20"/>
          <w:szCs w:val="20"/>
        </w:rPr>
        <w:t xml:space="preserve">    To connect to a newsgroup or a specific article in a group. This is not guaranteed, though, because you don’t know which newsgroup your visitors might have access to. Also, before using the news: protocol, consider that articles periodically expire and disappear from the server. This indicator does not include //.</w:t>
      </w:r>
    </w:p>
    <w:p w14:paraId="542018F2" w14:textId="77777777" w:rsidR="005928B4" w:rsidRPr="00BE1E6A" w:rsidRDefault="005928B4" w:rsidP="00374B0B">
      <w:pPr>
        <w:spacing w:after="0"/>
        <w:jc w:val="both"/>
        <w:rPr>
          <w:rFonts w:ascii="Arial" w:eastAsia="Times New Roman" w:hAnsi="Arial" w:cs="Arial"/>
          <w:color w:val="000000"/>
          <w:sz w:val="20"/>
          <w:szCs w:val="20"/>
          <w:lang w:eastAsia="en-IN"/>
        </w:rPr>
      </w:pPr>
    </w:p>
    <w:p w14:paraId="6E69D0F5" w14:textId="77777777" w:rsidR="00BC542F" w:rsidRPr="00BE1E6A" w:rsidRDefault="00BC542F" w:rsidP="00374B0B">
      <w:pPr>
        <w:spacing w:after="0"/>
        <w:jc w:val="both"/>
        <w:rPr>
          <w:rFonts w:ascii="Arial" w:hAnsi="Arial" w:cs="Arial"/>
          <w:b/>
          <w:sz w:val="20"/>
          <w:szCs w:val="20"/>
        </w:rPr>
      </w:pPr>
      <w:r w:rsidRPr="00BE1E6A">
        <w:rPr>
          <w:rFonts w:ascii="Arial" w:hAnsi="Arial" w:cs="Arial"/>
          <w:b/>
          <w:sz w:val="20"/>
          <w:szCs w:val="20"/>
        </w:rPr>
        <w:t>Linking to Documents:-</w:t>
      </w:r>
    </w:p>
    <w:p w14:paraId="6C82270F" w14:textId="77777777" w:rsidR="00BC542F" w:rsidRPr="00BE1E6A" w:rsidRDefault="00BC542F" w:rsidP="00374B0B">
      <w:pPr>
        <w:spacing w:after="0"/>
        <w:ind w:firstLine="720"/>
        <w:jc w:val="both"/>
        <w:rPr>
          <w:rFonts w:ascii="Arial" w:hAnsi="Arial" w:cs="Arial"/>
          <w:sz w:val="20"/>
          <w:szCs w:val="20"/>
        </w:rPr>
      </w:pPr>
      <w:r w:rsidRPr="00BE1E6A">
        <w:rPr>
          <w:rFonts w:ascii="Arial" w:hAnsi="Arial" w:cs="Arial"/>
          <w:sz w:val="20"/>
          <w:szCs w:val="20"/>
        </w:rPr>
        <w:t xml:space="preserve">The basic link connects one document to another file in the same folder. To create a link from first document to second document, you include the anchor tag (&lt;a&gt;), the href=attribute and a URL that points to the filename of second document. </w:t>
      </w:r>
    </w:p>
    <w:p w14:paraId="5821658E" w14:textId="77777777" w:rsidR="00BC542F" w:rsidRPr="00BE1E6A" w:rsidRDefault="00BC542F" w:rsidP="00374B0B">
      <w:pPr>
        <w:spacing w:after="0"/>
        <w:ind w:firstLine="720"/>
        <w:jc w:val="both"/>
        <w:rPr>
          <w:rFonts w:ascii="Arial" w:hAnsi="Arial" w:cs="Arial"/>
          <w:sz w:val="20"/>
          <w:szCs w:val="20"/>
        </w:rPr>
      </w:pPr>
      <w:r w:rsidRPr="00BE1E6A">
        <w:rPr>
          <w:rFonts w:ascii="Arial" w:hAnsi="Arial" w:cs="Arial"/>
          <w:sz w:val="20"/>
          <w:szCs w:val="20"/>
        </w:rPr>
        <w:t>&lt;a href="second document"&gt;Access Second Document&lt;/a&gt;</w:t>
      </w:r>
    </w:p>
    <w:p w14:paraId="1441E336" w14:textId="77777777" w:rsidR="00BC542F" w:rsidRPr="00BE1E6A" w:rsidRDefault="00BC542F" w:rsidP="00374B0B">
      <w:pPr>
        <w:spacing w:after="0"/>
        <w:jc w:val="both"/>
        <w:rPr>
          <w:rFonts w:ascii="Arial" w:hAnsi="Arial" w:cs="Arial"/>
          <w:sz w:val="20"/>
          <w:szCs w:val="20"/>
        </w:rPr>
      </w:pPr>
      <w:r w:rsidRPr="00BE1E6A">
        <w:rPr>
          <w:rFonts w:ascii="Arial" w:hAnsi="Arial" w:cs="Arial"/>
          <w:sz w:val="20"/>
          <w:szCs w:val="20"/>
        </w:rPr>
        <w:t>When linking to documents within the same folder, you need include only the file name. If your document is in different folder then give the relative or absolute path of that document.</w:t>
      </w:r>
    </w:p>
    <w:p w14:paraId="3EB6544D" w14:textId="77777777" w:rsidR="00BC542F" w:rsidRPr="00BE1E6A" w:rsidRDefault="00BC542F" w:rsidP="00FD2073">
      <w:pPr>
        <w:spacing w:after="0"/>
        <w:ind w:firstLine="720"/>
        <w:jc w:val="both"/>
        <w:rPr>
          <w:rFonts w:ascii="Arial" w:hAnsi="Arial" w:cs="Arial"/>
          <w:sz w:val="20"/>
          <w:szCs w:val="20"/>
        </w:rPr>
      </w:pPr>
      <w:r w:rsidRPr="00BE1E6A">
        <w:rPr>
          <w:rFonts w:ascii="Arial" w:hAnsi="Arial" w:cs="Arial"/>
          <w:sz w:val="20"/>
          <w:szCs w:val="20"/>
        </w:rPr>
        <w:t>&lt;a href="another folder/second doc</w:t>
      </w:r>
      <w:r w:rsidR="00FD2073" w:rsidRPr="00BE1E6A">
        <w:rPr>
          <w:rFonts w:ascii="Arial" w:hAnsi="Arial" w:cs="Arial"/>
          <w:sz w:val="20"/>
          <w:szCs w:val="20"/>
        </w:rPr>
        <w:t>ument&gt;Access Another folder&lt;/a&gt;</w:t>
      </w:r>
    </w:p>
    <w:p w14:paraId="73CCE4F6" w14:textId="77777777" w:rsidR="00BC542F" w:rsidRPr="00BE1E6A" w:rsidRDefault="00BC542F" w:rsidP="00374B0B">
      <w:pPr>
        <w:spacing w:after="0"/>
        <w:jc w:val="both"/>
        <w:rPr>
          <w:rFonts w:ascii="Arial" w:hAnsi="Arial" w:cs="Arial"/>
          <w:b/>
          <w:sz w:val="20"/>
          <w:szCs w:val="20"/>
        </w:rPr>
      </w:pPr>
      <w:r w:rsidRPr="00BE1E6A">
        <w:rPr>
          <w:rFonts w:ascii="Arial" w:hAnsi="Arial" w:cs="Arial"/>
          <w:b/>
          <w:sz w:val="20"/>
          <w:szCs w:val="20"/>
        </w:rPr>
        <w:t>Linking to Documents on the Web:-</w:t>
      </w:r>
    </w:p>
    <w:p w14:paraId="1678AD27" w14:textId="77777777" w:rsidR="00BC542F" w:rsidRPr="00BE1E6A" w:rsidRDefault="00BC542F" w:rsidP="00374B0B">
      <w:pPr>
        <w:spacing w:after="0"/>
        <w:jc w:val="both"/>
        <w:rPr>
          <w:rFonts w:ascii="Arial" w:hAnsi="Arial" w:cs="Arial"/>
          <w:sz w:val="20"/>
          <w:szCs w:val="20"/>
        </w:rPr>
      </w:pPr>
      <w:r w:rsidRPr="00BE1E6A">
        <w:rPr>
          <w:rFonts w:ascii="Arial" w:hAnsi="Arial" w:cs="Arial"/>
          <w:sz w:val="20"/>
          <w:szCs w:val="20"/>
        </w:rPr>
        <w:lastRenderedPageBreak/>
        <w:t xml:space="preserve">When you link from one document to another document on the web, the documents likely reside on different servers. Linking to documents on the web requires absolute URL. </w:t>
      </w:r>
    </w:p>
    <w:p w14:paraId="2E976758" w14:textId="77777777" w:rsidR="00BC542F" w:rsidRPr="00BE1E6A" w:rsidRDefault="00BC542F" w:rsidP="00374B0B">
      <w:pPr>
        <w:spacing w:after="0"/>
        <w:ind w:firstLine="720"/>
        <w:jc w:val="both"/>
        <w:rPr>
          <w:rFonts w:ascii="Arial" w:hAnsi="Arial" w:cs="Arial"/>
          <w:sz w:val="20"/>
          <w:szCs w:val="20"/>
        </w:rPr>
      </w:pPr>
      <w:r w:rsidRPr="00BE1E6A">
        <w:rPr>
          <w:rFonts w:ascii="Arial" w:hAnsi="Arial" w:cs="Arial"/>
          <w:sz w:val="20"/>
          <w:szCs w:val="20"/>
        </w:rPr>
        <w:t>&lt;a href="http://www.google.com/images/yourimage.jpg"&gt;Your Image&lt;/a&gt;</w:t>
      </w:r>
    </w:p>
    <w:p w14:paraId="01645AF6" w14:textId="77777777" w:rsidR="00FD2073" w:rsidRPr="00BE1E6A" w:rsidRDefault="00FD2073" w:rsidP="00FD2073">
      <w:pPr>
        <w:spacing w:after="0"/>
        <w:jc w:val="both"/>
        <w:rPr>
          <w:rFonts w:ascii="Arial" w:hAnsi="Arial" w:cs="Arial"/>
          <w:sz w:val="20"/>
          <w:szCs w:val="20"/>
        </w:rPr>
      </w:pPr>
    </w:p>
    <w:p w14:paraId="0202477E" w14:textId="77777777" w:rsidR="00BC542F" w:rsidRPr="00BE1E6A" w:rsidRDefault="00BC542F" w:rsidP="00374B0B">
      <w:pPr>
        <w:spacing w:after="0"/>
        <w:jc w:val="both"/>
        <w:rPr>
          <w:rFonts w:ascii="Arial" w:hAnsi="Arial" w:cs="Arial"/>
          <w:b/>
          <w:sz w:val="20"/>
          <w:szCs w:val="20"/>
        </w:rPr>
      </w:pPr>
      <w:r w:rsidRPr="00BE1E6A">
        <w:rPr>
          <w:rFonts w:ascii="Arial" w:hAnsi="Arial" w:cs="Arial"/>
          <w:b/>
          <w:sz w:val="20"/>
          <w:szCs w:val="20"/>
        </w:rPr>
        <w:t>Inserting E-mail Links</w:t>
      </w:r>
      <w:r w:rsidR="00395F3D" w:rsidRPr="00BE1E6A">
        <w:rPr>
          <w:rFonts w:ascii="Arial" w:hAnsi="Arial" w:cs="Arial"/>
          <w:b/>
          <w:sz w:val="20"/>
          <w:szCs w:val="20"/>
        </w:rPr>
        <w:t>:-</w:t>
      </w:r>
    </w:p>
    <w:p w14:paraId="2C7D6220" w14:textId="77777777" w:rsidR="00BC542F" w:rsidRPr="00BE1E6A" w:rsidRDefault="00BC542F" w:rsidP="00374B0B">
      <w:pPr>
        <w:spacing w:after="0"/>
        <w:jc w:val="both"/>
        <w:rPr>
          <w:rFonts w:ascii="Arial" w:hAnsi="Arial" w:cs="Arial"/>
          <w:sz w:val="20"/>
          <w:szCs w:val="20"/>
        </w:rPr>
      </w:pPr>
      <w:r w:rsidRPr="00BE1E6A">
        <w:rPr>
          <w:rFonts w:ascii="Arial" w:hAnsi="Arial" w:cs="Arial"/>
          <w:sz w:val="20"/>
          <w:szCs w:val="20"/>
        </w:rPr>
        <w:t xml:space="preserve">To create an e-mail link, simply add an anchor link with the mailto: protocol indicator and the e-mail address. </w:t>
      </w:r>
    </w:p>
    <w:p w14:paraId="612A3130" w14:textId="77777777" w:rsidR="00BC542F" w:rsidRPr="00BE1E6A" w:rsidRDefault="00BC542F" w:rsidP="00374B0B">
      <w:pPr>
        <w:spacing w:after="0"/>
        <w:ind w:firstLine="720"/>
        <w:jc w:val="both"/>
        <w:rPr>
          <w:rFonts w:ascii="Arial" w:hAnsi="Arial" w:cs="Arial"/>
          <w:sz w:val="20"/>
          <w:szCs w:val="20"/>
        </w:rPr>
      </w:pPr>
      <w:r w:rsidRPr="00BE1E6A">
        <w:rPr>
          <w:rFonts w:ascii="Arial" w:hAnsi="Arial" w:cs="Arial"/>
          <w:sz w:val="20"/>
          <w:szCs w:val="20"/>
        </w:rPr>
        <w:t>&lt;a href="mailto:matrix.computers@ymail.com"&gt;Mail Us&lt;/a&gt;</w:t>
      </w:r>
    </w:p>
    <w:p w14:paraId="2AADDB8A" w14:textId="77777777" w:rsidR="002016E0" w:rsidRPr="00BE1E6A" w:rsidRDefault="002016E0" w:rsidP="00374B0B">
      <w:pPr>
        <w:spacing w:after="0"/>
        <w:jc w:val="both"/>
        <w:rPr>
          <w:rFonts w:ascii="Arial" w:eastAsia="Times New Roman" w:hAnsi="Arial" w:cs="Arial"/>
          <w:b/>
          <w:color w:val="000000"/>
          <w:sz w:val="20"/>
          <w:szCs w:val="20"/>
          <w:lang w:eastAsia="en-IN"/>
        </w:rPr>
      </w:pPr>
    </w:p>
    <w:p w14:paraId="6ACBF7E0" w14:textId="77777777" w:rsidR="00937131" w:rsidRPr="00BE1E6A" w:rsidRDefault="00937131"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2DF135CD" w14:textId="77777777" w:rsidR="00937131" w:rsidRPr="00BE1E6A" w:rsidRDefault="00E81B0C" w:rsidP="00374B0B">
      <w:pPr>
        <w:spacing w:after="0"/>
        <w:jc w:val="both"/>
        <w:rPr>
          <w:rFonts w:ascii="Arial" w:eastAsia="Times New Roman" w:hAnsi="Arial" w:cs="Arial"/>
          <w:b/>
          <w:color w:val="000000"/>
          <w:sz w:val="20"/>
          <w:szCs w:val="20"/>
          <w:u w:val="single"/>
          <w:lang w:eastAsia="en-IN"/>
        </w:rPr>
      </w:pPr>
      <w:r w:rsidRPr="00BE1E6A">
        <w:rPr>
          <w:rFonts w:ascii="Arial" w:eastAsia="Times New Roman" w:hAnsi="Arial" w:cs="Arial"/>
          <w:b/>
          <w:color w:val="000000"/>
          <w:sz w:val="20"/>
          <w:szCs w:val="20"/>
          <w:u w:val="single"/>
          <w:lang w:eastAsia="en-IN"/>
        </w:rPr>
        <w:t>Index.html</w:t>
      </w:r>
    </w:p>
    <w:p w14:paraId="19A9C2D5"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&lt;html&gt;</w:t>
      </w:r>
    </w:p>
    <w:p w14:paraId="20A41230"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515A86BD"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&lt;title&gt;First Page&lt;/title&gt;</w:t>
      </w:r>
    </w:p>
    <w:p w14:paraId="18EFEF8F"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47C5EDD5"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&lt;frameset cols="25%,*"&gt;</w:t>
      </w:r>
    </w:p>
    <w:p w14:paraId="0F41D6A7"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&lt;frame src="a.html" name="f1" /&gt;</w:t>
      </w:r>
    </w:p>
    <w:p w14:paraId="6BD48913"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&lt;frame src="b.html" name="f2" /&gt;</w:t>
      </w:r>
    </w:p>
    <w:p w14:paraId="539B97E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&lt;/frameset&gt;</w:t>
      </w:r>
    </w:p>
    <w:p w14:paraId="131EAE38"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&lt;noframe</w:t>
      </w:r>
      <w:r w:rsidR="000A74D8" w:rsidRPr="00BE1E6A">
        <w:rPr>
          <w:rFonts w:ascii="Arial" w:eastAsia="Times New Roman" w:hAnsi="Arial" w:cs="Arial"/>
          <w:color w:val="000000"/>
          <w:sz w:val="20"/>
          <w:szCs w:val="20"/>
          <w:lang w:eastAsia="en-IN"/>
        </w:rPr>
        <w:t>s</w:t>
      </w:r>
      <w:r w:rsidRPr="00BE1E6A">
        <w:rPr>
          <w:rFonts w:ascii="Arial" w:eastAsia="Times New Roman" w:hAnsi="Arial" w:cs="Arial"/>
          <w:color w:val="000000"/>
          <w:sz w:val="20"/>
          <w:szCs w:val="20"/>
          <w:lang w:eastAsia="en-IN"/>
        </w:rPr>
        <w:t>&gt;&lt;!-- if our browser does not support frame tag--&gt;</w:t>
      </w:r>
    </w:p>
    <w:p w14:paraId="1B0E4A27"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&lt;body&gt;Sorry your browser does not support frame tag.&lt;/body&gt;</w:t>
      </w:r>
    </w:p>
    <w:p w14:paraId="0E3F694D"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&lt;/noframe</w:t>
      </w:r>
      <w:r w:rsidR="000A74D8" w:rsidRPr="00BE1E6A">
        <w:rPr>
          <w:rFonts w:ascii="Arial" w:eastAsia="Times New Roman" w:hAnsi="Arial" w:cs="Arial"/>
          <w:color w:val="000000"/>
          <w:sz w:val="20"/>
          <w:szCs w:val="20"/>
          <w:lang w:eastAsia="en-IN"/>
        </w:rPr>
        <w:t>s</w:t>
      </w:r>
      <w:r w:rsidRPr="00BE1E6A">
        <w:rPr>
          <w:rFonts w:ascii="Arial" w:eastAsia="Times New Roman" w:hAnsi="Arial" w:cs="Arial"/>
          <w:color w:val="000000"/>
          <w:sz w:val="20"/>
          <w:szCs w:val="20"/>
          <w:lang w:eastAsia="en-IN"/>
        </w:rPr>
        <w:t>&gt;</w:t>
      </w:r>
    </w:p>
    <w:p w14:paraId="31B76C1E"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&lt;/html&gt;</w:t>
      </w:r>
    </w:p>
    <w:p w14:paraId="64BB76C4" w14:textId="77777777" w:rsidR="00E81B0C" w:rsidRPr="00BE1E6A" w:rsidRDefault="00E81B0C" w:rsidP="00E81B0C">
      <w:pPr>
        <w:spacing w:after="0"/>
        <w:jc w:val="both"/>
        <w:rPr>
          <w:rFonts w:ascii="Arial" w:eastAsia="Times New Roman" w:hAnsi="Arial" w:cs="Arial"/>
          <w:color w:val="000000"/>
          <w:sz w:val="20"/>
          <w:szCs w:val="20"/>
          <w:lang w:eastAsia="en-IN"/>
        </w:rPr>
      </w:pPr>
    </w:p>
    <w:p w14:paraId="06C81C11" w14:textId="77777777" w:rsidR="00E81B0C" w:rsidRPr="00BE1E6A" w:rsidRDefault="00E81B0C" w:rsidP="00E81B0C">
      <w:pPr>
        <w:spacing w:after="0"/>
        <w:jc w:val="both"/>
        <w:rPr>
          <w:rFonts w:ascii="Arial" w:eastAsia="Times New Roman" w:hAnsi="Arial" w:cs="Arial"/>
          <w:b/>
          <w:color w:val="000000"/>
          <w:sz w:val="20"/>
          <w:szCs w:val="20"/>
          <w:u w:val="single"/>
          <w:lang w:eastAsia="en-IN"/>
        </w:rPr>
      </w:pPr>
      <w:r w:rsidRPr="00BE1E6A">
        <w:rPr>
          <w:rFonts w:ascii="Arial" w:eastAsia="Times New Roman" w:hAnsi="Arial" w:cs="Arial"/>
          <w:b/>
          <w:color w:val="000000"/>
          <w:sz w:val="20"/>
          <w:szCs w:val="20"/>
          <w:u w:val="single"/>
          <w:lang w:eastAsia="en-IN"/>
        </w:rPr>
        <w:t>a.html</w:t>
      </w:r>
    </w:p>
    <w:p w14:paraId="45E96A01"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&lt;html&gt;</w:t>
      </w:r>
    </w:p>
    <w:p w14:paraId="26947A30"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29204467"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&lt;title&gt;First Page&lt;/title&gt;</w:t>
      </w:r>
    </w:p>
    <w:p w14:paraId="55ECE966"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7CC2E0EB"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&lt;body&gt;</w:t>
      </w:r>
    </w:p>
    <w:p w14:paraId="5B3B82AB"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&lt;ul&gt;</w:t>
      </w:r>
    </w:p>
    <w:p w14:paraId="1510B829"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&lt;li&gt;&lt;a href="b.html#c1" target="f2"&gt;Chapter 1&lt;/a&gt;&lt;/li&gt;</w:t>
      </w:r>
    </w:p>
    <w:p w14:paraId="3D75AECC"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&lt;li&gt;&lt;a href="b.html#c2" target="f2"&gt;Chapter 2&lt;/a&gt;&lt;/li&gt;</w:t>
      </w:r>
    </w:p>
    <w:p w14:paraId="66BFA0E6"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&lt;li&gt;&lt;a href="b.html#c3" target="f2"&gt;Chapter 3&lt;/a&gt;&lt;/li&gt;</w:t>
      </w:r>
    </w:p>
    <w:p w14:paraId="608C7AC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&lt;/ul&gt;</w:t>
      </w:r>
    </w:p>
    <w:p w14:paraId="084E5134"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&lt;/body&gt;</w:t>
      </w:r>
    </w:p>
    <w:p w14:paraId="3F8DDA8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&lt;/html&gt;</w:t>
      </w:r>
    </w:p>
    <w:p w14:paraId="400483EB" w14:textId="77777777" w:rsidR="00E81B0C" w:rsidRPr="00BE1E6A" w:rsidRDefault="00E81B0C" w:rsidP="00E81B0C">
      <w:pPr>
        <w:spacing w:after="0"/>
        <w:jc w:val="both"/>
        <w:rPr>
          <w:rFonts w:ascii="Arial" w:eastAsia="Times New Roman" w:hAnsi="Arial" w:cs="Arial"/>
          <w:color w:val="000000"/>
          <w:sz w:val="20"/>
          <w:szCs w:val="20"/>
          <w:lang w:eastAsia="en-IN"/>
        </w:rPr>
      </w:pPr>
    </w:p>
    <w:p w14:paraId="0845AE48" w14:textId="77777777" w:rsidR="00E81B0C" w:rsidRPr="00BE1E6A" w:rsidRDefault="00E81B0C" w:rsidP="00E81B0C">
      <w:pPr>
        <w:spacing w:after="0"/>
        <w:jc w:val="both"/>
        <w:rPr>
          <w:rFonts w:ascii="Arial" w:eastAsia="Times New Roman" w:hAnsi="Arial" w:cs="Arial"/>
          <w:b/>
          <w:color w:val="000000"/>
          <w:sz w:val="20"/>
          <w:szCs w:val="20"/>
          <w:u w:val="single"/>
          <w:lang w:eastAsia="en-IN"/>
        </w:rPr>
      </w:pPr>
      <w:r w:rsidRPr="00BE1E6A">
        <w:rPr>
          <w:rFonts w:ascii="Arial" w:eastAsia="Times New Roman" w:hAnsi="Arial" w:cs="Arial"/>
          <w:b/>
          <w:color w:val="000000"/>
          <w:sz w:val="20"/>
          <w:szCs w:val="20"/>
          <w:u w:val="single"/>
          <w:lang w:eastAsia="en-IN"/>
        </w:rPr>
        <w:t>b.html</w:t>
      </w:r>
    </w:p>
    <w:p w14:paraId="743BC6D0"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&lt;html&gt;</w:t>
      </w:r>
    </w:p>
    <w:p w14:paraId="3446FE6B"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229B153B"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&lt;title&gt;First Page&lt;/title&gt;</w:t>
      </w:r>
    </w:p>
    <w:p w14:paraId="328A416A"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&lt;/head&gt;</w:t>
      </w:r>
    </w:p>
    <w:p w14:paraId="7CFC563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b/>
        <w:t>&lt;body&gt;</w:t>
      </w:r>
    </w:p>
    <w:p w14:paraId="7783C26F"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&lt;h1&gt;&lt;a name="c1"&gt;Chapter 1&lt;/a&gt;&lt;/h1&gt;</w:t>
      </w:r>
    </w:p>
    <w:p w14:paraId="14C70959"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&lt;p&gt;This is some text. This is some text. This is some text. This is some text. This is some text. This is some text. This is some text. &lt;/p&gt;</w:t>
      </w:r>
    </w:p>
    <w:p w14:paraId="32BE59E6" w14:textId="77777777" w:rsidR="00E81B0C" w:rsidRPr="00BE1E6A" w:rsidRDefault="00E81B0C" w:rsidP="00E81B0C">
      <w:pPr>
        <w:spacing w:after="0"/>
        <w:jc w:val="both"/>
        <w:rPr>
          <w:rFonts w:ascii="Arial" w:eastAsia="Times New Roman" w:hAnsi="Arial" w:cs="Arial"/>
          <w:color w:val="000000"/>
          <w:sz w:val="20"/>
          <w:szCs w:val="20"/>
          <w:lang w:eastAsia="en-IN"/>
        </w:rPr>
      </w:pPr>
    </w:p>
    <w:p w14:paraId="4B8B99BB"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&lt;h1&gt;&lt;a name="c2"&gt;Chapter 2&lt;/a&gt;&lt;/h1&gt;</w:t>
      </w:r>
    </w:p>
    <w:p w14:paraId="45957838"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&lt;p&gt;This is some text. This is some text. This is some text. This is some text. This is some text. This is some text. This is some text. &lt;/p&gt;</w:t>
      </w:r>
    </w:p>
    <w:p w14:paraId="1231DBA8" w14:textId="77777777" w:rsidR="00E81B0C" w:rsidRPr="00BE1E6A" w:rsidRDefault="00E81B0C" w:rsidP="00E81B0C">
      <w:pPr>
        <w:spacing w:after="0"/>
        <w:jc w:val="both"/>
        <w:rPr>
          <w:rFonts w:ascii="Arial" w:eastAsia="Times New Roman" w:hAnsi="Arial" w:cs="Arial"/>
          <w:color w:val="000000"/>
          <w:sz w:val="20"/>
          <w:szCs w:val="20"/>
          <w:lang w:eastAsia="en-IN"/>
        </w:rPr>
      </w:pPr>
    </w:p>
    <w:p w14:paraId="1DC4714F"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&lt;h1&gt;&lt;a name="c3"&gt;Chapter 3&lt;/a&gt;&lt;/h1&gt;</w:t>
      </w:r>
    </w:p>
    <w:p w14:paraId="143B9CCC"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&lt;p&gt;This is some text. This is some text. This is some text. This is some text. This is some text. This is some text. This is some text. &lt;/p&gt;</w:t>
      </w:r>
    </w:p>
    <w:p w14:paraId="4DFB015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&lt;/body&gt;</w:t>
      </w:r>
    </w:p>
    <w:p w14:paraId="316E7E02" w14:textId="77777777" w:rsidR="00E81B0C" w:rsidRPr="00BE1E6A" w:rsidRDefault="00E81B0C" w:rsidP="00E81B0C">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lastRenderedPageBreak/>
        <w:t>&lt;/html&gt;</w:t>
      </w:r>
    </w:p>
    <w:p w14:paraId="76E4D6AF" w14:textId="77777777" w:rsidR="002016E0" w:rsidRPr="00BE1E6A" w:rsidRDefault="00067495"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66</w:t>
      </w:r>
      <w:r w:rsidR="006228CA" w:rsidRPr="00BE1E6A">
        <w:rPr>
          <w:rFonts w:ascii="Arial" w:eastAsia="Times New Roman" w:hAnsi="Arial" w:cs="Arial"/>
          <w:b/>
          <w:color w:val="000000"/>
          <w:sz w:val="20"/>
          <w:szCs w:val="20"/>
          <w:lang w:eastAsia="en-IN"/>
        </w:rPr>
        <w:t>.</w:t>
      </w:r>
      <w:r w:rsidR="000F05B5" w:rsidRPr="00BE1E6A">
        <w:rPr>
          <w:rFonts w:ascii="Arial" w:eastAsia="Times New Roman" w:hAnsi="Arial" w:cs="Arial"/>
          <w:b/>
          <w:color w:val="000000"/>
          <w:sz w:val="20"/>
          <w:szCs w:val="20"/>
          <w:lang w:eastAsia="en-IN"/>
        </w:rPr>
        <w:tab/>
        <w:t>&lt;</w:t>
      </w:r>
      <w:r w:rsidR="002016E0" w:rsidRPr="00BE1E6A">
        <w:rPr>
          <w:rFonts w:ascii="Arial" w:eastAsia="Times New Roman" w:hAnsi="Arial" w:cs="Arial"/>
          <w:b/>
          <w:color w:val="000000"/>
          <w:sz w:val="20"/>
          <w:szCs w:val="20"/>
          <w:lang w:eastAsia="en-IN"/>
        </w:rPr>
        <w:t>BASE</w:t>
      </w:r>
      <w:r w:rsidR="000F05B5" w:rsidRPr="00BE1E6A">
        <w:rPr>
          <w:rFonts w:ascii="Arial" w:eastAsia="Times New Roman" w:hAnsi="Arial" w:cs="Arial"/>
          <w:b/>
          <w:color w:val="000000"/>
          <w:sz w:val="20"/>
          <w:szCs w:val="20"/>
          <w:lang w:eastAsia="en-IN"/>
        </w:rPr>
        <w:t>&gt;</w:t>
      </w:r>
      <w:r w:rsidR="002016E0" w:rsidRPr="00BE1E6A">
        <w:rPr>
          <w:rFonts w:ascii="Arial" w:eastAsia="Times New Roman" w:hAnsi="Arial" w:cs="Arial"/>
          <w:b/>
          <w:color w:val="000000"/>
          <w:sz w:val="20"/>
          <w:szCs w:val="20"/>
          <w:lang w:eastAsia="en-IN"/>
        </w:rPr>
        <w:t>:-</w:t>
      </w:r>
    </w:p>
    <w:p w14:paraId="440CEE1C" w14:textId="77777777" w:rsidR="002016E0" w:rsidRPr="00BE1E6A" w:rsidRDefault="002016E0"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&lt;base&gt; tag specifies the base URL/target for all relative URLs in a document.</w:t>
      </w:r>
      <w:r w:rsidR="00BD5A3F" w:rsidRPr="00BE1E6A">
        <w:rPr>
          <w:rFonts w:ascii="Arial" w:hAnsi="Arial" w:cs="Arial"/>
          <w:sz w:val="20"/>
          <w:szCs w:val="20"/>
        </w:rPr>
        <w:t xml:space="preserve"> </w:t>
      </w:r>
      <w:r w:rsidRPr="00BE1E6A">
        <w:rPr>
          <w:rFonts w:ascii="Arial" w:hAnsi="Arial" w:cs="Arial"/>
          <w:sz w:val="20"/>
          <w:szCs w:val="20"/>
        </w:rPr>
        <w:t>The &lt;base&gt; tag goes inside the &lt;head&gt; element.</w:t>
      </w:r>
      <w:r w:rsidR="00AB51F6" w:rsidRPr="00BE1E6A">
        <w:rPr>
          <w:rFonts w:ascii="Arial" w:hAnsi="Arial" w:cs="Arial"/>
          <w:sz w:val="20"/>
          <w:szCs w:val="20"/>
        </w:rPr>
        <w:t xml:space="preserve"> It saves a lot of time of the developer because he or she does not have to type the URL or target of anchor again and again.</w:t>
      </w:r>
    </w:p>
    <w:p w14:paraId="3F178FCC" w14:textId="77777777" w:rsidR="006D6DF6" w:rsidRPr="00BE1E6A" w:rsidRDefault="006D6DF6" w:rsidP="00374B0B">
      <w:pPr>
        <w:pStyle w:val="NormalWeb"/>
        <w:spacing w:before="0" w:beforeAutospacing="0" w:after="0" w:afterAutospacing="0"/>
        <w:jc w:val="both"/>
        <w:rPr>
          <w:rFonts w:ascii="Arial" w:hAnsi="Arial" w:cs="Arial"/>
          <w:sz w:val="20"/>
          <w:szCs w:val="20"/>
        </w:rPr>
      </w:pPr>
    </w:p>
    <w:p w14:paraId="05F466F8" w14:textId="77777777" w:rsidR="006D6DF6" w:rsidRPr="00BE1E6A" w:rsidRDefault="006D6DF6"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0C1EF41D" w14:textId="77777777" w:rsidR="006D6DF6" w:rsidRPr="00BE1E6A" w:rsidRDefault="006D6DF6" w:rsidP="00374B0B">
      <w:pPr>
        <w:pStyle w:val="NormalWeb"/>
        <w:spacing w:before="0" w:beforeAutospacing="0" w:after="0" w:afterAutospacing="0"/>
        <w:jc w:val="both"/>
        <w:rPr>
          <w:rFonts w:ascii="Arial" w:hAnsi="Arial" w:cs="Arial"/>
          <w:sz w:val="20"/>
          <w:szCs w:val="20"/>
        </w:rPr>
      </w:pPr>
      <w:r w:rsidRPr="00BE1E6A">
        <w:rPr>
          <w:rFonts w:ascii="Arial" w:hAnsi="Arial" w:cs="Arial"/>
          <w:sz w:val="20"/>
          <w:szCs w:val="20"/>
        </w:rPr>
        <w:t>1. href</w:t>
      </w:r>
      <w:r w:rsidRPr="00BE1E6A">
        <w:rPr>
          <w:rFonts w:ascii="Arial" w:hAnsi="Arial" w:cs="Arial"/>
          <w:sz w:val="20"/>
          <w:szCs w:val="20"/>
        </w:rPr>
        <w:tab/>
      </w:r>
      <w:r w:rsidRPr="00BE1E6A">
        <w:rPr>
          <w:rFonts w:ascii="Arial" w:hAnsi="Arial" w:cs="Arial"/>
          <w:sz w:val="20"/>
          <w:szCs w:val="20"/>
        </w:rPr>
        <w:tab/>
        <w:t>URL</w:t>
      </w:r>
      <w:r w:rsidRPr="00BE1E6A">
        <w:rPr>
          <w:rFonts w:ascii="Arial" w:hAnsi="Arial" w:cs="Arial"/>
          <w:sz w:val="20"/>
          <w:szCs w:val="20"/>
        </w:rPr>
        <w:tab/>
      </w:r>
      <w:r w:rsidRPr="00BE1E6A">
        <w:rPr>
          <w:rFonts w:ascii="Arial" w:hAnsi="Arial" w:cs="Arial"/>
          <w:sz w:val="20"/>
          <w:szCs w:val="20"/>
        </w:rPr>
        <w:tab/>
        <w:t>Specifies the base URL for all relative URLs in the page</w:t>
      </w:r>
    </w:p>
    <w:p w14:paraId="1A87C2F8" w14:textId="77777777" w:rsidR="006D6DF6" w:rsidRPr="00BE1E6A" w:rsidRDefault="006D6DF6" w:rsidP="00374B0B">
      <w:pPr>
        <w:pStyle w:val="NormalWeb"/>
        <w:spacing w:before="0" w:beforeAutospacing="0" w:after="0" w:afterAutospacing="0"/>
        <w:jc w:val="both"/>
        <w:rPr>
          <w:rFonts w:ascii="Arial" w:hAnsi="Arial" w:cs="Arial"/>
          <w:sz w:val="20"/>
          <w:szCs w:val="20"/>
        </w:rPr>
      </w:pPr>
      <w:r w:rsidRPr="00BE1E6A">
        <w:rPr>
          <w:rFonts w:ascii="Arial" w:hAnsi="Arial" w:cs="Arial"/>
          <w:sz w:val="20"/>
          <w:szCs w:val="20"/>
        </w:rPr>
        <w:t>2. target</w:t>
      </w:r>
      <w:r w:rsidRPr="00BE1E6A">
        <w:rPr>
          <w:rFonts w:ascii="Arial" w:hAnsi="Arial" w:cs="Arial"/>
          <w:sz w:val="20"/>
          <w:szCs w:val="20"/>
        </w:rPr>
        <w:tab/>
        <w:t xml:space="preserve">_blank </w:t>
      </w:r>
      <w:r w:rsidRPr="00BE1E6A">
        <w:rPr>
          <w:rFonts w:ascii="Arial" w:hAnsi="Arial" w:cs="Arial"/>
          <w:sz w:val="20"/>
          <w:szCs w:val="20"/>
        </w:rPr>
        <w:tab/>
      </w:r>
      <w:r w:rsidRPr="00BE1E6A">
        <w:rPr>
          <w:rFonts w:ascii="Arial" w:hAnsi="Arial" w:cs="Arial"/>
          <w:sz w:val="20"/>
          <w:szCs w:val="20"/>
        </w:rPr>
        <w:tab/>
        <w:t>Specifies the default target for all hyperlinks and forms in the page</w:t>
      </w:r>
    </w:p>
    <w:p w14:paraId="654F740A" w14:textId="77777777" w:rsidR="006D6DF6" w:rsidRPr="00BE1E6A" w:rsidRDefault="006D6DF6" w:rsidP="00374B0B">
      <w:pPr>
        <w:pStyle w:val="NormalWeb"/>
        <w:spacing w:before="0" w:beforeAutospacing="0" w:after="0" w:afterAutospacing="0"/>
        <w:ind w:left="1440"/>
        <w:jc w:val="both"/>
        <w:rPr>
          <w:rFonts w:ascii="Arial" w:hAnsi="Arial" w:cs="Arial"/>
          <w:sz w:val="20"/>
          <w:szCs w:val="20"/>
        </w:rPr>
      </w:pPr>
      <w:r w:rsidRPr="00BE1E6A">
        <w:rPr>
          <w:rFonts w:ascii="Arial" w:hAnsi="Arial" w:cs="Arial"/>
          <w:sz w:val="20"/>
          <w:szCs w:val="20"/>
        </w:rPr>
        <w:t>_parent</w:t>
      </w:r>
    </w:p>
    <w:p w14:paraId="34239C91" w14:textId="77777777" w:rsidR="006D6DF6" w:rsidRPr="00BE1E6A" w:rsidRDefault="006D6DF6" w:rsidP="00374B0B">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_self</w:t>
      </w:r>
    </w:p>
    <w:p w14:paraId="553A46F5" w14:textId="77777777" w:rsidR="006D6DF6" w:rsidRPr="00BE1E6A" w:rsidRDefault="006D6DF6" w:rsidP="00374B0B">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_top</w:t>
      </w:r>
    </w:p>
    <w:p w14:paraId="37C10E81" w14:textId="77777777" w:rsidR="006D6DF6" w:rsidRPr="00BE1E6A" w:rsidRDefault="006D6DF6" w:rsidP="00374B0B">
      <w:pPr>
        <w:pStyle w:val="NormalWeb"/>
        <w:spacing w:before="0" w:beforeAutospacing="0" w:after="0" w:afterAutospacing="0"/>
        <w:ind w:left="720" w:firstLine="720"/>
        <w:jc w:val="both"/>
        <w:rPr>
          <w:rFonts w:ascii="Arial" w:hAnsi="Arial" w:cs="Arial"/>
          <w:sz w:val="20"/>
          <w:szCs w:val="20"/>
        </w:rPr>
      </w:pPr>
      <w:r w:rsidRPr="00BE1E6A">
        <w:rPr>
          <w:rFonts w:ascii="Arial" w:hAnsi="Arial" w:cs="Arial"/>
          <w:sz w:val="20"/>
          <w:szCs w:val="20"/>
        </w:rPr>
        <w:t>framename</w:t>
      </w:r>
      <w:r w:rsidRPr="00BE1E6A">
        <w:rPr>
          <w:rFonts w:ascii="Arial" w:hAnsi="Arial" w:cs="Arial"/>
          <w:sz w:val="20"/>
          <w:szCs w:val="20"/>
        </w:rPr>
        <w:tab/>
      </w:r>
    </w:p>
    <w:p w14:paraId="04563B1E" w14:textId="77777777" w:rsidR="002016E0" w:rsidRPr="00BE1E6A" w:rsidRDefault="00BD5A3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2016E0" w:rsidRPr="00BE1E6A">
        <w:rPr>
          <w:rFonts w:ascii="Arial" w:eastAsia="Times New Roman" w:hAnsi="Arial" w:cs="Arial"/>
          <w:b/>
          <w:color w:val="000000"/>
          <w:sz w:val="20"/>
          <w:szCs w:val="20"/>
          <w:lang w:eastAsia="en-IN"/>
        </w:rPr>
        <w:t>:-</w:t>
      </w:r>
    </w:p>
    <w:p w14:paraId="7B268F9D" w14:textId="77777777" w:rsidR="00BD5A3F" w:rsidRPr="00BE1E6A" w:rsidRDefault="002016E0" w:rsidP="00374B0B">
      <w:pPr>
        <w:spacing w:after="0"/>
        <w:ind w:left="720"/>
        <w:jc w:val="both"/>
        <w:rPr>
          <w:rFonts w:ascii="Arial" w:hAnsi="Arial" w:cs="Arial"/>
          <w:sz w:val="20"/>
          <w:szCs w:val="20"/>
        </w:rPr>
      </w:pPr>
      <w:r w:rsidRPr="00BE1E6A">
        <w:rPr>
          <w:rFonts w:ascii="Arial" w:hAnsi="Arial" w:cs="Arial"/>
          <w:sz w:val="20"/>
          <w:szCs w:val="20"/>
        </w:rPr>
        <w:t>&lt;head</w:t>
      </w:r>
      <w:r w:rsidR="00BD5A3F" w:rsidRPr="00BE1E6A">
        <w:rPr>
          <w:rFonts w:ascii="Arial" w:hAnsi="Arial" w:cs="Arial"/>
          <w:sz w:val="20"/>
          <w:szCs w:val="20"/>
        </w:rPr>
        <w:t>&gt;</w:t>
      </w:r>
    </w:p>
    <w:p w14:paraId="11607033" w14:textId="77777777" w:rsidR="00BD5A3F" w:rsidRPr="00BE1E6A" w:rsidRDefault="002016E0" w:rsidP="00374B0B">
      <w:pPr>
        <w:spacing w:after="0"/>
        <w:ind w:left="720" w:firstLine="720"/>
        <w:jc w:val="both"/>
        <w:rPr>
          <w:rFonts w:ascii="Arial" w:hAnsi="Arial" w:cs="Arial"/>
          <w:sz w:val="20"/>
          <w:szCs w:val="20"/>
        </w:rPr>
      </w:pPr>
      <w:r w:rsidRPr="00BE1E6A">
        <w:rPr>
          <w:rFonts w:ascii="Arial" w:hAnsi="Arial" w:cs="Arial"/>
          <w:sz w:val="20"/>
          <w:szCs w:val="20"/>
        </w:rPr>
        <w:t>&lt;base href="</w:t>
      </w:r>
      <w:r w:rsidR="00D2146D" w:rsidRPr="00BE1E6A">
        <w:rPr>
          <w:rFonts w:ascii="Arial" w:hAnsi="Arial" w:cs="Arial"/>
          <w:sz w:val="20"/>
          <w:szCs w:val="20"/>
        </w:rPr>
        <w:t>file://</w:t>
      </w:r>
      <w:r w:rsidR="00B869A6" w:rsidRPr="00BE1E6A">
        <w:rPr>
          <w:rFonts w:ascii="Arial" w:hAnsi="Arial" w:cs="Arial"/>
          <w:sz w:val="20"/>
          <w:szCs w:val="20"/>
        </w:rPr>
        <w:t>c:/matrix/</w:t>
      </w:r>
      <w:r w:rsidRPr="00BE1E6A">
        <w:rPr>
          <w:rFonts w:ascii="Arial" w:hAnsi="Arial" w:cs="Arial"/>
          <w:sz w:val="20"/>
          <w:szCs w:val="20"/>
        </w:rPr>
        <w:t>images/" target="_blank" /&gt;</w:t>
      </w:r>
    </w:p>
    <w:p w14:paraId="3BBD193D" w14:textId="77777777" w:rsidR="00BD5A3F" w:rsidRPr="00BE1E6A" w:rsidRDefault="00BD5A3F" w:rsidP="00374B0B">
      <w:pPr>
        <w:spacing w:after="0"/>
        <w:ind w:left="720"/>
        <w:jc w:val="both"/>
        <w:rPr>
          <w:rFonts w:ascii="Arial" w:hAnsi="Arial" w:cs="Arial"/>
          <w:sz w:val="20"/>
          <w:szCs w:val="20"/>
        </w:rPr>
      </w:pPr>
      <w:r w:rsidRPr="00BE1E6A">
        <w:rPr>
          <w:rFonts w:ascii="Arial" w:hAnsi="Arial" w:cs="Arial"/>
          <w:sz w:val="20"/>
          <w:szCs w:val="20"/>
        </w:rPr>
        <w:t>&lt;/head&gt;</w:t>
      </w:r>
    </w:p>
    <w:p w14:paraId="607E024A" w14:textId="77777777" w:rsidR="00BD5A3F" w:rsidRPr="00BE1E6A" w:rsidRDefault="00BD5A3F" w:rsidP="00374B0B">
      <w:pPr>
        <w:spacing w:after="0"/>
        <w:ind w:left="720"/>
        <w:jc w:val="both"/>
        <w:rPr>
          <w:rFonts w:ascii="Arial" w:hAnsi="Arial" w:cs="Arial"/>
          <w:sz w:val="20"/>
          <w:szCs w:val="20"/>
        </w:rPr>
      </w:pPr>
      <w:r w:rsidRPr="00BE1E6A">
        <w:rPr>
          <w:rFonts w:ascii="Arial" w:hAnsi="Arial" w:cs="Arial"/>
          <w:sz w:val="20"/>
          <w:szCs w:val="20"/>
        </w:rPr>
        <w:t>&lt;</w:t>
      </w:r>
      <w:r w:rsidR="002016E0" w:rsidRPr="00BE1E6A">
        <w:rPr>
          <w:rFonts w:ascii="Arial" w:hAnsi="Arial" w:cs="Arial"/>
          <w:sz w:val="20"/>
          <w:szCs w:val="20"/>
        </w:rPr>
        <w:t>body&gt;</w:t>
      </w:r>
    </w:p>
    <w:p w14:paraId="5D2AB583" w14:textId="77777777" w:rsidR="00BD5A3F" w:rsidRPr="00BE1E6A" w:rsidRDefault="00D2146D" w:rsidP="00374B0B">
      <w:pPr>
        <w:spacing w:after="0"/>
        <w:ind w:left="720" w:firstLine="720"/>
        <w:jc w:val="both"/>
        <w:rPr>
          <w:rFonts w:ascii="Arial" w:hAnsi="Arial" w:cs="Arial"/>
          <w:sz w:val="20"/>
          <w:szCs w:val="20"/>
        </w:rPr>
      </w:pPr>
      <w:r w:rsidRPr="00BE1E6A">
        <w:rPr>
          <w:rFonts w:ascii="Arial" w:hAnsi="Arial" w:cs="Arial"/>
          <w:sz w:val="20"/>
          <w:szCs w:val="20"/>
        </w:rPr>
        <w:t>&lt;img src="img1</w:t>
      </w:r>
      <w:r w:rsidR="002016E0" w:rsidRPr="00BE1E6A">
        <w:rPr>
          <w:rFonts w:ascii="Arial" w:hAnsi="Arial" w:cs="Arial"/>
          <w:sz w:val="20"/>
          <w:szCs w:val="20"/>
        </w:rPr>
        <w:t>.gif" /&gt;</w:t>
      </w:r>
    </w:p>
    <w:p w14:paraId="4A823A41" w14:textId="77777777" w:rsidR="00D2146D" w:rsidRPr="00BE1E6A" w:rsidRDefault="00D2146D" w:rsidP="00D2146D">
      <w:pPr>
        <w:spacing w:after="0"/>
        <w:ind w:left="720" w:firstLine="720"/>
        <w:jc w:val="both"/>
        <w:rPr>
          <w:rFonts w:ascii="Arial" w:hAnsi="Arial" w:cs="Arial"/>
          <w:sz w:val="20"/>
          <w:szCs w:val="20"/>
        </w:rPr>
      </w:pPr>
      <w:r w:rsidRPr="00BE1E6A">
        <w:rPr>
          <w:rFonts w:ascii="Arial" w:hAnsi="Arial" w:cs="Arial"/>
          <w:sz w:val="20"/>
          <w:szCs w:val="20"/>
        </w:rPr>
        <w:t>&lt;img src="img2.gif" /&gt;</w:t>
      </w:r>
    </w:p>
    <w:p w14:paraId="0101BD63" w14:textId="77777777" w:rsidR="00D2146D" w:rsidRPr="00BE1E6A" w:rsidRDefault="00D2146D" w:rsidP="00D2146D">
      <w:pPr>
        <w:spacing w:after="0"/>
        <w:ind w:left="720" w:firstLine="720"/>
        <w:jc w:val="both"/>
        <w:rPr>
          <w:rFonts w:ascii="Arial" w:hAnsi="Arial" w:cs="Arial"/>
          <w:sz w:val="20"/>
          <w:szCs w:val="20"/>
        </w:rPr>
      </w:pPr>
      <w:r w:rsidRPr="00BE1E6A">
        <w:rPr>
          <w:rFonts w:ascii="Arial" w:hAnsi="Arial" w:cs="Arial"/>
          <w:sz w:val="20"/>
          <w:szCs w:val="20"/>
        </w:rPr>
        <w:t>&lt;img src="</w:t>
      </w:r>
      <w:r w:rsidR="002316A0" w:rsidRPr="00BE1E6A">
        <w:rPr>
          <w:rFonts w:ascii="Arial" w:hAnsi="Arial" w:cs="Arial"/>
          <w:sz w:val="20"/>
          <w:szCs w:val="20"/>
        </w:rPr>
        <w:t>file://d:/images/</w:t>
      </w:r>
      <w:r w:rsidRPr="00BE1E6A">
        <w:rPr>
          <w:rFonts w:ascii="Arial" w:hAnsi="Arial" w:cs="Arial"/>
          <w:sz w:val="20"/>
          <w:szCs w:val="20"/>
        </w:rPr>
        <w:t>img3.gif" /&gt;</w:t>
      </w:r>
    </w:p>
    <w:p w14:paraId="3ACB366A" w14:textId="77777777" w:rsidR="00D2146D" w:rsidRPr="00BE1E6A" w:rsidRDefault="00D2146D" w:rsidP="00374B0B">
      <w:pPr>
        <w:spacing w:after="0"/>
        <w:ind w:left="720" w:firstLine="720"/>
        <w:jc w:val="both"/>
        <w:rPr>
          <w:rFonts w:ascii="Arial" w:hAnsi="Arial" w:cs="Arial"/>
          <w:sz w:val="20"/>
          <w:szCs w:val="20"/>
        </w:rPr>
      </w:pPr>
    </w:p>
    <w:p w14:paraId="20F343DF" w14:textId="77777777" w:rsidR="00BD5A3F" w:rsidRPr="00BE1E6A" w:rsidRDefault="002016E0" w:rsidP="00374B0B">
      <w:pPr>
        <w:spacing w:after="0"/>
        <w:ind w:left="720" w:firstLine="720"/>
        <w:jc w:val="both"/>
        <w:rPr>
          <w:rFonts w:ascii="Arial" w:hAnsi="Arial" w:cs="Arial"/>
          <w:sz w:val="20"/>
          <w:szCs w:val="20"/>
        </w:rPr>
      </w:pPr>
      <w:r w:rsidRPr="00BE1E6A">
        <w:rPr>
          <w:rFonts w:ascii="Arial" w:hAnsi="Arial" w:cs="Arial"/>
          <w:sz w:val="20"/>
          <w:szCs w:val="20"/>
        </w:rPr>
        <w:t>&lt;a href=</w:t>
      </w:r>
      <w:r w:rsidR="002316A0" w:rsidRPr="00BE1E6A">
        <w:rPr>
          <w:rFonts w:ascii="Arial" w:hAnsi="Arial" w:cs="Arial"/>
          <w:sz w:val="20"/>
          <w:szCs w:val="20"/>
        </w:rPr>
        <w:t>”</w:t>
      </w:r>
      <w:hyperlink r:id="rId17" w:history="1">
        <w:r w:rsidR="002316A0" w:rsidRPr="00BE1E6A">
          <w:rPr>
            <w:rStyle w:val="Hyperlink"/>
            <w:rFonts w:ascii="Arial" w:hAnsi="Arial" w:cs="Arial"/>
            <w:sz w:val="20"/>
            <w:szCs w:val="20"/>
          </w:rPr>
          <w:t>http://www.matrixcomputers.in</w:t>
        </w:r>
      </w:hyperlink>
      <w:r w:rsidR="002316A0" w:rsidRPr="00BE1E6A">
        <w:rPr>
          <w:rFonts w:ascii="Arial" w:hAnsi="Arial" w:cs="Arial"/>
          <w:sz w:val="20"/>
          <w:szCs w:val="20"/>
        </w:rPr>
        <w:t>” target=”_self”&gt;Matrix Computers</w:t>
      </w:r>
      <w:r w:rsidRPr="00BE1E6A">
        <w:rPr>
          <w:rFonts w:ascii="Arial" w:hAnsi="Arial" w:cs="Arial"/>
          <w:sz w:val="20"/>
          <w:szCs w:val="20"/>
        </w:rPr>
        <w:t>&lt;/a&gt;</w:t>
      </w:r>
    </w:p>
    <w:p w14:paraId="2F7F8C44" w14:textId="77777777" w:rsidR="002316A0" w:rsidRPr="00BE1E6A" w:rsidRDefault="002316A0" w:rsidP="002316A0">
      <w:pPr>
        <w:spacing w:after="0"/>
        <w:ind w:left="720" w:firstLine="720"/>
        <w:jc w:val="both"/>
        <w:rPr>
          <w:rFonts w:ascii="Arial" w:hAnsi="Arial" w:cs="Arial"/>
          <w:sz w:val="20"/>
          <w:szCs w:val="20"/>
        </w:rPr>
      </w:pPr>
      <w:r w:rsidRPr="00BE1E6A">
        <w:rPr>
          <w:rFonts w:ascii="Arial" w:hAnsi="Arial" w:cs="Arial"/>
          <w:sz w:val="20"/>
          <w:szCs w:val="20"/>
        </w:rPr>
        <w:t>&lt;a href=”</w:t>
      </w:r>
      <w:hyperlink r:id="rId18" w:history="1">
        <w:r w:rsidRPr="00BE1E6A">
          <w:rPr>
            <w:rStyle w:val="Hyperlink"/>
            <w:rFonts w:ascii="Arial" w:hAnsi="Arial" w:cs="Arial"/>
            <w:sz w:val="20"/>
            <w:szCs w:val="20"/>
          </w:rPr>
          <w:t>http://www.aryaninfomatrix.in</w:t>
        </w:r>
      </w:hyperlink>
      <w:r w:rsidRPr="00BE1E6A">
        <w:rPr>
          <w:rFonts w:ascii="Arial" w:hAnsi="Arial" w:cs="Arial"/>
          <w:sz w:val="20"/>
          <w:szCs w:val="20"/>
        </w:rPr>
        <w:t>”&gt;Aryan Infomatrix pvt. Ltd.&lt;/a&gt;</w:t>
      </w:r>
    </w:p>
    <w:p w14:paraId="4B34E6C4" w14:textId="77777777" w:rsidR="002316A0" w:rsidRPr="00BE1E6A" w:rsidRDefault="002316A0" w:rsidP="002316A0">
      <w:pPr>
        <w:spacing w:after="0"/>
        <w:ind w:left="720" w:firstLine="720"/>
        <w:jc w:val="both"/>
        <w:rPr>
          <w:rFonts w:ascii="Arial" w:hAnsi="Arial" w:cs="Arial"/>
          <w:sz w:val="20"/>
          <w:szCs w:val="20"/>
        </w:rPr>
      </w:pPr>
      <w:r w:rsidRPr="00BE1E6A">
        <w:rPr>
          <w:rFonts w:ascii="Arial" w:hAnsi="Arial" w:cs="Arial"/>
          <w:sz w:val="20"/>
          <w:szCs w:val="20"/>
        </w:rPr>
        <w:t>&lt;a href=”</w:t>
      </w:r>
      <w:hyperlink r:id="rId19" w:history="1">
        <w:r w:rsidRPr="00BE1E6A">
          <w:rPr>
            <w:rStyle w:val="Hyperlink"/>
            <w:rFonts w:ascii="Arial" w:hAnsi="Arial" w:cs="Arial"/>
            <w:sz w:val="20"/>
            <w:szCs w:val="20"/>
          </w:rPr>
          <w:t>http://www.matrixinfotech.in</w:t>
        </w:r>
      </w:hyperlink>
      <w:r w:rsidRPr="00BE1E6A">
        <w:rPr>
          <w:rFonts w:ascii="Arial" w:hAnsi="Arial" w:cs="Arial"/>
          <w:sz w:val="20"/>
          <w:szCs w:val="20"/>
        </w:rPr>
        <w:t>” &gt;Matrix Infotech&lt;/a&gt;</w:t>
      </w:r>
    </w:p>
    <w:p w14:paraId="4785D3C8" w14:textId="77777777" w:rsidR="002016E0" w:rsidRPr="00BE1E6A" w:rsidRDefault="002016E0"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&lt;/body&gt;</w:t>
      </w:r>
    </w:p>
    <w:p w14:paraId="741A6CAE" w14:textId="77777777" w:rsidR="002016E0" w:rsidRPr="00BE1E6A" w:rsidRDefault="002016E0" w:rsidP="00374B0B">
      <w:pPr>
        <w:spacing w:after="0"/>
        <w:jc w:val="both"/>
        <w:rPr>
          <w:rFonts w:ascii="Arial" w:eastAsia="Times New Roman" w:hAnsi="Arial" w:cs="Arial"/>
          <w:b/>
          <w:color w:val="000000"/>
          <w:sz w:val="20"/>
          <w:szCs w:val="20"/>
          <w:lang w:eastAsia="en-IN"/>
        </w:rPr>
      </w:pPr>
    </w:p>
    <w:p w14:paraId="34C844ED" w14:textId="77777777" w:rsidR="004D381F" w:rsidRPr="00BE1E6A" w:rsidRDefault="00067495"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67</w:t>
      </w:r>
      <w:r w:rsidR="004D381F" w:rsidRPr="00BE1E6A">
        <w:rPr>
          <w:rFonts w:ascii="Arial" w:eastAsia="Times New Roman" w:hAnsi="Arial" w:cs="Arial"/>
          <w:b/>
          <w:bCs/>
          <w:color w:val="000000"/>
          <w:sz w:val="20"/>
          <w:szCs w:val="20"/>
          <w:lang w:eastAsia="en-IN"/>
        </w:rPr>
        <w:t>. &lt;basefont&gt;:-</w:t>
      </w:r>
      <w:r w:rsidR="004D381F" w:rsidRPr="00BE1E6A">
        <w:rPr>
          <w:rFonts w:ascii="Arial" w:eastAsia="Times New Roman" w:hAnsi="Arial" w:cs="Arial"/>
          <w:bCs/>
          <w:color w:val="000000"/>
          <w:sz w:val="20"/>
          <w:szCs w:val="20"/>
          <w:lang w:eastAsia="en-IN"/>
        </w:rPr>
        <w:t xml:space="preserve"> The &lt;basefont&gt; tag specifies a default font-color, font-size, or font-family for all the text in a document. This tag is not supported in HTML 5.</w:t>
      </w:r>
    </w:p>
    <w:p w14:paraId="0208F95D" w14:textId="77777777" w:rsidR="004D381F" w:rsidRPr="00BE1E6A" w:rsidRDefault="004D381F" w:rsidP="004D381F">
      <w:pPr>
        <w:spacing w:after="0"/>
        <w:jc w:val="both"/>
        <w:rPr>
          <w:rFonts w:ascii="Arial" w:eastAsia="Times New Roman" w:hAnsi="Arial" w:cs="Arial"/>
          <w:bCs/>
          <w:color w:val="000000"/>
          <w:sz w:val="20"/>
          <w:szCs w:val="20"/>
          <w:lang w:eastAsia="en-IN"/>
        </w:rPr>
      </w:pPr>
    </w:p>
    <w:p w14:paraId="2D532048" w14:textId="77777777" w:rsidR="004D381F" w:rsidRPr="00BE1E6A" w:rsidRDefault="004D381F" w:rsidP="004D381F">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690A262D" w14:textId="77777777" w:rsidR="004D381F" w:rsidRPr="00BE1E6A" w:rsidRDefault="00B30C06" w:rsidP="004D381F">
      <w:pPr>
        <w:spacing w:after="0"/>
        <w:jc w:val="both"/>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 xml:space="preserve">1. </w:t>
      </w:r>
      <w:r w:rsidR="004D381F" w:rsidRPr="00BE1E6A">
        <w:rPr>
          <w:rFonts w:ascii="Arial" w:eastAsia="Times New Roman" w:hAnsi="Arial" w:cs="Arial"/>
          <w:bCs/>
          <w:color w:val="000000"/>
          <w:sz w:val="20"/>
          <w:szCs w:val="20"/>
          <w:lang w:eastAsia="en-IN"/>
        </w:rPr>
        <w:t>color</w:t>
      </w:r>
      <w:r w:rsidR="004D381F" w:rsidRPr="00BE1E6A">
        <w:rPr>
          <w:rFonts w:ascii="Arial" w:eastAsia="Times New Roman" w:hAnsi="Arial" w:cs="Arial"/>
          <w:bCs/>
          <w:color w:val="000000"/>
          <w:sz w:val="20"/>
          <w:szCs w:val="20"/>
          <w:lang w:eastAsia="en-IN"/>
        </w:rPr>
        <w:tab/>
        <w:t>Specifies the default color for text in a document</w:t>
      </w:r>
    </w:p>
    <w:p w14:paraId="456769C9" w14:textId="77777777" w:rsidR="004D381F" w:rsidRPr="00BE1E6A" w:rsidRDefault="00B30C06" w:rsidP="004D381F">
      <w:pPr>
        <w:spacing w:after="0"/>
        <w:jc w:val="both"/>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 xml:space="preserve">2. </w:t>
      </w:r>
      <w:r w:rsidR="004D381F" w:rsidRPr="00BE1E6A">
        <w:rPr>
          <w:rFonts w:ascii="Arial" w:eastAsia="Times New Roman" w:hAnsi="Arial" w:cs="Arial"/>
          <w:bCs/>
          <w:color w:val="000000"/>
          <w:sz w:val="20"/>
          <w:szCs w:val="20"/>
          <w:lang w:eastAsia="en-IN"/>
        </w:rPr>
        <w:t>face</w:t>
      </w:r>
      <w:r w:rsidR="004D381F" w:rsidRPr="00BE1E6A">
        <w:rPr>
          <w:rFonts w:ascii="Arial" w:eastAsia="Times New Roman" w:hAnsi="Arial" w:cs="Arial"/>
          <w:bCs/>
          <w:color w:val="000000"/>
          <w:sz w:val="20"/>
          <w:szCs w:val="20"/>
          <w:lang w:eastAsia="en-IN"/>
        </w:rPr>
        <w:tab/>
        <w:t>Specifies the default font for text in a document</w:t>
      </w:r>
    </w:p>
    <w:p w14:paraId="2B520AE7" w14:textId="77777777" w:rsidR="004D381F" w:rsidRPr="00BE1E6A" w:rsidRDefault="00B30C06" w:rsidP="004D381F">
      <w:pPr>
        <w:spacing w:after="0"/>
        <w:jc w:val="both"/>
        <w:rPr>
          <w:rFonts w:ascii="Arial" w:eastAsia="Times New Roman" w:hAnsi="Arial" w:cs="Arial"/>
          <w:bCs/>
          <w:color w:val="000000"/>
          <w:sz w:val="20"/>
          <w:szCs w:val="20"/>
          <w:lang w:eastAsia="en-IN"/>
        </w:rPr>
      </w:pPr>
      <w:r>
        <w:rPr>
          <w:rFonts w:ascii="Arial" w:eastAsia="Times New Roman" w:hAnsi="Arial" w:cs="Arial"/>
          <w:bCs/>
          <w:color w:val="000000"/>
          <w:sz w:val="20"/>
          <w:szCs w:val="20"/>
          <w:lang w:eastAsia="en-IN"/>
        </w:rPr>
        <w:t xml:space="preserve">3. </w:t>
      </w:r>
      <w:r w:rsidR="004D381F" w:rsidRPr="00BE1E6A">
        <w:rPr>
          <w:rFonts w:ascii="Arial" w:eastAsia="Times New Roman" w:hAnsi="Arial" w:cs="Arial"/>
          <w:bCs/>
          <w:color w:val="000000"/>
          <w:sz w:val="20"/>
          <w:szCs w:val="20"/>
          <w:lang w:eastAsia="en-IN"/>
        </w:rPr>
        <w:t>size</w:t>
      </w:r>
      <w:r w:rsidR="004D381F" w:rsidRPr="00BE1E6A">
        <w:rPr>
          <w:rFonts w:ascii="Arial" w:eastAsia="Times New Roman" w:hAnsi="Arial" w:cs="Arial"/>
          <w:bCs/>
          <w:color w:val="000000"/>
          <w:sz w:val="20"/>
          <w:szCs w:val="20"/>
          <w:lang w:eastAsia="en-IN"/>
        </w:rPr>
        <w:tab/>
        <w:t>Specifies the default size of text in a document</w:t>
      </w:r>
    </w:p>
    <w:p w14:paraId="05791351" w14:textId="77777777" w:rsidR="004D381F" w:rsidRPr="00BE1E6A" w:rsidRDefault="004D381F" w:rsidP="004D381F">
      <w:pPr>
        <w:spacing w:after="0"/>
        <w:jc w:val="both"/>
        <w:rPr>
          <w:rFonts w:ascii="Arial" w:eastAsia="Times New Roman" w:hAnsi="Arial" w:cs="Arial"/>
          <w:bCs/>
          <w:color w:val="000000"/>
          <w:sz w:val="20"/>
          <w:szCs w:val="20"/>
          <w:lang w:eastAsia="en-IN"/>
        </w:rPr>
      </w:pPr>
    </w:p>
    <w:p w14:paraId="10E6C446" w14:textId="77777777" w:rsidR="004D381F" w:rsidRPr="00BE1E6A" w:rsidRDefault="004D381F" w:rsidP="004D381F">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p>
    <w:p w14:paraId="00046D9A" w14:textId="77777777" w:rsidR="004D381F" w:rsidRPr="00BE1E6A" w:rsidRDefault="004D381F"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&lt;head&gt;</w:t>
      </w:r>
    </w:p>
    <w:p w14:paraId="44ED5AF4" w14:textId="77777777" w:rsidR="004D381F" w:rsidRPr="00BE1E6A" w:rsidRDefault="004D381F" w:rsidP="00B30C06">
      <w:pPr>
        <w:spacing w:after="0"/>
        <w:ind w:firstLine="72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&lt;basefont color="red" size="5" face=”arial”&gt;</w:t>
      </w:r>
    </w:p>
    <w:p w14:paraId="60C70A59" w14:textId="77777777" w:rsidR="004D381F" w:rsidRPr="00BE1E6A" w:rsidRDefault="004D381F"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&lt;/head&gt;</w:t>
      </w:r>
    </w:p>
    <w:p w14:paraId="4EE4D983" w14:textId="77777777" w:rsidR="004D381F" w:rsidRPr="00BE1E6A" w:rsidRDefault="004D381F"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&lt;body&gt;</w:t>
      </w:r>
    </w:p>
    <w:p w14:paraId="3C7966FC" w14:textId="77777777" w:rsidR="004D381F" w:rsidRPr="00BE1E6A" w:rsidRDefault="004D381F"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&lt;h1&gt;This is a heading&lt;/h1&gt;</w:t>
      </w:r>
    </w:p>
    <w:p w14:paraId="187096B5" w14:textId="77777777" w:rsidR="004D381F" w:rsidRPr="00BE1E6A" w:rsidRDefault="004D381F" w:rsidP="004D381F">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&lt;p&gt;This is a paragraph.&lt;/p&gt;</w:t>
      </w:r>
    </w:p>
    <w:p w14:paraId="32526A55" w14:textId="77777777" w:rsidR="004D381F" w:rsidRPr="00BE1E6A" w:rsidRDefault="004D381F"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&lt;/body&gt;</w:t>
      </w:r>
    </w:p>
    <w:p w14:paraId="1EC60AC9" w14:textId="77777777" w:rsidR="004D381F" w:rsidRPr="00BE1E6A" w:rsidRDefault="004D381F" w:rsidP="00374B0B">
      <w:pPr>
        <w:spacing w:after="0"/>
        <w:jc w:val="both"/>
        <w:rPr>
          <w:rFonts w:ascii="Arial" w:eastAsia="Times New Roman" w:hAnsi="Arial" w:cs="Arial"/>
          <w:b/>
          <w:color w:val="000000"/>
          <w:sz w:val="20"/>
          <w:szCs w:val="20"/>
          <w:lang w:eastAsia="en-IN"/>
        </w:rPr>
      </w:pPr>
    </w:p>
    <w:p w14:paraId="2E987492" w14:textId="77777777" w:rsidR="00CD3452" w:rsidRPr="00BE1E6A" w:rsidRDefault="000F05B5" w:rsidP="00374B0B">
      <w:pPr>
        <w:pStyle w:val="Heading2"/>
        <w:jc w:val="both"/>
        <w:rPr>
          <w:rFonts w:ascii="Arial" w:hAnsi="Arial" w:cs="Arial"/>
          <w:sz w:val="20"/>
          <w:szCs w:val="20"/>
          <w:lang w:eastAsia="en-IN"/>
        </w:rPr>
      </w:pPr>
      <w:r w:rsidRPr="00BE1E6A">
        <w:rPr>
          <w:rFonts w:ascii="Arial" w:hAnsi="Arial" w:cs="Arial"/>
          <w:sz w:val="20"/>
          <w:szCs w:val="20"/>
          <w:lang w:eastAsia="en-IN"/>
        </w:rPr>
        <w:t>&lt;</w:t>
      </w:r>
      <w:r w:rsidR="00BD5A3F" w:rsidRPr="00BE1E6A">
        <w:rPr>
          <w:rFonts w:ascii="Arial" w:hAnsi="Arial" w:cs="Arial"/>
          <w:sz w:val="20"/>
          <w:szCs w:val="20"/>
          <w:lang w:eastAsia="en-IN"/>
        </w:rPr>
        <w:t>BODY</w:t>
      </w:r>
      <w:r w:rsidRPr="00BE1E6A">
        <w:rPr>
          <w:rFonts w:ascii="Arial" w:hAnsi="Arial" w:cs="Arial"/>
          <w:sz w:val="20"/>
          <w:szCs w:val="20"/>
          <w:lang w:eastAsia="en-IN"/>
        </w:rPr>
        <w:t>&gt;</w:t>
      </w:r>
      <w:r w:rsidR="002016E0" w:rsidRPr="00BE1E6A">
        <w:rPr>
          <w:rFonts w:ascii="Arial" w:hAnsi="Arial" w:cs="Arial"/>
          <w:sz w:val="20"/>
          <w:szCs w:val="20"/>
          <w:lang w:eastAsia="en-IN"/>
        </w:rPr>
        <w:t>:-</w:t>
      </w:r>
    </w:p>
    <w:p w14:paraId="29BCDDAE" w14:textId="77777777" w:rsidR="008D025B" w:rsidRPr="00BE1E6A" w:rsidRDefault="008D025B"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&lt;body&gt; tag defines the document's body.</w:t>
      </w:r>
      <w:r w:rsidR="00BD5A3F" w:rsidRPr="00BE1E6A">
        <w:rPr>
          <w:rFonts w:ascii="Arial" w:hAnsi="Arial" w:cs="Arial"/>
          <w:sz w:val="20"/>
          <w:szCs w:val="20"/>
        </w:rPr>
        <w:t xml:space="preserve"> </w:t>
      </w:r>
      <w:r w:rsidRPr="00BE1E6A">
        <w:rPr>
          <w:rFonts w:ascii="Arial" w:hAnsi="Arial" w:cs="Arial"/>
          <w:sz w:val="20"/>
          <w:szCs w:val="20"/>
        </w:rPr>
        <w:t>The &lt;body&gt; element contains all the contents of an HTML document, such as text, hyperlinks, images, tables, lists, etc.</w:t>
      </w:r>
    </w:p>
    <w:p w14:paraId="4D91317B" w14:textId="77777777" w:rsidR="00BD5A3F" w:rsidRPr="00BE1E6A" w:rsidRDefault="00BD5A3F" w:rsidP="00374B0B">
      <w:pPr>
        <w:spacing w:after="0"/>
        <w:jc w:val="both"/>
        <w:rPr>
          <w:rFonts w:ascii="Arial" w:hAnsi="Arial" w:cs="Arial"/>
          <w:b/>
          <w:sz w:val="20"/>
          <w:szCs w:val="20"/>
        </w:rPr>
      </w:pPr>
      <w:r w:rsidRPr="00BE1E6A">
        <w:rPr>
          <w:rFonts w:ascii="Arial" w:hAnsi="Arial" w:cs="Arial"/>
          <w:b/>
          <w:sz w:val="20"/>
          <w:szCs w:val="20"/>
        </w:rPr>
        <w:t>Attributes:-</w:t>
      </w:r>
    </w:p>
    <w:p w14:paraId="56240A48" w14:textId="77777777" w:rsidR="002016E0" w:rsidRPr="00BE1E6A" w:rsidRDefault="00B63F26" w:rsidP="00374B0B">
      <w:pPr>
        <w:pStyle w:val="ListParagraph"/>
        <w:numPr>
          <w:ilvl w:val="1"/>
          <w:numId w:val="4"/>
        </w:numPr>
        <w:spacing w:after="0"/>
        <w:jc w:val="both"/>
        <w:rPr>
          <w:rFonts w:ascii="Arial" w:hAnsi="Arial" w:cs="Arial"/>
          <w:sz w:val="20"/>
          <w:szCs w:val="20"/>
        </w:rPr>
      </w:pPr>
      <w:r w:rsidRPr="00BE1E6A">
        <w:rPr>
          <w:rFonts w:ascii="Arial" w:hAnsi="Arial" w:cs="Arial"/>
          <w:sz w:val="20"/>
          <w:szCs w:val="20"/>
        </w:rPr>
        <w:t>link</w:t>
      </w:r>
      <w:r w:rsidR="00BD5A3F" w:rsidRPr="00BE1E6A">
        <w:rPr>
          <w:rFonts w:ascii="Arial" w:hAnsi="Arial" w:cs="Arial"/>
          <w:sz w:val="20"/>
          <w:szCs w:val="20"/>
        </w:rPr>
        <w:tab/>
        <w:t>:-</w:t>
      </w:r>
      <w:r w:rsidR="00BD5A3F" w:rsidRPr="00BE1E6A">
        <w:rPr>
          <w:rFonts w:ascii="Arial" w:hAnsi="Arial" w:cs="Arial"/>
          <w:sz w:val="20"/>
          <w:szCs w:val="20"/>
        </w:rPr>
        <w:tab/>
      </w:r>
      <w:r w:rsidR="008D025B" w:rsidRPr="00BE1E6A">
        <w:rPr>
          <w:rFonts w:ascii="Arial" w:hAnsi="Arial" w:cs="Arial"/>
          <w:sz w:val="20"/>
          <w:szCs w:val="20"/>
        </w:rPr>
        <w:t>Specifies the default color of unvisited links in a document</w:t>
      </w:r>
    </w:p>
    <w:p w14:paraId="3FAB5AC0" w14:textId="77777777" w:rsidR="008D025B" w:rsidRPr="00BE1E6A" w:rsidRDefault="00BD5A3F" w:rsidP="00374B0B">
      <w:pPr>
        <w:spacing w:after="0"/>
        <w:ind w:left="720" w:firstLine="360"/>
        <w:jc w:val="both"/>
        <w:rPr>
          <w:rFonts w:ascii="Arial" w:eastAsia="Times New Roman" w:hAnsi="Arial" w:cs="Arial"/>
          <w:b/>
          <w:color w:val="000000"/>
          <w:sz w:val="20"/>
          <w:szCs w:val="20"/>
          <w:lang w:eastAsia="en-IN"/>
        </w:rPr>
      </w:pPr>
      <w:r w:rsidRPr="00BE1E6A">
        <w:rPr>
          <w:rFonts w:ascii="Arial" w:hAnsi="Arial" w:cs="Arial"/>
          <w:sz w:val="20"/>
          <w:szCs w:val="20"/>
        </w:rPr>
        <w:t>2.</w:t>
      </w:r>
      <w:r w:rsidRPr="00BE1E6A">
        <w:rPr>
          <w:rFonts w:ascii="Arial" w:hAnsi="Arial" w:cs="Arial"/>
          <w:sz w:val="20"/>
          <w:szCs w:val="20"/>
        </w:rPr>
        <w:tab/>
      </w:r>
      <w:r w:rsidR="00B63F26" w:rsidRPr="00BE1E6A">
        <w:rPr>
          <w:rFonts w:ascii="Arial" w:hAnsi="Arial" w:cs="Arial"/>
          <w:sz w:val="20"/>
          <w:szCs w:val="20"/>
        </w:rPr>
        <w:t>alink</w:t>
      </w:r>
      <w:r w:rsidRPr="00BE1E6A">
        <w:rPr>
          <w:rFonts w:ascii="Arial" w:hAnsi="Arial" w:cs="Arial"/>
          <w:sz w:val="20"/>
          <w:szCs w:val="20"/>
        </w:rPr>
        <w:tab/>
        <w:t>:-</w:t>
      </w:r>
      <w:r w:rsidRPr="00BE1E6A">
        <w:rPr>
          <w:rFonts w:ascii="Arial" w:hAnsi="Arial" w:cs="Arial"/>
          <w:sz w:val="20"/>
          <w:szCs w:val="20"/>
        </w:rPr>
        <w:tab/>
      </w:r>
      <w:r w:rsidR="008D025B" w:rsidRPr="00BE1E6A">
        <w:rPr>
          <w:rFonts w:ascii="Arial" w:hAnsi="Arial" w:cs="Arial"/>
          <w:sz w:val="20"/>
          <w:szCs w:val="20"/>
        </w:rPr>
        <w:t>Specifies the color of an active link in a document</w:t>
      </w:r>
    </w:p>
    <w:p w14:paraId="2BC5557D" w14:textId="77777777" w:rsidR="008D025B" w:rsidRPr="00BE1E6A" w:rsidRDefault="00BD5A3F" w:rsidP="00374B0B">
      <w:pPr>
        <w:spacing w:after="0"/>
        <w:ind w:left="720" w:firstLine="360"/>
        <w:jc w:val="both"/>
        <w:rPr>
          <w:rFonts w:ascii="Arial" w:eastAsia="Times New Roman" w:hAnsi="Arial" w:cs="Arial"/>
          <w:b/>
          <w:color w:val="000000"/>
          <w:sz w:val="20"/>
          <w:szCs w:val="20"/>
          <w:lang w:eastAsia="en-IN"/>
        </w:rPr>
      </w:pPr>
      <w:r w:rsidRPr="00BE1E6A">
        <w:rPr>
          <w:rFonts w:ascii="Arial" w:hAnsi="Arial" w:cs="Arial"/>
          <w:sz w:val="20"/>
          <w:szCs w:val="20"/>
        </w:rPr>
        <w:t>3.</w:t>
      </w:r>
      <w:r w:rsidRPr="00BE1E6A">
        <w:rPr>
          <w:rFonts w:ascii="Arial" w:hAnsi="Arial" w:cs="Arial"/>
          <w:sz w:val="20"/>
          <w:szCs w:val="20"/>
        </w:rPr>
        <w:tab/>
      </w:r>
      <w:r w:rsidR="00B63F26" w:rsidRPr="00BE1E6A">
        <w:rPr>
          <w:rFonts w:ascii="Arial" w:hAnsi="Arial" w:cs="Arial"/>
          <w:sz w:val="20"/>
          <w:szCs w:val="20"/>
        </w:rPr>
        <w:t>vlink</w:t>
      </w:r>
      <w:r w:rsidRPr="00BE1E6A">
        <w:rPr>
          <w:rFonts w:ascii="Arial" w:hAnsi="Arial" w:cs="Arial"/>
          <w:sz w:val="20"/>
          <w:szCs w:val="20"/>
        </w:rPr>
        <w:tab/>
        <w:t>:-</w:t>
      </w:r>
      <w:r w:rsidRPr="00BE1E6A">
        <w:rPr>
          <w:rFonts w:ascii="Arial" w:hAnsi="Arial" w:cs="Arial"/>
          <w:sz w:val="20"/>
          <w:szCs w:val="20"/>
        </w:rPr>
        <w:tab/>
      </w:r>
      <w:r w:rsidR="008D025B" w:rsidRPr="00BE1E6A">
        <w:rPr>
          <w:rFonts w:ascii="Arial" w:hAnsi="Arial" w:cs="Arial"/>
          <w:sz w:val="20"/>
          <w:szCs w:val="20"/>
        </w:rPr>
        <w:t>Specifies the color of the visited links in a document</w:t>
      </w:r>
    </w:p>
    <w:p w14:paraId="4C6D58CD" w14:textId="77777777" w:rsidR="008D025B" w:rsidRPr="00BE1E6A" w:rsidRDefault="00BD5A3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8D025B" w:rsidRPr="00BE1E6A">
        <w:rPr>
          <w:rFonts w:ascii="Arial" w:eastAsia="Times New Roman" w:hAnsi="Arial" w:cs="Arial"/>
          <w:b/>
          <w:color w:val="000000"/>
          <w:sz w:val="20"/>
          <w:szCs w:val="20"/>
          <w:lang w:eastAsia="en-IN"/>
        </w:rPr>
        <w:t>:-</w:t>
      </w:r>
    </w:p>
    <w:p w14:paraId="19F499C0" w14:textId="77777777" w:rsidR="00BD5A3F" w:rsidRPr="00BE1E6A" w:rsidRDefault="008D025B" w:rsidP="00F068D9">
      <w:pPr>
        <w:spacing w:after="0"/>
        <w:jc w:val="both"/>
        <w:rPr>
          <w:rFonts w:ascii="Arial" w:hAnsi="Arial" w:cs="Arial"/>
          <w:sz w:val="20"/>
          <w:szCs w:val="20"/>
        </w:rPr>
      </w:pPr>
      <w:r w:rsidRPr="00BE1E6A">
        <w:rPr>
          <w:rFonts w:ascii="Arial" w:hAnsi="Arial" w:cs="Arial"/>
          <w:sz w:val="20"/>
          <w:szCs w:val="20"/>
        </w:rPr>
        <w:t>&lt;html&gt;</w:t>
      </w:r>
    </w:p>
    <w:p w14:paraId="57BB1618" w14:textId="77777777" w:rsidR="00BD5A3F" w:rsidRPr="00BE1E6A" w:rsidRDefault="008D025B" w:rsidP="00F068D9">
      <w:pPr>
        <w:spacing w:after="0"/>
        <w:ind w:firstLine="720"/>
        <w:jc w:val="both"/>
        <w:rPr>
          <w:rFonts w:ascii="Arial" w:hAnsi="Arial" w:cs="Arial"/>
          <w:sz w:val="20"/>
          <w:szCs w:val="20"/>
        </w:rPr>
      </w:pPr>
      <w:r w:rsidRPr="00BE1E6A">
        <w:rPr>
          <w:rFonts w:ascii="Arial" w:hAnsi="Arial" w:cs="Arial"/>
          <w:sz w:val="20"/>
          <w:szCs w:val="20"/>
        </w:rPr>
        <w:t>&lt;head&gt;</w:t>
      </w:r>
    </w:p>
    <w:p w14:paraId="3F4B6B2A" w14:textId="77777777" w:rsidR="00BD5A3F" w:rsidRPr="00BE1E6A" w:rsidRDefault="008D025B" w:rsidP="00F068D9">
      <w:pPr>
        <w:spacing w:after="0"/>
        <w:ind w:left="720" w:firstLine="720"/>
        <w:jc w:val="both"/>
        <w:rPr>
          <w:rFonts w:ascii="Arial" w:hAnsi="Arial" w:cs="Arial"/>
          <w:sz w:val="20"/>
          <w:szCs w:val="20"/>
        </w:rPr>
      </w:pPr>
      <w:r w:rsidRPr="00BE1E6A">
        <w:rPr>
          <w:rFonts w:ascii="Arial" w:hAnsi="Arial" w:cs="Arial"/>
          <w:sz w:val="20"/>
          <w:szCs w:val="20"/>
        </w:rPr>
        <w:t>&lt;title&gt;Title of the document&lt;/title&gt;</w:t>
      </w:r>
    </w:p>
    <w:p w14:paraId="4B5AF8EF" w14:textId="77777777" w:rsidR="00BD5A3F" w:rsidRPr="00BE1E6A" w:rsidRDefault="008D025B" w:rsidP="00F068D9">
      <w:pPr>
        <w:spacing w:after="0"/>
        <w:ind w:firstLine="720"/>
        <w:jc w:val="both"/>
        <w:rPr>
          <w:rFonts w:ascii="Arial" w:hAnsi="Arial" w:cs="Arial"/>
          <w:sz w:val="20"/>
          <w:szCs w:val="20"/>
        </w:rPr>
      </w:pPr>
      <w:r w:rsidRPr="00BE1E6A">
        <w:rPr>
          <w:rFonts w:ascii="Arial" w:hAnsi="Arial" w:cs="Arial"/>
          <w:sz w:val="20"/>
          <w:szCs w:val="20"/>
        </w:rPr>
        <w:t>&lt;/head&gt;</w:t>
      </w:r>
    </w:p>
    <w:p w14:paraId="7C0CB805" w14:textId="77777777" w:rsidR="00BD5A3F" w:rsidRPr="00BE1E6A" w:rsidRDefault="008D025B" w:rsidP="00F068D9">
      <w:pPr>
        <w:spacing w:after="0"/>
        <w:ind w:firstLine="720"/>
        <w:jc w:val="both"/>
        <w:rPr>
          <w:rFonts w:ascii="Arial" w:hAnsi="Arial" w:cs="Arial"/>
          <w:sz w:val="20"/>
          <w:szCs w:val="20"/>
        </w:rPr>
      </w:pPr>
      <w:r w:rsidRPr="00BE1E6A">
        <w:rPr>
          <w:rFonts w:ascii="Arial" w:hAnsi="Arial" w:cs="Arial"/>
          <w:sz w:val="20"/>
          <w:szCs w:val="20"/>
        </w:rPr>
        <w:t>&lt;body</w:t>
      </w:r>
      <w:r w:rsidR="005928B4" w:rsidRPr="00BE1E6A">
        <w:rPr>
          <w:rFonts w:ascii="Arial" w:hAnsi="Arial" w:cs="Arial"/>
          <w:sz w:val="20"/>
          <w:szCs w:val="20"/>
        </w:rPr>
        <w:t xml:space="preserve"> link=</w:t>
      </w:r>
      <w:r w:rsidR="00F068D9" w:rsidRPr="00BE1E6A">
        <w:rPr>
          <w:rFonts w:ascii="Arial" w:hAnsi="Arial" w:cs="Arial"/>
          <w:sz w:val="20"/>
          <w:szCs w:val="20"/>
        </w:rPr>
        <w:t>”</w:t>
      </w:r>
      <w:r w:rsidR="005928B4" w:rsidRPr="00BE1E6A">
        <w:rPr>
          <w:rFonts w:ascii="Arial" w:hAnsi="Arial" w:cs="Arial"/>
          <w:sz w:val="20"/>
          <w:szCs w:val="20"/>
        </w:rPr>
        <w:t>rgb(255,0,0)</w:t>
      </w:r>
      <w:r w:rsidR="00F068D9" w:rsidRPr="00BE1E6A">
        <w:rPr>
          <w:rFonts w:ascii="Arial" w:hAnsi="Arial" w:cs="Arial"/>
          <w:sz w:val="20"/>
          <w:szCs w:val="20"/>
        </w:rPr>
        <w:t>”</w:t>
      </w:r>
      <w:r w:rsidR="005928B4" w:rsidRPr="00BE1E6A">
        <w:rPr>
          <w:rFonts w:ascii="Arial" w:hAnsi="Arial" w:cs="Arial"/>
          <w:sz w:val="20"/>
          <w:szCs w:val="20"/>
        </w:rPr>
        <w:t xml:space="preserve"> alink=</w:t>
      </w:r>
      <w:r w:rsidR="00F068D9" w:rsidRPr="00BE1E6A">
        <w:rPr>
          <w:rFonts w:ascii="Arial" w:hAnsi="Arial" w:cs="Arial"/>
          <w:sz w:val="20"/>
          <w:szCs w:val="20"/>
        </w:rPr>
        <w:t>”</w:t>
      </w:r>
      <w:r w:rsidR="005928B4" w:rsidRPr="00BE1E6A">
        <w:rPr>
          <w:rFonts w:ascii="Arial" w:hAnsi="Arial" w:cs="Arial"/>
          <w:sz w:val="20"/>
          <w:szCs w:val="20"/>
        </w:rPr>
        <w:t>#00FF00</w:t>
      </w:r>
      <w:r w:rsidR="00F068D9" w:rsidRPr="00BE1E6A">
        <w:rPr>
          <w:rFonts w:ascii="Arial" w:hAnsi="Arial" w:cs="Arial"/>
          <w:sz w:val="20"/>
          <w:szCs w:val="20"/>
        </w:rPr>
        <w:t>”</w:t>
      </w:r>
      <w:r w:rsidR="005928B4" w:rsidRPr="00BE1E6A">
        <w:rPr>
          <w:rFonts w:ascii="Arial" w:hAnsi="Arial" w:cs="Arial"/>
          <w:sz w:val="20"/>
          <w:szCs w:val="20"/>
        </w:rPr>
        <w:t xml:space="preserve"> vlink=”blue”</w:t>
      </w:r>
      <w:r w:rsidRPr="00BE1E6A">
        <w:rPr>
          <w:rFonts w:ascii="Arial" w:hAnsi="Arial" w:cs="Arial"/>
          <w:sz w:val="20"/>
          <w:szCs w:val="20"/>
        </w:rPr>
        <w:t>&gt;</w:t>
      </w:r>
    </w:p>
    <w:p w14:paraId="0EFC97CC" w14:textId="77777777" w:rsidR="00F068D9" w:rsidRPr="00BE1E6A" w:rsidRDefault="00F068D9" w:rsidP="00F068D9">
      <w:pPr>
        <w:spacing w:after="0"/>
        <w:ind w:left="1440"/>
        <w:jc w:val="both"/>
        <w:rPr>
          <w:rFonts w:ascii="Arial" w:hAnsi="Arial" w:cs="Arial"/>
          <w:sz w:val="20"/>
          <w:szCs w:val="20"/>
        </w:rPr>
      </w:pPr>
      <w:r w:rsidRPr="00BE1E6A">
        <w:rPr>
          <w:rFonts w:ascii="Arial" w:hAnsi="Arial" w:cs="Arial"/>
          <w:sz w:val="20"/>
          <w:szCs w:val="20"/>
        </w:rPr>
        <w:t>&lt;a href=”</w:t>
      </w:r>
      <w:hyperlink r:id="rId20" w:history="1">
        <w:r w:rsidRPr="00BE1E6A">
          <w:rPr>
            <w:rStyle w:val="Hyperlink"/>
            <w:rFonts w:ascii="Arial" w:hAnsi="Arial" w:cs="Arial"/>
            <w:sz w:val="20"/>
            <w:szCs w:val="20"/>
          </w:rPr>
          <w:t>http://www.matrixcomputers.in</w:t>
        </w:r>
      </w:hyperlink>
      <w:r w:rsidRPr="00BE1E6A">
        <w:rPr>
          <w:rFonts w:ascii="Arial" w:hAnsi="Arial" w:cs="Arial"/>
          <w:sz w:val="20"/>
          <w:szCs w:val="20"/>
        </w:rPr>
        <w:t>” target=”_self”&gt;Matrix Computers&lt;/a&gt;</w:t>
      </w:r>
    </w:p>
    <w:p w14:paraId="0B5829E1" w14:textId="77777777" w:rsidR="00F068D9" w:rsidRPr="00BE1E6A" w:rsidRDefault="00F068D9" w:rsidP="00F068D9">
      <w:pPr>
        <w:spacing w:after="0"/>
        <w:ind w:left="720" w:firstLine="720"/>
        <w:jc w:val="both"/>
        <w:rPr>
          <w:rFonts w:ascii="Arial" w:hAnsi="Arial" w:cs="Arial"/>
          <w:sz w:val="20"/>
          <w:szCs w:val="20"/>
        </w:rPr>
      </w:pPr>
      <w:r w:rsidRPr="00BE1E6A">
        <w:rPr>
          <w:rFonts w:ascii="Arial" w:hAnsi="Arial" w:cs="Arial"/>
          <w:sz w:val="20"/>
          <w:szCs w:val="20"/>
        </w:rPr>
        <w:lastRenderedPageBreak/>
        <w:t>&lt;a href=”</w:t>
      </w:r>
      <w:hyperlink r:id="rId21" w:history="1">
        <w:r w:rsidRPr="00BE1E6A">
          <w:rPr>
            <w:rStyle w:val="Hyperlink"/>
            <w:rFonts w:ascii="Arial" w:hAnsi="Arial" w:cs="Arial"/>
            <w:sz w:val="20"/>
            <w:szCs w:val="20"/>
          </w:rPr>
          <w:t>http://www.aryaninfomatrix.in</w:t>
        </w:r>
      </w:hyperlink>
      <w:r w:rsidRPr="00BE1E6A">
        <w:rPr>
          <w:rFonts w:ascii="Arial" w:hAnsi="Arial" w:cs="Arial"/>
          <w:sz w:val="20"/>
          <w:szCs w:val="20"/>
        </w:rPr>
        <w:t>”&gt;Aryan Infomatrix pvt. Ltd.&lt;/a&gt;</w:t>
      </w:r>
    </w:p>
    <w:p w14:paraId="504B5C20" w14:textId="77777777" w:rsidR="00F068D9" w:rsidRPr="00BE1E6A" w:rsidRDefault="00F068D9" w:rsidP="00F068D9">
      <w:pPr>
        <w:spacing w:after="0"/>
        <w:ind w:left="720" w:firstLine="720"/>
        <w:jc w:val="both"/>
        <w:rPr>
          <w:rFonts w:ascii="Arial" w:hAnsi="Arial" w:cs="Arial"/>
          <w:sz w:val="20"/>
          <w:szCs w:val="20"/>
        </w:rPr>
      </w:pPr>
      <w:r w:rsidRPr="00BE1E6A">
        <w:rPr>
          <w:rFonts w:ascii="Arial" w:hAnsi="Arial" w:cs="Arial"/>
          <w:sz w:val="20"/>
          <w:szCs w:val="20"/>
        </w:rPr>
        <w:t>&lt;a href=”</w:t>
      </w:r>
      <w:hyperlink r:id="rId22" w:history="1">
        <w:r w:rsidRPr="00BE1E6A">
          <w:rPr>
            <w:rStyle w:val="Hyperlink"/>
            <w:rFonts w:ascii="Arial" w:hAnsi="Arial" w:cs="Arial"/>
            <w:sz w:val="20"/>
            <w:szCs w:val="20"/>
          </w:rPr>
          <w:t>http://www.matrixinfotech.in</w:t>
        </w:r>
      </w:hyperlink>
      <w:r w:rsidRPr="00BE1E6A">
        <w:rPr>
          <w:rFonts w:ascii="Arial" w:hAnsi="Arial" w:cs="Arial"/>
          <w:sz w:val="20"/>
          <w:szCs w:val="20"/>
        </w:rPr>
        <w:t>” &gt;Matrix Infotech&lt;/a&gt;</w:t>
      </w:r>
    </w:p>
    <w:p w14:paraId="761A2B16" w14:textId="77777777" w:rsidR="00BD5A3F" w:rsidRPr="00BE1E6A" w:rsidRDefault="008D025B" w:rsidP="00F068D9">
      <w:pPr>
        <w:spacing w:after="0"/>
        <w:ind w:firstLine="720"/>
        <w:jc w:val="both"/>
        <w:rPr>
          <w:rFonts w:ascii="Arial" w:hAnsi="Arial" w:cs="Arial"/>
          <w:sz w:val="20"/>
          <w:szCs w:val="20"/>
        </w:rPr>
      </w:pPr>
      <w:r w:rsidRPr="00BE1E6A">
        <w:rPr>
          <w:rFonts w:ascii="Arial" w:hAnsi="Arial" w:cs="Arial"/>
          <w:sz w:val="20"/>
          <w:szCs w:val="20"/>
        </w:rPr>
        <w:t>&lt;/body&gt;</w:t>
      </w:r>
    </w:p>
    <w:p w14:paraId="64F3E7AC" w14:textId="77777777" w:rsidR="008D025B" w:rsidRPr="00BE1E6A" w:rsidRDefault="008D025B" w:rsidP="00F068D9">
      <w:pPr>
        <w:spacing w:after="0"/>
        <w:jc w:val="both"/>
        <w:rPr>
          <w:rFonts w:ascii="Arial" w:hAnsi="Arial" w:cs="Arial"/>
          <w:sz w:val="20"/>
          <w:szCs w:val="20"/>
        </w:rPr>
      </w:pPr>
      <w:r w:rsidRPr="00BE1E6A">
        <w:rPr>
          <w:rFonts w:ascii="Arial" w:hAnsi="Arial" w:cs="Arial"/>
          <w:sz w:val="20"/>
          <w:szCs w:val="20"/>
        </w:rPr>
        <w:t>&lt;/html&gt;</w:t>
      </w:r>
    </w:p>
    <w:p w14:paraId="7C0B94E9" w14:textId="77777777" w:rsidR="00BD5A3F" w:rsidRPr="00BE1E6A" w:rsidRDefault="00BD5A3F" w:rsidP="00374B0B">
      <w:pPr>
        <w:spacing w:after="0"/>
        <w:ind w:firstLine="720"/>
        <w:jc w:val="both"/>
        <w:rPr>
          <w:rFonts w:ascii="Arial" w:eastAsia="Times New Roman" w:hAnsi="Arial" w:cs="Arial"/>
          <w:b/>
          <w:color w:val="000000"/>
          <w:sz w:val="20"/>
          <w:szCs w:val="20"/>
          <w:lang w:eastAsia="en-IN"/>
        </w:rPr>
      </w:pPr>
    </w:p>
    <w:p w14:paraId="635CB045" w14:textId="77777777" w:rsidR="008D025B"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68</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B63F26" w:rsidRPr="00BE1E6A">
        <w:rPr>
          <w:rFonts w:ascii="Arial" w:hAnsi="Arial" w:cs="Arial"/>
          <w:sz w:val="20"/>
          <w:szCs w:val="20"/>
          <w:lang w:eastAsia="en-IN"/>
        </w:rPr>
        <w:t>DIV</w:t>
      </w:r>
      <w:r w:rsidR="000F05B5" w:rsidRPr="00BE1E6A">
        <w:rPr>
          <w:rFonts w:ascii="Arial" w:hAnsi="Arial" w:cs="Arial"/>
          <w:sz w:val="20"/>
          <w:szCs w:val="20"/>
          <w:lang w:eastAsia="en-IN"/>
        </w:rPr>
        <w:t>&gt;</w:t>
      </w:r>
      <w:r w:rsidR="008D025B" w:rsidRPr="00BE1E6A">
        <w:rPr>
          <w:rFonts w:ascii="Arial" w:hAnsi="Arial" w:cs="Arial"/>
          <w:sz w:val="20"/>
          <w:szCs w:val="20"/>
          <w:lang w:eastAsia="en-IN"/>
        </w:rPr>
        <w:t>:-</w:t>
      </w:r>
    </w:p>
    <w:p w14:paraId="75E32A32" w14:textId="77777777" w:rsidR="00D251E6" w:rsidRPr="00BE1E6A" w:rsidRDefault="00D251E6"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&lt;div&gt; tag defines a division or a section in an HTML document.</w:t>
      </w:r>
      <w:r w:rsidR="00B63F26" w:rsidRPr="00BE1E6A">
        <w:rPr>
          <w:rFonts w:ascii="Arial" w:hAnsi="Arial" w:cs="Arial"/>
          <w:sz w:val="20"/>
          <w:szCs w:val="20"/>
        </w:rPr>
        <w:t xml:space="preserve"> </w:t>
      </w:r>
      <w:r w:rsidRPr="00BE1E6A">
        <w:rPr>
          <w:rFonts w:ascii="Arial" w:hAnsi="Arial" w:cs="Arial"/>
          <w:sz w:val="20"/>
          <w:szCs w:val="20"/>
        </w:rPr>
        <w:t xml:space="preserve">The &lt;div&gt; tag is used to group </w:t>
      </w:r>
      <w:r w:rsidR="00865D91" w:rsidRPr="00BE1E6A">
        <w:rPr>
          <w:rFonts w:ascii="Arial" w:hAnsi="Arial" w:cs="Arial"/>
          <w:sz w:val="20"/>
          <w:szCs w:val="20"/>
        </w:rPr>
        <w:t>some words or some lines or some paragraphs</w:t>
      </w:r>
      <w:r w:rsidRPr="00BE1E6A">
        <w:rPr>
          <w:rFonts w:ascii="Arial" w:hAnsi="Arial" w:cs="Arial"/>
          <w:sz w:val="20"/>
          <w:szCs w:val="20"/>
        </w:rPr>
        <w:t xml:space="preserve"> to format them with styles.</w:t>
      </w:r>
      <w:r w:rsidR="00865D91" w:rsidRPr="00BE1E6A">
        <w:rPr>
          <w:rFonts w:ascii="Arial" w:hAnsi="Arial" w:cs="Arial"/>
          <w:sz w:val="20"/>
          <w:szCs w:val="20"/>
        </w:rPr>
        <w:t xml:space="preserve"> &lt;Div&gt; is a block tag.</w:t>
      </w:r>
    </w:p>
    <w:p w14:paraId="26D6A5EB" w14:textId="77777777" w:rsidR="008612AF" w:rsidRPr="00BE1E6A" w:rsidRDefault="008612AF" w:rsidP="00374B0B">
      <w:pPr>
        <w:spacing w:after="0"/>
        <w:jc w:val="both"/>
        <w:rPr>
          <w:rFonts w:ascii="Arial" w:hAnsi="Arial" w:cs="Arial"/>
          <w:b/>
          <w:sz w:val="20"/>
          <w:szCs w:val="20"/>
        </w:rPr>
      </w:pPr>
      <w:r w:rsidRPr="00BE1E6A">
        <w:rPr>
          <w:rFonts w:ascii="Arial" w:hAnsi="Arial" w:cs="Arial"/>
          <w:b/>
          <w:sz w:val="20"/>
          <w:szCs w:val="20"/>
        </w:rPr>
        <w:t>Attributes:-</w:t>
      </w:r>
    </w:p>
    <w:p w14:paraId="13A7F5A0" w14:textId="77777777" w:rsidR="00D251E6" w:rsidRPr="00BE1E6A" w:rsidRDefault="00D251E6" w:rsidP="00374B0B">
      <w:pPr>
        <w:pStyle w:val="ListParagraph"/>
        <w:numPr>
          <w:ilvl w:val="0"/>
          <w:numId w:val="19"/>
        </w:numPr>
        <w:spacing w:after="0"/>
        <w:jc w:val="both"/>
        <w:rPr>
          <w:rFonts w:ascii="Arial" w:hAnsi="Arial" w:cs="Arial"/>
          <w:sz w:val="20"/>
          <w:szCs w:val="20"/>
        </w:rPr>
      </w:pPr>
      <w:r w:rsidRPr="00BE1E6A">
        <w:rPr>
          <w:rFonts w:ascii="Arial" w:hAnsi="Arial" w:cs="Arial"/>
          <w:sz w:val="20"/>
          <w:szCs w:val="20"/>
        </w:rPr>
        <w:t>Style</w:t>
      </w:r>
      <w:r w:rsidR="008612AF" w:rsidRPr="00BE1E6A">
        <w:rPr>
          <w:rFonts w:ascii="Arial" w:hAnsi="Arial" w:cs="Arial"/>
          <w:sz w:val="20"/>
          <w:szCs w:val="20"/>
        </w:rPr>
        <w:t>:-</w:t>
      </w:r>
      <w:r w:rsidR="008612AF" w:rsidRPr="00BE1E6A">
        <w:rPr>
          <w:rFonts w:ascii="Arial" w:hAnsi="Arial" w:cs="Arial"/>
          <w:sz w:val="20"/>
          <w:szCs w:val="20"/>
        </w:rPr>
        <w:tab/>
      </w:r>
      <w:r w:rsidRPr="00BE1E6A">
        <w:rPr>
          <w:rFonts w:ascii="Arial" w:hAnsi="Arial" w:cs="Arial"/>
          <w:sz w:val="20"/>
          <w:szCs w:val="20"/>
        </w:rPr>
        <w:t>Specifies an inline style for an element</w:t>
      </w:r>
    </w:p>
    <w:p w14:paraId="2D86B904" w14:textId="77777777" w:rsidR="00D251E6" w:rsidRPr="00BE1E6A" w:rsidRDefault="008612AF" w:rsidP="00374B0B">
      <w:pPr>
        <w:spacing w:after="0"/>
        <w:jc w:val="both"/>
        <w:rPr>
          <w:rFonts w:ascii="Arial" w:hAnsi="Arial" w:cs="Arial"/>
          <w:b/>
          <w:sz w:val="20"/>
          <w:szCs w:val="20"/>
        </w:rPr>
      </w:pPr>
      <w:r w:rsidRPr="00BE1E6A">
        <w:rPr>
          <w:rFonts w:ascii="Arial" w:hAnsi="Arial" w:cs="Arial"/>
          <w:b/>
          <w:sz w:val="20"/>
          <w:szCs w:val="20"/>
        </w:rPr>
        <w:t>Example</w:t>
      </w:r>
      <w:r w:rsidR="00D251E6" w:rsidRPr="00BE1E6A">
        <w:rPr>
          <w:rFonts w:ascii="Arial" w:hAnsi="Arial" w:cs="Arial"/>
          <w:b/>
          <w:sz w:val="20"/>
          <w:szCs w:val="20"/>
        </w:rPr>
        <w:t>:-</w:t>
      </w:r>
    </w:p>
    <w:p w14:paraId="2474A9A5" w14:textId="77777777" w:rsidR="008612AF" w:rsidRPr="00BE1E6A" w:rsidRDefault="00D251E6" w:rsidP="00374B0B">
      <w:pPr>
        <w:spacing w:after="0"/>
        <w:ind w:firstLine="720"/>
        <w:jc w:val="both"/>
        <w:rPr>
          <w:rFonts w:ascii="Arial" w:hAnsi="Arial" w:cs="Arial"/>
          <w:sz w:val="20"/>
          <w:szCs w:val="20"/>
        </w:rPr>
      </w:pPr>
      <w:r w:rsidRPr="00BE1E6A">
        <w:rPr>
          <w:rFonts w:ascii="Arial" w:hAnsi="Arial" w:cs="Arial"/>
          <w:sz w:val="20"/>
          <w:szCs w:val="20"/>
        </w:rPr>
        <w:t>&lt;div style="color:#00FF00"&gt;</w:t>
      </w:r>
    </w:p>
    <w:p w14:paraId="2A9CD497" w14:textId="77777777" w:rsidR="008612AF" w:rsidRPr="00BE1E6A" w:rsidRDefault="002B2667" w:rsidP="00374B0B">
      <w:pPr>
        <w:spacing w:after="0"/>
        <w:ind w:left="720" w:firstLine="720"/>
        <w:jc w:val="both"/>
        <w:rPr>
          <w:rFonts w:ascii="Arial" w:hAnsi="Arial" w:cs="Arial"/>
          <w:sz w:val="20"/>
          <w:szCs w:val="20"/>
        </w:rPr>
      </w:pPr>
      <w:r w:rsidRPr="00BE1E6A">
        <w:rPr>
          <w:rFonts w:ascii="Arial" w:hAnsi="Arial" w:cs="Arial"/>
          <w:sz w:val="20"/>
          <w:szCs w:val="20"/>
        </w:rPr>
        <w:t>Matrix Computers</w:t>
      </w:r>
    </w:p>
    <w:p w14:paraId="5D9480CA" w14:textId="77777777" w:rsidR="00D251E6" w:rsidRPr="00BE1E6A" w:rsidRDefault="00D251E6" w:rsidP="00374B0B">
      <w:pPr>
        <w:spacing w:after="0"/>
        <w:ind w:firstLine="720"/>
        <w:jc w:val="both"/>
        <w:rPr>
          <w:rFonts w:ascii="Arial" w:hAnsi="Arial" w:cs="Arial"/>
          <w:sz w:val="20"/>
          <w:szCs w:val="20"/>
        </w:rPr>
      </w:pPr>
      <w:r w:rsidRPr="00BE1E6A">
        <w:rPr>
          <w:rFonts w:ascii="Arial" w:hAnsi="Arial" w:cs="Arial"/>
          <w:sz w:val="20"/>
          <w:szCs w:val="20"/>
        </w:rPr>
        <w:t>&lt;/div&gt;</w:t>
      </w:r>
    </w:p>
    <w:p w14:paraId="251DC0B7" w14:textId="77777777" w:rsidR="002B2667" w:rsidRPr="00BE1E6A" w:rsidRDefault="002B2667" w:rsidP="00374B0B">
      <w:pPr>
        <w:spacing w:after="0"/>
        <w:ind w:firstLine="720"/>
        <w:jc w:val="both"/>
        <w:rPr>
          <w:rFonts w:ascii="Arial" w:hAnsi="Arial" w:cs="Arial"/>
          <w:sz w:val="20"/>
          <w:szCs w:val="20"/>
        </w:rPr>
      </w:pPr>
      <w:r w:rsidRPr="00BE1E6A">
        <w:rPr>
          <w:rFonts w:ascii="Arial" w:hAnsi="Arial" w:cs="Arial"/>
          <w:sz w:val="20"/>
          <w:szCs w:val="20"/>
        </w:rPr>
        <w:t>&lt;div style="color:#FF0000"&gt;</w:t>
      </w:r>
    </w:p>
    <w:p w14:paraId="01770593" w14:textId="77777777" w:rsidR="002B2667" w:rsidRPr="00BE1E6A" w:rsidRDefault="002B2667" w:rsidP="00374B0B">
      <w:pPr>
        <w:spacing w:after="0"/>
        <w:ind w:left="720" w:firstLine="720"/>
        <w:jc w:val="both"/>
        <w:rPr>
          <w:rFonts w:ascii="Arial" w:hAnsi="Arial" w:cs="Arial"/>
          <w:sz w:val="20"/>
          <w:szCs w:val="20"/>
        </w:rPr>
      </w:pPr>
      <w:r w:rsidRPr="00BE1E6A">
        <w:rPr>
          <w:rFonts w:ascii="Arial" w:hAnsi="Arial" w:cs="Arial"/>
          <w:sz w:val="20"/>
          <w:szCs w:val="20"/>
        </w:rPr>
        <w:t>A unit of Aryan Infomatrix pvt. ltd.</w:t>
      </w:r>
    </w:p>
    <w:p w14:paraId="4E1D8AC1" w14:textId="77777777" w:rsidR="002B2667" w:rsidRPr="00BE1E6A" w:rsidRDefault="002B2667" w:rsidP="00374B0B">
      <w:pPr>
        <w:spacing w:after="0"/>
        <w:ind w:firstLine="720"/>
        <w:jc w:val="both"/>
        <w:rPr>
          <w:rFonts w:ascii="Arial" w:hAnsi="Arial" w:cs="Arial"/>
          <w:sz w:val="20"/>
          <w:szCs w:val="20"/>
        </w:rPr>
      </w:pPr>
      <w:r w:rsidRPr="00BE1E6A">
        <w:rPr>
          <w:rFonts w:ascii="Arial" w:hAnsi="Arial" w:cs="Arial"/>
          <w:sz w:val="20"/>
          <w:szCs w:val="20"/>
        </w:rPr>
        <w:t>&lt;/div&gt;</w:t>
      </w:r>
    </w:p>
    <w:p w14:paraId="5E60EA5A" w14:textId="77777777" w:rsidR="002B2667" w:rsidRPr="00BE1E6A" w:rsidRDefault="002B2667" w:rsidP="00374B0B">
      <w:pPr>
        <w:spacing w:after="0"/>
        <w:jc w:val="both"/>
        <w:rPr>
          <w:rFonts w:ascii="Arial" w:hAnsi="Arial" w:cs="Arial"/>
          <w:b/>
          <w:sz w:val="20"/>
          <w:szCs w:val="20"/>
        </w:rPr>
      </w:pPr>
      <w:r w:rsidRPr="00BE1E6A">
        <w:rPr>
          <w:rFonts w:ascii="Arial" w:hAnsi="Arial" w:cs="Arial"/>
          <w:b/>
          <w:sz w:val="20"/>
          <w:szCs w:val="20"/>
        </w:rPr>
        <w:t>Output:-</w:t>
      </w:r>
    </w:p>
    <w:p w14:paraId="470B54A3" w14:textId="77777777" w:rsidR="00F01BE9" w:rsidRPr="00BE1E6A" w:rsidRDefault="00F01BE9" w:rsidP="00374B0B">
      <w:pPr>
        <w:spacing w:after="0" w:line="240" w:lineRule="auto"/>
        <w:jc w:val="both"/>
        <w:rPr>
          <w:rFonts w:ascii="Arial" w:eastAsia="Times New Roman" w:hAnsi="Arial" w:cs="Arial"/>
          <w:color w:val="00FF00"/>
          <w:sz w:val="20"/>
          <w:szCs w:val="20"/>
          <w:lang w:val="en-IN" w:eastAsia="en-IN"/>
        </w:rPr>
      </w:pPr>
      <w:r w:rsidRPr="00BE1E6A">
        <w:rPr>
          <w:rFonts w:ascii="Arial" w:eastAsia="Times New Roman" w:hAnsi="Arial" w:cs="Arial"/>
          <w:color w:val="00FF00"/>
          <w:sz w:val="20"/>
          <w:szCs w:val="20"/>
          <w:lang w:val="en-IN" w:eastAsia="en-IN"/>
        </w:rPr>
        <w:t>Matrix Computers</w:t>
      </w:r>
    </w:p>
    <w:p w14:paraId="18BAD82B" w14:textId="77777777" w:rsidR="002B2667" w:rsidRPr="00BE1E6A" w:rsidRDefault="00F01BE9" w:rsidP="00374B0B">
      <w:pPr>
        <w:spacing w:after="0" w:line="240" w:lineRule="auto"/>
        <w:jc w:val="both"/>
        <w:rPr>
          <w:rFonts w:ascii="Arial" w:eastAsia="Times New Roman" w:hAnsi="Arial" w:cs="Arial"/>
          <w:color w:val="FF0000"/>
          <w:sz w:val="20"/>
          <w:szCs w:val="20"/>
          <w:lang w:val="en-IN" w:eastAsia="en-IN"/>
        </w:rPr>
      </w:pPr>
      <w:r w:rsidRPr="00BE1E6A">
        <w:rPr>
          <w:rFonts w:ascii="Arial" w:eastAsia="Times New Roman" w:hAnsi="Arial" w:cs="Arial"/>
          <w:color w:val="FF0000"/>
          <w:sz w:val="20"/>
          <w:szCs w:val="20"/>
          <w:lang w:val="en-IN" w:eastAsia="en-IN"/>
        </w:rPr>
        <w:t>A unit of Aryan Infomatrix pvt. ltd.</w:t>
      </w:r>
    </w:p>
    <w:p w14:paraId="5303B320" w14:textId="77777777" w:rsidR="002B2667" w:rsidRPr="00BE1E6A" w:rsidRDefault="002B2667" w:rsidP="00374B0B">
      <w:pPr>
        <w:spacing w:after="0"/>
        <w:ind w:firstLine="720"/>
        <w:jc w:val="both"/>
        <w:rPr>
          <w:rFonts w:ascii="Arial" w:eastAsia="Times New Roman" w:hAnsi="Arial" w:cs="Arial"/>
          <w:b/>
          <w:color w:val="000000"/>
          <w:sz w:val="20"/>
          <w:szCs w:val="20"/>
          <w:lang w:eastAsia="en-IN"/>
        </w:rPr>
      </w:pPr>
    </w:p>
    <w:p w14:paraId="4FFBB3BB" w14:textId="77777777" w:rsidR="00D251E6"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69</w:t>
      </w:r>
      <w:r w:rsidR="000F05B5" w:rsidRPr="00BE1E6A">
        <w:rPr>
          <w:rFonts w:ascii="Arial" w:hAnsi="Arial" w:cs="Arial"/>
          <w:sz w:val="20"/>
          <w:szCs w:val="20"/>
          <w:lang w:eastAsia="en-IN"/>
        </w:rPr>
        <w:t>.</w:t>
      </w:r>
      <w:r w:rsidR="000F05B5" w:rsidRPr="00BE1E6A">
        <w:rPr>
          <w:rFonts w:ascii="Arial" w:hAnsi="Arial" w:cs="Arial"/>
          <w:sz w:val="20"/>
          <w:szCs w:val="20"/>
          <w:lang w:eastAsia="en-IN"/>
        </w:rPr>
        <w:tab/>
        <w:t>&lt;</w:t>
      </w:r>
      <w:r w:rsidR="008612AF" w:rsidRPr="00BE1E6A">
        <w:rPr>
          <w:rFonts w:ascii="Arial" w:hAnsi="Arial" w:cs="Arial"/>
          <w:sz w:val="20"/>
          <w:szCs w:val="20"/>
          <w:lang w:eastAsia="en-IN"/>
        </w:rPr>
        <w:t>SPAN</w:t>
      </w:r>
      <w:r w:rsidR="000F05B5" w:rsidRPr="00BE1E6A">
        <w:rPr>
          <w:rFonts w:ascii="Arial" w:hAnsi="Arial" w:cs="Arial"/>
          <w:sz w:val="20"/>
          <w:szCs w:val="20"/>
          <w:lang w:eastAsia="en-IN"/>
        </w:rPr>
        <w:t>&gt;</w:t>
      </w:r>
      <w:r w:rsidR="00D251E6" w:rsidRPr="00BE1E6A">
        <w:rPr>
          <w:rFonts w:ascii="Arial" w:hAnsi="Arial" w:cs="Arial"/>
          <w:sz w:val="20"/>
          <w:szCs w:val="20"/>
          <w:lang w:eastAsia="en-IN"/>
        </w:rPr>
        <w:t>:-</w:t>
      </w:r>
    </w:p>
    <w:p w14:paraId="062AF65D" w14:textId="77777777" w:rsidR="00865D91" w:rsidRPr="00BE1E6A" w:rsidRDefault="00D251E6" w:rsidP="00865D91">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&lt;span&gt; tag is used to group inline-elements in a document.</w:t>
      </w:r>
      <w:r w:rsidR="008612AF" w:rsidRPr="00BE1E6A">
        <w:rPr>
          <w:rFonts w:ascii="Arial" w:hAnsi="Arial" w:cs="Arial"/>
          <w:sz w:val="20"/>
          <w:szCs w:val="20"/>
        </w:rPr>
        <w:t xml:space="preserve"> </w:t>
      </w:r>
      <w:r w:rsidRPr="00BE1E6A">
        <w:rPr>
          <w:rFonts w:ascii="Arial" w:hAnsi="Arial" w:cs="Arial"/>
          <w:sz w:val="20"/>
          <w:szCs w:val="20"/>
        </w:rPr>
        <w:t>The &lt;span&gt; tag provides no visual change by itself.</w:t>
      </w:r>
      <w:r w:rsidR="008612AF" w:rsidRPr="00BE1E6A">
        <w:rPr>
          <w:rFonts w:ascii="Arial" w:hAnsi="Arial" w:cs="Arial"/>
          <w:sz w:val="20"/>
          <w:szCs w:val="20"/>
        </w:rPr>
        <w:t xml:space="preserve"> </w:t>
      </w:r>
      <w:r w:rsidR="00865D91" w:rsidRPr="00BE1E6A">
        <w:rPr>
          <w:rFonts w:ascii="Arial" w:hAnsi="Arial" w:cs="Arial"/>
          <w:sz w:val="20"/>
          <w:szCs w:val="20"/>
        </w:rPr>
        <w:t>The &lt;div&gt; tag is used to group some words or some lines or some paragraphs to format them with styles. The &lt;span&gt; is an inline tag.</w:t>
      </w:r>
    </w:p>
    <w:p w14:paraId="3939F0B4" w14:textId="77777777" w:rsidR="008612AF" w:rsidRPr="00BE1E6A" w:rsidRDefault="008612AF" w:rsidP="00865D91">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7ED3F597" w14:textId="77777777" w:rsidR="00D251E6" w:rsidRPr="00BE1E6A" w:rsidRDefault="00D251E6" w:rsidP="00374B0B">
      <w:pPr>
        <w:pStyle w:val="ListParagraph"/>
        <w:numPr>
          <w:ilvl w:val="0"/>
          <w:numId w:val="20"/>
        </w:numPr>
        <w:spacing w:after="0"/>
        <w:jc w:val="both"/>
        <w:rPr>
          <w:rFonts w:ascii="Arial" w:hAnsi="Arial" w:cs="Arial"/>
          <w:sz w:val="20"/>
          <w:szCs w:val="20"/>
        </w:rPr>
      </w:pPr>
      <w:r w:rsidRPr="00BE1E6A">
        <w:rPr>
          <w:rFonts w:ascii="Arial" w:hAnsi="Arial" w:cs="Arial"/>
          <w:sz w:val="20"/>
          <w:szCs w:val="20"/>
        </w:rPr>
        <w:t>Style</w:t>
      </w:r>
      <w:r w:rsidR="008612AF" w:rsidRPr="00BE1E6A">
        <w:rPr>
          <w:rFonts w:ascii="Arial" w:hAnsi="Arial" w:cs="Arial"/>
          <w:sz w:val="20"/>
          <w:szCs w:val="20"/>
        </w:rPr>
        <w:tab/>
      </w:r>
      <w:r w:rsidRPr="00BE1E6A">
        <w:rPr>
          <w:rFonts w:ascii="Arial" w:hAnsi="Arial" w:cs="Arial"/>
          <w:sz w:val="20"/>
          <w:szCs w:val="20"/>
        </w:rPr>
        <w:t>Specifies an inline style for an element</w:t>
      </w:r>
    </w:p>
    <w:p w14:paraId="248197A5" w14:textId="77777777" w:rsidR="00D251E6" w:rsidRPr="00BE1E6A" w:rsidRDefault="008612AF" w:rsidP="00374B0B">
      <w:pPr>
        <w:spacing w:after="0"/>
        <w:jc w:val="both"/>
        <w:rPr>
          <w:rFonts w:ascii="Arial" w:hAnsi="Arial" w:cs="Arial"/>
          <w:b/>
          <w:sz w:val="20"/>
          <w:szCs w:val="20"/>
        </w:rPr>
      </w:pPr>
      <w:r w:rsidRPr="00BE1E6A">
        <w:rPr>
          <w:rFonts w:ascii="Arial" w:hAnsi="Arial" w:cs="Arial"/>
          <w:b/>
          <w:sz w:val="20"/>
          <w:szCs w:val="20"/>
        </w:rPr>
        <w:t>Example</w:t>
      </w:r>
      <w:r w:rsidR="00D251E6" w:rsidRPr="00BE1E6A">
        <w:rPr>
          <w:rFonts w:ascii="Arial" w:hAnsi="Arial" w:cs="Arial"/>
          <w:b/>
          <w:sz w:val="20"/>
          <w:szCs w:val="20"/>
        </w:rPr>
        <w:t>:-</w:t>
      </w:r>
    </w:p>
    <w:p w14:paraId="1AA35D1A" w14:textId="77777777" w:rsidR="00F01BE9" w:rsidRPr="00BE1E6A" w:rsidRDefault="00F01BE9" w:rsidP="00374B0B">
      <w:pPr>
        <w:spacing w:after="0"/>
        <w:ind w:firstLine="720"/>
        <w:jc w:val="both"/>
        <w:rPr>
          <w:rFonts w:ascii="Arial" w:hAnsi="Arial" w:cs="Arial"/>
          <w:sz w:val="20"/>
          <w:szCs w:val="20"/>
        </w:rPr>
      </w:pPr>
      <w:r w:rsidRPr="00BE1E6A">
        <w:rPr>
          <w:rFonts w:ascii="Arial" w:hAnsi="Arial" w:cs="Arial"/>
          <w:sz w:val="20"/>
          <w:szCs w:val="20"/>
        </w:rPr>
        <w:t>&lt;span style="color:#00FF00"&gt;</w:t>
      </w:r>
    </w:p>
    <w:p w14:paraId="08375EDA" w14:textId="77777777" w:rsidR="00F01BE9" w:rsidRPr="00BE1E6A" w:rsidRDefault="00F01BE9" w:rsidP="00374B0B">
      <w:pPr>
        <w:spacing w:after="0"/>
        <w:ind w:left="720" w:firstLine="720"/>
        <w:jc w:val="both"/>
        <w:rPr>
          <w:rFonts w:ascii="Arial" w:hAnsi="Arial" w:cs="Arial"/>
          <w:sz w:val="20"/>
          <w:szCs w:val="20"/>
        </w:rPr>
      </w:pPr>
      <w:r w:rsidRPr="00BE1E6A">
        <w:rPr>
          <w:rFonts w:ascii="Arial" w:hAnsi="Arial" w:cs="Arial"/>
          <w:sz w:val="20"/>
          <w:szCs w:val="20"/>
        </w:rPr>
        <w:t>Matrix Computers</w:t>
      </w:r>
    </w:p>
    <w:p w14:paraId="4F3E91B5" w14:textId="77777777" w:rsidR="00F01BE9" w:rsidRPr="00BE1E6A" w:rsidRDefault="00F01BE9" w:rsidP="00374B0B">
      <w:pPr>
        <w:spacing w:after="0"/>
        <w:ind w:firstLine="720"/>
        <w:jc w:val="both"/>
        <w:rPr>
          <w:rFonts w:ascii="Arial" w:hAnsi="Arial" w:cs="Arial"/>
          <w:sz w:val="20"/>
          <w:szCs w:val="20"/>
        </w:rPr>
      </w:pPr>
      <w:r w:rsidRPr="00BE1E6A">
        <w:rPr>
          <w:rFonts w:ascii="Arial" w:hAnsi="Arial" w:cs="Arial"/>
          <w:sz w:val="20"/>
          <w:szCs w:val="20"/>
        </w:rPr>
        <w:t>&lt;/span&gt;</w:t>
      </w:r>
    </w:p>
    <w:p w14:paraId="2E68B5A8" w14:textId="77777777" w:rsidR="00F01BE9" w:rsidRPr="00BE1E6A" w:rsidRDefault="00F01BE9" w:rsidP="00374B0B">
      <w:pPr>
        <w:spacing w:after="0"/>
        <w:ind w:firstLine="720"/>
        <w:jc w:val="both"/>
        <w:rPr>
          <w:rFonts w:ascii="Arial" w:hAnsi="Arial" w:cs="Arial"/>
          <w:sz w:val="20"/>
          <w:szCs w:val="20"/>
        </w:rPr>
      </w:pPr>
      <w:r w:rsidRPr="00BE1E6A">
        <w:rPr>
          <w:rFonts w:ascii="Arial" w:hAnsi="Arial" w:cs="Arial"/>
          <w:sz w:val="20"/>
          <w:szCs w:val="20"/>
        </w:rPr>
        <w:t>&lt;span style="color:#FF0000"&gt;</w:t>
      </w:r>
    </w:p>
    <w:p w14:paraId="020DACE6" w14:textId="77777777" w:rsidR="00F01BE9" w:rsidRPr="00BE1E6A" w:rsidRDefault="00F01BE9" w:rsidP="00374B0B">
      <w:pPr>
        <w:spacing w:after="0"/>
        <w:ind w:left="720" w:firstLine="720"/>
        <w:jc w:val="both"/>
        <w:rPr>
          <w:rFonts w:ascii="Arial" w:hAnsi="Arial" w:cs="Arial"/>
          <w:sz w:val="20"/>
          <w:szCs w:val="20"/>
        </w:rPr>
      </w:pPr>
      <w:r w:rsidRPr="00BE1E6A">
        <w:rPr>
          <w:rFonts w:ascii="Arial" w:hAnsi="Arial" w:cs="Arial"/>
          <w:sz w:val="20"/>
          <w:szCs w:val="20"/>
        </w:rPr>
        <w:t>A unit of Aryan Infomatrix pvt. ltd.</w:t>
      </w:r>
    </w:p>
    <w:p w14:paraId="61AEB63D" w14:textId="77777777" w:rsidR="00F01BE9" w:rsidRPr="00BE1E6A" w:rsidRDefault="00F01BE9" w:rsidP="00374B0B">
      <w:pPr>
        <w:spacing w:after="0"/>
        <w:ind w:firstLine="720"/>
        <w:jc w:val="both"/>
        <w:rPr>
          <w:rFonts w:ascii="Arial" w:hAnsi="Arial" w:cs="Arial"/>
          <w:sz w:val="20"/>
          <w:szCs w:val="20"/>
        </w:rPr>
      </w:pPr>
      <w:r w:rsidRPr="00BE1E6A">
        <w:rPr>
          <w:rFonts w:ascii="Arial" w:hAnsi="Arial" w:cs="Arial"/>
          <w:sz w:val="20"/>
          <w:szCs w:val="20"/>
        </w:rPr>
        <w:t>&lt;/span&gt;</w:t>
      </w:r>
    </w:p>
    <w:p w14:paraId="06923555" w14:textId="77777777" w:rsidR="00D251E6" w:rsidRPr="00BE1E6A" w:rsidRDefault="00F01BE9"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Output:-</w:t>
      </w:r>
    </w:p>
    <w:p w14:paraId="3214A8F7" w14:textId="77777777" w:rsidR="00F01BE9" w:rsidRPr="00BE1E6A" w:rsidRDefault="00F01BE9" w:rsidP="00374B0B">
      <w:pPr>
        <w:spacing w:after="0"/>
        <w:jc w:val="both"/>
        <w:rPr>
          <w:rFonts w:ascii="Arial" w:eastAsia="Times New Roman" w:hAnsi="Arial" w:cs="Arial"/>
          <w:color w:val="000000"/>
          <w:sz w:val="20"/>
          <w:szCs w:val="20"/>
          <w:lang w:eastAsia="en-IN"/>
        </w:rPr>
      </w:pPr>
      <w:r w:rsidRPr="00BE1E6A">
        <w:rPr>
          <w:rFonts w:ascii="Arial" w:hAnsi="Arial" w:cs="Arial"/>
          <w:color w:val="00FF00"/>
          <w:sz w:val="20"/>
          <w:szCs w:val="20"/>
        </w:rPr>
        <w:t>Matrix Computers</w:t>
      </w:r>
      <w:r w:rsidRPr="00BE1E6A">
        <w:rPr>
          <w:rStyle w:val="apple-converted-space"/>
          <w:rFonts w:ascii="Arial" w:hAnsi="Arial" w:cs="Arial"/>
          <w:color w:val="00FF00"/>
          <w:sz w:val="20"/>
          <w:szCs w:val="20"/>
        </w:rPr>
        <w:t> </w:t>
      </w:r>
      <w:r w:rsidRPr="00BE1E6A">
        <w:rPr>
          <w:rFonts w:ascii="Arial" w:hAnsi="Arial" w:cs="Arial"/>
          <w:color w:val="FF0000"/>
          <w:sz w:val="20"/>
          <w:szCs w:val="20"/>
        </w:rPr>
        <w:t>A unit of Aryan Infomatrix pvt. ltd.</w:t>
      </w:r>
    </w:p>
    <w:p w14:paraId="5DA2D037" w14:textId="77777777" w:rsidR="00364D89" w:rsidRPr="00BE1E6A" w:rsidRDefault="00364D89" w:rsidP="00374B0B">
      <w:pPr>
        <w:spacing w:after="0"/>
        <w:jc w:val="both"/>
        <w:rPr>
          <w:rFonts w:ascii="Arial" w:eastAsia="Times New Roman" w:hAnsi="Arial" w:cs="Arial"/>
          <w:color w:val="000000"/>
          <w:sz w:val="20"/>
          <w:szCs w:val="20"/>
          <w:lang w:eastAsia="en-IN"/>
        </w:rPr>
      </w:pPr>
    </w:p>
    <w:p w14:paraId="4A1AA892" w14:textId="77777777" w:rsidR="00252A9B"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70</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18675D" w:rsidRPr="00BE1E6A">
        <w:rPr>
          <w:rFonts w:ascii="Arial" w:hAnsi="Arial" w:cs="Arial"/>
          <w:sz w:val="20"/>
          <w:szCs w:val="20"/>
          <w:lang w:eastAsia="en-IN"/>
        </w:rPr>
        <w:t>STYLE</w:t>
      </w:r>
      <w:r w:rsidR="00964D1E" w:rsidRPr="00BE1E6A">
        <w:rPr>
          <w:rFonts w:ascii="Arial" w:hAnsi="Arial" w:cs="Arial"/>
          <w:sz w:val="20"/>
          <w:szCs w:val="20"/>
          <w:lang w:eastAsia="en-IN"/>
        </w:rPr>
        <w:t>&gt;</w:t>
      </w:r>
      <w:r w:rsidR="00252A9B" w:rsidRPr="00BE1E6A">
        <w:rPr>
          <w:rFonts w:ascii="Arial" w:hAnsi="Arial" w:cs="Arial"/>
          <w:sz w:val="20"/>
          <w:szCs w:val="20"/>
          <w:lang w:eastAsia="en-IN"/>
        </w:rPr>
        <w:t>:-</w:t>
      </w:r>
    </w:p>
    <w:p w14:paraId="7BC1B3AA" w14:textId="77777777" w:rsidR="00252A9B" w:rsidRPr="00BE1E6A" w:rsidRDefault="00252A9B"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&lt;style&gt; tag is used to define style information for an HTML document.</w:t>
      </w:r>
      <w:r w:rsidR="0018675D" w:rsidRPr="00BE1E6A">
        <w:rPr>
          <w:rFonts w:ascii="Arial" w:hAnsi="Arial" w:cs="Arial"/>
          <w:sz w:val="20"/>
          <w:szCs w:val="20"/>
        </w:rPr>
        <w:t xml:space="preserve"> </w:t>
      </w:r>
      <w:r w:rsidRPr="00BE1E6A">
        <w:rPr>
          <w:rFonts w:ascii="Arial" w:hAnsi="Arial" w:cs="Arial"/>
          <w:sz w:val="20"/>
          <w:szCs w:val="20"/>
        </w:rPr>
        <w:t>Inside the &lt;style&gt; element you specify how HTML elements should render in a browser.</w:t>
      </w:r>
      <w:r w:rsidR="0018675D" w:rsidRPr="00BE1E6A">
        <w:rPr>
          <w:rFonts w:ascii="Arial" w:hAnsi="Arial" w:cs="Arial"/>
          <w:sz w:val="20"/>
          <w:szCs w:val="20"/>
        </w:rPr>
        <w:t xml:space="preserve"> </w:t>
      </w:r>
      <w:r w:rsidRPr="00BE1E6A">
        <w:rPr>
          <w:rFonts w:ascii="Arial" w:hAnsi="Arial" w:cs="Arial"/>
          <w:sz w:val="20"/>
          <w:szCs w:val="20"/>
        </w:rPr>
        <w:t>The required type attribute defines the content of the &lt;style&gt; element. The only possible value is "text/css".</w:t>
      </w:r>
      <w:r w:rsidR="0018675D" w:rsidRPr="00BE1E6A">
        <w:rPr>
          <w:rFonts w:ascii="Arial" w:hAnsi="Arial" w:cs="Arial"/>
          <w:sz w:val="20"/>
          <w:szCs w:val="20"/>
        </w:rPr>
        <w:t xml:space="preserve"> </w:t>
      </w:r>
      <w:r w:rsidRPr="00BE1E6A">
        <w:rPr>
          <w:rFonts w:ascii="Arial" w:hAnsi="Arial" w:cs="Arial"/>
          <w:sz w:val="20"/>
          <w:szCs w:val="20"/>
        </w:rPr>
        <w:t>The &lt;style&gt; element always goes inside the head section.</w:t>
      </w:r>
    </w:p>
    <w:p w14:paraId="51167DAA" w14:textId="77777777" w:rsidR="0018675D" w:rsidRPr="00BE1E6A" w:rsidRDefault="0018675D" w:rsidP="00374B0B">
      <w:pPr>
        <w:spacing w:after="0"/>
        <w:jc w:val="both"/>
        <w:rPr>
          <w:rFonts w:ascii="Arial" w:hAnsi="Arial" w:cs="Arial"/>
          <w:b/>
          <w:sz w:val="20"/>
          <w:szCs w:val="20"/>
        </w:rPr>
      </w:pPr>
      <w:r w:rsidRPr="00BE1E6A">
        <w:rPr>
          <w:rFonts w:ascii="Arial" w:hAnsi="Arial" w:cs="Arial"/>
          <w:b/>
          <w:sz w:val="20"/>
          <w:szCs w:val="20"/>
        </w:rPr>
        <w:t>Attributes:-</w:t>
      </w:r>
    </w:p>
    <w:p w14:paraId="66DFB4CD" w14:textId="77777777" w:rsidR="00252A9B" w:rsidRPr="00BE1E6A" w:rsidRDefault="006F4922" w:rsidP="00374B0B">
      <w:pPr>
        <w:pStyle w:val="ListParagraph"/>
        <w:numPr>
          <w:ilvl w:val="0"/>
          <w:numId w:val="25"/>
        </w:numPr>
        <w:spacing w:after="0"/>
        <w:jc w:val="both"/>
        <w:rPr>
          <w:rFonts w:ascii="Arial" w:hAnsi="Arial" w:cs="Arial"/>
          <w:sz w:val="20"/>
          <w:szCs w:val="20"/>
        </w:rPr>
      </w:pPr>
      <w:r w:rsidRPr="00BE1E6A">
        <w:rPr>
          <w:rFonts w:ascii="Arial" w:hAnsi="Arial" w:cs="Arial"/>
          <w:sz w:val="20"/>
          <w:szCs w:val="20"/>
        </w:rPr>
        <w:t>type</w:t>
      </w:r>
      <w:r w:rsidR="0018675D" w:rsidRPr="00BE1E6A">
        <w:rPr>
          <w:rFonts w:ascii="Arial" w:hAnsi="Arial" w:cs="Arial"/>
          <w:sz w:val="20"/>
          <w:szCs w:val="20"/>
        </w:rPr>
        <w:t>:-</w:t>
      </w:r>
      <w:r w:rsidR="0018675D" w:rsidRPr="00BE1E6A">
        <w:rPr>
          <w:rFonts w:ascii="Arial" w:hAnsi="Arial" w:cs="Arial"/>
          <w:sz w:val="20"/>
          <w:szCs w:val="20"/>
        </w:rPr>
        <w:tab/>
      </w:r>
      <w:r w:rsidRPr="00BE1E6A">
        <w:rPr>
          <w:rFonts w:ascii="Arial" w:hAnsi="Arial" w:cs="Arial"/>
          <w:sz w:val="20"/>
          <w:szCs w:val="20"/>
        </w:rPr>
        <w:t>Specifies the MIME type of the style sheet</w:t>
      </w:r>
      <w:r w:rsidR="0018675D" w:rsidRPr="00BE1E6A">
        <w:rPr>
          <w:rFonts w:ascii="Arial" w:hAnsi="Arial" w:cs="Arial"/>
          <w:sz w:val="20"/>
          <w:szCs w:val="20"/>
        </w:rPr>
        <w:t>(text/css).</w:t>
      </w:r>
    </w:p>
    <w:p w14:paraId="2F2818B5" w14:textId="77777777" w:rsidR="006F4922" w:rsidRPr="00BE1E6A" w:rsidRDefault="0018675D" w:rsidP="00374B0B">
      <w:pPr>
        <w:spacing w:after="0"/>
        <w:jc w:val="both"/>
        <w:rPr>
          <w:rFonts w:ascii="Arial" w:hAnsi="Arial" w:cs="Arial"/>
          <w:b/>
          <w:sz w:val="20"/>
          <w:szCs w:val="20"/>
        </w:rPr>
      </w:pPr>
      <w:r w:rsidRPr="00BE1E6A">
        <w:rPr>
          <w:rFonts w:ascii="Arial" w:hAnsi="Arial" w:cs="Arial"/>
          <w:b/>
          <w:sz w:val="20"/>
          <w:szCs w:val="20"/>
        </w:rPr>
        <w:t>Example</w:t>
      </w:r>
      <w:r w:rsidR="006F4922" w:rsidRPr="00BE1E6A">
        <w:rPr>
          <w:rFonts w:ascii="Arial" w:hAnsi="Arial" w:cs="Arial"/>
          <w:b/>
          <w:sz w:val="20"/>
          <w:szCs w:val="20"/>
        </w:rPr>
        <w:t>:-</w:t>
      </w:r>
    </w:p>
    <w:p w14:paraId="30489160" w14:textId="77777777" w:rsidR="0018675D" w:rsidRPr="00BE1E6A" w:rsidRDefault="006F4922" w:rsidP="00374B0B">
      <w:pPr>
        <w:spacing w:after="0"/>
        <w:ind w:firstLine="720"/>
        <w:jc w:val="both"/>
        <w:rPr>
          <w:rFonts w:ascii="Arial" w:hAnsi="Arial" w:cs="Arial"/>
          <w:sz w:val="20"/>
          <w:szCs w:val="20"/>
        </w:rPr>
      </w:pPr>
      <w:r w:rsidRPr="00BE1E6A">
        <w:rPr>
          <w:rFonts w:ascii="Arial" w:hAnsi="Arial" w:cs="Arial"/>
          <w:sz w:val="20"/>
          <w:szCs w:val="20"/>
        </w:rPr>
        <w:t>&lt;html&gt;</w:t>
      </w:r>
    </w:p>
    <w:p w14:paraId="6AFDDD80" w14:textId="77777777" w:rsidR="0018675D" w:rsidRPr="00BE1E6A" w:rsidRDefault="006F4922" w:rsidP="00374B0B">
      <w:pPr>
        <w:spacing w:after="0"/>
        <w:ind w:left="720" w:firstLine="720"/>
        <w:jc w:val="both"/>
        <w:rPr>
          <w:rFonts w:ascii="Arial" w:hAnsi="Arial" w:cs="Arial"/>
          <w:sz w:val="20"/>
          <w:szCs w:val="20"/>
        </w:rPr>
      </w:pPr>
      <w:r w:rsidRPr="00BE1E6A">
        <w:rPr>
          <w:rFonts w:ascii="Arial" w:hAnsi="Arial" w:cs="Arial"/>
          <w:sz w:val="20"/>
          <w:szCs w:val="20"/>
        </w:rPr>
        <w:t>&lt;head&gt;</w:t>
      </w:r>
    </w:p>
    <w:p w14:paraId="2827583C" w14:textId="77777777" w:rsidR="0018675D" w:rsidRPr="00BE1E6A" w:rsidRDefault="006F4922" w:rsidP="00374B0B">
      <w:pPr>
        <w:spacing w:after="0"/>
        <w:ind w:left="1440" w:firstLine="720"/>
        <w:jc w:val="both"/>
        <w:rPr>
          <w:rFonts w:ascii="Arial" w:hAnsi="Arial" w:cs="Arial"/>
          <w:sz w:val="20"/>
          <w:szCs w:val="20"/>
        </w:rPr>
      </w:pPr>
      <w:r w:rsidRPr="00BE1E6A">
        <w:rPr>
          <w:rFonts w:ascii="Arial" w:hAnsi="Arial" w:cs="Arial"/>
          <w:sz w:val="20"/>
          <w:szCs w:val="20"/>
        </w:rPr>
        <w:t>&lt;style type="text/css"&gt;</w:t>
      </w:r>
    </w:p>
    <w:p w14:paraId="0870BC75" w14:textId="77777777" w:rsidR="0018675D" w:rsidRPr="00BE1E6A" w:rsidRDefault="006F4922" w:rsidP="00374B0B">
      <w:pPr>
        <w:spacing w:after="0"/>
        <w:ind w:left="2160" w:firstLine="720"/>
        <w:jc w:val="both"/>
        <w:rPr>
          <w:rFonts w:ascii="Arial" w:hAnsi="Arial" w:cs="Arial"/>
          <w:sz w:val="20"/>
          <w:szCs w:val="20"/>
        </w:rPr>
      </w:pPr>
      <w:r w:rsidRPr="00BE1E6A">
        <w:rPr>
          <w:rFonts w:ascii="Arial" w:hAnsi="Arial" w:cs="Arial"/>
          <w:sz w:val="20"/>
          <w:szCs w:val="20"/>
        </w:rPr>
        <w:t>h1 {color:red;}</w:t>
      </w:r>
    </w:p>
    <w:p w14:paraId="67FA92FE" w14:textId="77777777" w:rsidR="0018675D" w:rsidRPr="00BE1E6A" w:rsidRDefault="006F4922" w:rsidP="00374B0B">
      <w:pPr>
        <w:spacing w:after="0"/>
        <w:ind w:left="2160" w:firstLine="720"/>
        <w:jc w:val="both"/>
        <w:rPr>
          <w:rFonts w:ascii="Arial" w:hAnsi="Arial" w:cs="Arial"/>
          <w:sz w:val="20"/>
          <w:szCs w:val="20"/>
        </w:rPr>
      </w:pPr>
      <w:r w:rsidRPr="00BE1E6A">
        <w:rPr>
          <w:rFonts w:ascii="Arial" w:hAnsi="Arial" w:cs="Arial"/>
          <w:sz w:val="20"/>
          <w:szCs w:val="20"/>
        </w:rPr>
        <w:t>p {color:blue;}</w:t>
      </w:r>
    </w:p>
    <w:p w14:paraId="12E606D9" w14:textId="77777777" w:rsidR="0018675D" w:rsidRPr="00BE1E6A" w:rsidRDefault="006F4922" w:rsidP="00374B0B">
      <w:pPr>
        <w:spacing w:after="0"/>
        <w:ind w:left="1440" w:firstLine="720"/>
        <w:jc w:val="both"/>
        <w:rPr>
          <w:rFonts w:ascii="Arial" w:hAnsi="Arial" w:cs="Arial"/>
          <w:sz w:val="20"/>
          <w:szCs w:val="20"/>
        </w:rPr>
      </w:pPr>
      <w:r w:rsidRPr="00BE1E6A">
        <w:rPr>
          <w:rFonts w:ascii="Arial" w:hAnsi="Arial" w:cs="Arial"/>
          <w:sz w:val="20"/>
          <w:szCs w:val="20"/>
        </w:rPr>
        <w:t>&lt;/style&gt;</w:t>
      </w:r>
    </w:p>
    <w:p w14:paraId="1DA16DE1" w14:textId="77777777" w:rsidR="0018675D" w:rsidRPr="00BE1E6A" w:rsidRDefault="006F4922" w:rsidP="00374B0B">
      <w:pPr>
        <w:spacing w:after="0"/>
        <w:ind w:left="720" w:firstLine="720"/>
        <w:jc w:val="both"/>
        <w:rPr>
          <w:rFonts w:ascii="Arial" w:hAnsi="Arial" w:cs="Arial"/>
          <w:sz w:val="20"/>
          <w:szCs w:val="20"/>
        </w:rPr>
      </w:pPr>
      <w:r w:rsidRPr="00BE1E6A">
        <w:rPr>
          <w:rFonts w:ascii="Arial" w:hAnsi="Arial" w:cs="Arial"/>
          <w:sz w:val="20"/>
          <w:szCs w:val="20"/>
        </w:rPr>
        <w:t>&lt;/head&gt;</w:t>
      </w:r>
    </w:p>
    <w:p w14:paraId="5501094F" w14:textId="77777777" w:rsidR="0018675D" w:rsidRPr="00BE1E6A" w:rsidRDefault="006F4922" w:rsidP="00374B0B">
      <w:pPr>
        <w:spacing w:after="0"/>
        <w:ind w:left="720" w:firstLine="720"/>
        <w:jc w:val="both"/>
        <w:rPr>
          <w:rFonts w:ascii="Arial" w:hAnsi="Arial" w:cs="Arial"/>
          <w:sz w:val="20"/>
          <w:szCs w:val="20"/>
        </w:rPr>
      </w:pPr>
      <w:r w:rsidRPr="00BE1E6A">
        <w:rPr>
          <w:rFonts w:ascii="Arial" w:hAnsi="Arial" w:cs="Arial"/>
          <w:sz w:val="20"/>
          <w:szCs w:val="20"/>
        </w:rPr>
        <w:t>&lt;body&gt;</w:t>
      </w:r>
    </w:p>
    <w:p w14:paraId="23CEFADC" w14:textId="77777777" w:rsidR="0018675D" w:rsidRPr="00BE1E6A" w:rsidRDefault="006F4922" w:rsidP="00374B0B">
      <w:pPr>
        <w:spacing w:after="0"/>
        <w:ind w:left="1440" w:firstLine="720"/>
        <w:jc w:val="both"/>
        <w:rPr>
          <w:rFonts w:ascii="Arial" w:hAnsi="Arial" w:cs="Arial"/>
          <w:sz w:val="20"/>
          <w:szCs w:val="20"/>
        </w:rPr>
      </w:pPr>
      <w:r w:rsidRPr="00BE1E6A">
        <w:rPr>
          <w:rFonts w:ascii="Arial" w:hAnsi="Arial" w:cs="Arial"/>
          <w:sz w:val="20"/>
          <w:szCs w:val="20"/>
        </w:rPr>
        <w:t>&lt;h1&gt;Header 1&lt;/h1&gt;</w:t>
      </w:r>
    </w:p>
    <w:p w14:paraId="567A979F" w14:textId="77777777" w:rsidR="0018675D" w:rsidRPr="00BE1E6A" w:rsidRDefault="006F4922" w:rsidP="00374B0B">
      <w:pPr>
        <w:spacing w:after="0"/>
        <w:ind w:left="1440" w:firstLine="720"/>
        <w:jc w:val="both"/>
        <w:rPr>
          <w:rFonts w:ascii="Arial" w:hAnsi="Arial" w:cs="Arial"/>
          <w:sz w:val="20"/>
          <w:szCs w:val="20"/>
        </w:rPr>
      </w:pPr>
      <w:r w:rsidRPr="00BE1E6A">
        <w:rPr>
          <w:rFonts w:ascii="Arial" w:hAnsi="Arial" w:cs="Arial"/>
          <w:sz w:val="20"/>
          <w:szCs w:val="20"/>
        </w:rPr>
        <w:t>&lt;p&gt;A paragraph.&lt;/p&gt;</w:t>
      </w:r>
    </w:p>
    <w:p w14:paraId="38179677" w14:textId="77777777" w:rsidR="0018675D" w:rsidRPr="00BE1E6A" w:rsidRDefault="006F4922" w:rsidP="00374B0B">
      <w:pPr>
        <w:spacing w:after="0"/>
        <w:ind w:left="720" w:firstLine="720"/>
        <w:jc w:val="both"/>
        <w:rPr>
          <w:rFonts w:ascii="Arial" w:hAnsi="Arial" w:cs="Arial"/>
          <w:sz w:val="20"/>
          <w:szCs w:val="20"/>
        </w:rPr>
      </w:pPr>
      <w:r w:rsidRPr="00BE1E6A">
        <w:rPr>
          <w:rFonts w:ascii="Arial" w:hAnsi="Arial" w:cs="Arial"/>
          <w:sz w:val="20"/>
          <w:szCs w:val="20"/>
        </w:rPr>
        <w:t>&lt;/body&gt;</w:t>
      </w:r>
    </w:p>
    <w:p w14:paraId="7BF415B0" w14:textId="77777777" w:rsidR="006F4922" w:rsidRPr="00BE1E6A" w:rsidRDefault="006F4922" w:rsidP="00374B0B">
      <w:pPr>
        <w:spacing w:after="0"/>
        <w:jc w:val="both"/>
        <w:rPr>
          <w:rFonts w:ascii="Arial" w:eastAsia="Times New Roman" w:hAnsi="Arial" w:cs="Arial"/>
          <w:b/>
          <w:color w:val="000000"/>
          <w:sz w:val="20"/>
          <w:szCs w:val="20"/>
          <w:lang w:eastAsia="en-IN"/>
        </w:rPr>
      </w:pPr>
      <w:r w:rsidRPr="00BE1E6A">
        <w:rPr>
          <w:rFonts w:ascii="Arial" w:hAnsi="Arial" w:cs="Arial"/>
          <w:sz w:val="20"/>
          <w:szCs w:val="20"/>
        </w:rPr>
        <w:t>&lt;/html&gt;</w:t>
      </w:r>
    </w:p>
    <w:p w14:paraId="5DF1058F" w14:textId="77777777" w:rsidR="00252A9B" w:rsidRPr="00BE1E6A" w:rsidRDefault="00252A9B" w:rsidP="00374B0B">
      <w:pPr>
        <w:spacing w:after="0"/>
        <w:jc w:val="both"/>
        <w:rPr>
          <w:rFonts w:ascii="Arial" w:eastAsia="Times New Roman" w:hAnsi="Arial" w:cs="Arial"/>
          <w:b/>
          <w:color w:val="000000"/>
          <w:sz w:val="20"/>
          <w:szCs w:val="20"/>
          <w:lang w:eastAsia="en-IN"/>
        </w:rPr>
      </w:pPr>
    </w:p>
    <w:p w14:paraId="026F2C46" w14:textId="77777777" w:rsidR="006F4922"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lastRenderedPageBreak/>
        <w:t>71</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CD3452" w:rsidRPr="00BE1E6A">
        <w:rPr>
          <w:rFonts w:ascii="Arial" w:hAnsi="Arial" w:cs="Arial"/>
          <w:sz w:val="20"/>
          <w:szCs w:val="20"/>
          <w:lang w:eastAsia="en-IN"/>
        </w:rPr>
        <w:t>PRE</w:t>
      </w:r>
      <w:r w:rsidR="00964D1E" w:rsidRPr="00BE1E6A">
        <w:rPr>
          <w:rFonts w:ascii="Arial" w:hAnsi="Arial" w:cs="Arial"/>
          <w:sz w:val="20"/>
          <w:szCs w:val="20"/>
          <w:lang w:eastAsia="en-IN"/>
        </w:rPr>
        <w:t>&gt;</w:t>
      </w:r>
      <w:r w:rsidR="006F4922" w:rsidRPr="00BE1E6A">
        <w:rPr>
          <w:rFonts w:ascii="Arial" w:hAnsi="Arial" w:cs="Arial"/>
          <w:sz w:val="20"/>
          <w:szCs w:val="20"/>
          <w:lang w:eastAsia="en-IN"/>
        </w:rPr>
        <w:t>:-</w:t>
      </w:r>
    </w:p>
    <w:p w14:paraId="7E022D6D" w14:textId="77777777" w:rsidR="006F4922" w:rsidRPr="00BE1E6A" w:rsidRDefault="006F492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&lt;pre&gt; tag defines preformatted text.</w:t>
      </w:r>
      <w:r w:rsidR="0018675D" w:rsidRPr="00BE1E6A">
        <w:rPr>
          <w:rFonts w:ascii="Arial" w:hAnsi="Arial" w:cs="Arial"/>
          <w:sz w:val="20"/>
          <w:szCs w:val="20"/>
        </w:rPr>
        <w:t xml:space="preserve"> </w:t>
      </w:r>
      <w:r w:rsidRPr="00BE1E6A">
        <w:rPr>
          <w:rFonts w:ascii="Arial" w:hAnsi="Arial" w:cs="Arial"/>
          <w:sz w:val="20"/>
          <w:szCs w:val="20"/>
        </w:rPr>
        <w:t xml:space="preserve">Text in a &lt;pre&gt; element is displayed </w:t>
      </w:r>
      <w:r w:rsidR="005B520A" w:rsidRPr="00BE1E6A">
        <w:rPr>
          <w:rFonts w:ascii="Arial" w:hAnsi="Arial" w:cs="Arial"/>
          <w:sz w:val="20"/>
          <w:szCs w:val="20"/>
        </w:rPr>
        <w:t xml:space="preserve">as it is </w:t>
      </w:r>
      <w:r w:rsidRPr="00BE1E6A">
        <w:rPr>
          <w:rFonts w:ascii="Arial" w:hAnsi="Arial" w:cs="Arial"/>
          <w:sz w:val="20"/>
          <w:szCs w:val="20"/>
        </w:rPr>
        <w:t>and it preserves both spaces and line breaks.</w:t>
      </w:r>
    </w:p>
    <w:p w14:paraId="3495B10D" w14:textId="77777777" w:rsidR="006F4922" w:rsidRPr="00BE1E6A" w:rsidRDefault="0018675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6F4922" w:rsidRPr="00BE1E6A">
        <w:rPr>
          <w:rFonts w:ascii="Arial" w:eastAsia="Times New Roman" w:hAnsi="Arial" w:cs="Arial"/>
          <w:b/>
          <w:color w:val="000000"/>
          <w:sz w:val="20"/>
          <w:szCs w:val="20"/>
          <w:lang w:eastAsia="en-IN"/>
        </w:rPr>
        <w:t>:-</w:t>
      </w:r>
    </w:p>
    <w:p w14:paraId="6DB61344"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&lt;pre&gt;</w:t>
      </w:r>
    </w:p>
    <w:p w14:paraId="7D0E05D8"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#include&lt;stdio.h&gt;</w:t>
      </w:r>
    </w:p>
    <w:p w14:paraId="1E033046"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main()</w:t>
      </w:r>
    </w:p>
    <w:p w14:paraId="7B5FAA31"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w:t>
      </w:r>
    </w:p>
    <w:p w14:paraId="201125EB"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 xml:space="preserve">        int a=5,b=6,sum=a+b;</w:t>
      </w:r>
    </w:p>
    <w:p w14:paraId="4CE8759F"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 xml:space="preserve">        printf("Sum is %d",sum);</w:t>
      </w:r>
    </w:p>
    <w:p w14:paraId="0CF53905" w14:textId="77777777" w:rsidR="00C5618A" w:rsidRPr="00BE1E6A" w:rsidRDefault="00C5618A" w:rsidP="00C5618A">
      <w:pPr>
        <w:spacing w:after="0"/>
        <w:jc w:val="both"/>
        <w:rPr>
          <w:rFonts w:ascii="Arial" w:hAnsi="Arial" w:cs="Arial"/>
          <w:sz w:val="20"/>
          <w:szCs w:val="20"/>
        </w:rPr>
      </w:pPr>
      <w:r w:rsidRPr="00BE1E6A">
        <w:rPr>
          <w:rFonts w:ascii="Arial" w:hAnsi="Arial" w:cs="Arial"/>
          <w:sz w:val="20"/>
          <w:szCs w:val="20"/>
        </w:rPr>
        <w:t>}</w:t>
      </w:r>
    </w:p>
    <w:p w14:paraId="369929A4" w14:textId="77777777" w:rsidR="0018675D" w:rsidRPr="00BE1E6A" w:rsidRDefault="00C5618A" w:rsidP="00C5618A">
      <w:pPr>
        <w:spacing w:after="0"/>
        <w:jc w:val="both"/>
        <w:rPr>
          <w:rFonts w:ascii="Arial" w:hAnsi="Arial" w:cs="Arial"/>
          <w:sz w:val="20"/>
          <w:szCs w:val="20"/>
        </w:rPr>
      </w:pPr>
      <w:r w:rsidRPr="00BE1E6A">
        <w:rPr>
          <w:rFonts w:ascii="Arial" w:hAnsi="Arial" w:cs="Arial"/>
          <w:sz w:val="20"/>
          <w:szCs w:val="20"/>
        </w:rPr>
        <w:t>&lt;/pre&gt;</w:t>
      </w:r>
    </w:p>
    <w:p w14:paraId="2CDF5497" w14:textId="77777777" w:rsidR="002B045B" w:rsidRPr="00BE1E6A" w:rsidRDefault="002B045B" w:rsidP="00C5618A">
      <w:pPr>
        <w:spacing w:after="0"/>
        <w:jc w:val="both"/>
        <w:rPr>
          <w:rFonts w:ascii="Arial" w:eastAsia="Times New Roman" w:hAnsi="Arial" w:cs="Arial"/>
          <w:b/>
          <w:color w:val="000000"/>
          <w:sz w:val="20"/>
          <w:szCs w:val="20"/>
          <w:lang w:eastAsia="en-IN"/>
        </w:rPr>
      </w:pPr>
    </w:p>
    <w:p w14:paraId="0EBD00CC" w14:textId="77777777" w:rsidR="006F4922"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72</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&lt;SCRIPT&gt;</w:t>
      </w:r>
      <w:r w:rsidR="006F4922" w:rsidRPr="00BE1E6A">
        <w:rPr>
          <w:rFonts w:ascii="Arial" w:hAnsi="Arial" w:cs="Arial"/>
          <w:sz w:val="20"/>
          <w:szCs w:val="20"/>
          <w:lang w:eastAsia="en-IN"/>
        </w:rPr>
        <w:t>:-</w:t>
      </w:r>
    </w:p>
    <w:p w14:paraId="03D440B8" w14:textId="77777777" w:rsidR="006F4922" w:rsidRPr="00BE1E6A" w:rsidRDefault="006F4922"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&lt;script&gt; tag is used to define a client-side script, such as a JavaScript.</w:t>
      </w:r>
      <w:r w:rsidR="0018675D" w:rsidRPr="00BE1E6A">
        <w:rPr>
          <w:rFonts w:ascii="Arial" w:hAnsi="Arial" w:cs="Arial"/>
          <w:sz w:val="20"/>
          <w:szCs w:val="20"/>
        </w:rPr>
        <w:t xml:space="preserve"> </w:t>
      </w:r>
      <w:r w:rsidRPr="00BE1E6A">
        <w:rPr>
          <w:rFonts w:ascii="Arial" w:hAnsi="Arial" w:cs="Arial"/>
          <w:sz w:val="20"/>
          <w:szCs w:val="20"/>
        </w:rPr>
        <w:t>The &lt;script&gt; element either contains scripting statements, or it points to an external script file through the src attribute.</w:t>
      </w:r>
      <w:r w:rsidR="0018675D" w:rsidRPr="00BE1E6A">
        <w:rPr>
          <w:rFonts w:ascii="Arial" w:hAnsi="Arial" w:cs="Arial"/>
          <w:sz w:val="20"/>
          <w:szCs w:val="20"/>
        </w:rPr>
        <w:t xml:space="preserve"> </w:t>
      </w:r>
      <w:r w:rsidRPr="00BE1E6A">
        <w:rPr>
          <w:rFonts w:ascii="Arial" w:hAnsi="Arial" w:cs="Arial"/>
          <w:sz w:val="20"/>
          <w:szCs w:val="20"/>
        </w:rPr>
        <w:t>The required type attribute specifies the MIME type of the script.</w:t>
      </w:r>
      <w:r w:rsidR="0018675D" w:rsidRPr="00BE1E6A">
        <w:rPr>
          <w:rFonts w:ascii="Arial" w:hAnsi="Arial" w:cs="Arial"/>
          <w:sz w:val="20"/>
          <w:szCs w:val="20"/>
        </w:rPr>
        <w:t xml:space="preserve"> </w:t>
      </w:r>
      <w:r w:rsidRPr="00BE1E6A">
        <w:rPr>
          <w:rFonts w:ascii="Arial" w:hAnsi="Arial" w:cs="Arial"/>
          <w:sz w:val="20"/>
          <w:szCs w:val="20"/>
        </w:rPr>
        <w:t>Common uses for JavaScript are image manipulation, form validation, and dynamic changes of content.</w:t>
      </w:r>
    </w:p>
    <w:p w14:paraId="00C38593" w14:textId="77777777" w:rsidR="0018675D" w:rsidRPr="00BE1E6A" w:rsidRDefault="0018675D"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67E80AC1" w14:textId="77777777" w:rsidR="006F4922" w:rsidRPr="00BE1E6A" w:rsidRDefault="0018675D" w:rsidP="00374B0B">
      <w:pPr>
        <w:pStyle w:val="ListParagraph"/>
        <w:numPr>
          <w:ilvl w:val="0"/>
          <w:numId w:val="26"/>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type:-</w:t>
      </w:r>
      <w:r w:rsidRPr="00BE1E6A">
        <w:rPr>
          <w:rFonts w:ascii="Arial" w:hAnsi="Arial" w:cs="Arial"/>
          <w:sz w:val="20"/>
          <w:szCs w:val="20"/>
        </w:rPr>
        <w:tab/>
      </w:r>
      <w:r w:rsidR="006F4922" w:rsidRPr="00BE1E6A">
        <w:rPr>
          <w:rFonts w:ascii="Arial" w:hAnsi="Arial" w:cs="Arial"/>
          <w:sz w:val="20"/>
          <w:szCs w:val="20"/>
        </w:rPr>
        <w:t>Specifies the MIME type of the script</w:t>
      </w:r>
      <w:r w:rsidR="00CD3452" w:rsidRPr="00BE1E6A">
        <w:rPr>
          <w:rFonts w:ascii="Arial" w:eastAsia="Times New Roman" w:hAnsi="Arial" w:cs="Arial"/>
          <w:b/>
          <w:color w:val="000000"/>
          <w:sz w:val="20"/>
          <w:szCs w:val="20"/>
          <w:lang w:eastAsia="en-IN"/>
        </w:rPr>
        <w:t xml:space="preserve"> </w:t>
      </w:r>
    </w:p>
    <w:p w14:paraId="4BF16A5A" w14:textId="77777777" w:rsidR="00A774E7" w:rsidRPr="00BE1E6A" w:rsidRDefault="00A774E7" w:rsidP="00374B0B">
      <w:pPr>
        <w:pStyle w:val="ListParagraph"/>
        <w:numPr>
          <w:ilvl w:val="0"/>
          <w:numId w:val="26"/>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src:-</w:t>
      </w:r>
      <w:r w:rsidRPr="00BE1E6A">
        <w:rPr>
          <w:rFonts w:ascii="Arial" w:eastAsia="Times New Roman" w:hAnsi="Arial" w:cs="Arial"/>
          <w:color w:val="000000"/>
          <w:sz w:val="20"/>
          <w:szCs w:val="20"/>
          <w:lang w:eastAsia="en-IN"/>
        </w:rPr>
        <w:tab/>
        <w:t>Specifies the name of external script file.</w:t>
      </w:r>
    </w:p>
    <w:p w14:paraId="0789D4A4" w14:textId="77777777" w:rsidR="0027507F" w:rsidRPr="00BE1E6A" w:rsidRDefault="0027507F" w:rsidP="00374B0B">
      <w:pPr>
        <w:pStyle w:val="Heading2"/>
        <w:jc w:val="both"/>
        <w:rPr>
          <w:rFonts w:ascii="Arial" w:hAnsi="Arial" w:cs="Arial"/>
          <w:sz w:val="20"/>
          <w:szCs w:val="20"/>
          <w:lang w:eastAsia="en-IN"/>
        </w:rPr>
      </w:pPr>
    </w:p>
    <w:p w14:paraId="4DAF582A" w14:textId="77777777" w:rsidR="000E2D28"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73</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0E2D28" w:rsidRPr="00BE1E6A">
        <w:rPr>
          <w:rFonts w:ascii="Arial" w:hAnsi="Arial" w:cs="Arial"/>
          <w:sz w:val="20"/>
          <w:szCs w:val="20"/>
          <w:lang w:eastAsia="en-IN"/>
        </w:rPr>
        <w:t>NOSCRIPT</w:t>
      </w:r>
      <w:r w:rsidR="00964D1E" w:rsidRPr="00BE1E6A">
        <w:rPr>
          <w:rFonts w:ascii="Arial" w:hAnsi="Arial" w:cs="Arial"/>
          <w:sz w:val="20"/>
          <w:szCs w:val="20"/>
          <w:lang w:eastAsia="en-IN"/>
        </w:rPr>
        <w:t>&gt;</w:t>
      </w:r>
      <w:r w:rsidR="000E2D28" w:rsidRPr="00BE1E6A">
        <w:rPr>
          <w:rFonts w:ascii="Arial" w:hAnsi="Arial" w:cs="Arial"/>
          <w:sz w:val="20"/>
          <w:szCs w:val="20"/>
          <w:lang w:eastAsia="en-IN"/>
        </w:rPr>
        <w:t>:-</w:t>
      </w:r>
    </w:p>
    <w:p w14:paraId="5AD63320" w14:textId="77777777" w:rsidR="000E2D28" w:rsidRPr="00BE1E6A" w:rsidRDefault="000E2D28"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&lt;noscript&gt; tag is used to provide an alternate content for users that have disabled scripts in their browser or have a browser that doesn’t support client-side scripting. The &lt;noscript&gt; element can contain all the elements that you can find inside the &lt;body&gt; element of a normal HTML page. The content inside the &lt;noscript&gt; element will only be displayed if scripts are not supported, or are disabled in the user’s browser.</w:t>
      </w:r>
    </w:p>
    <w:p w14:paraId="667433BB" w14:textId="77777777" w:rsidR="000E2D28" w:rsidRPr="00BE1E6A" w:rsidRDefault="000E2D28"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12F1765C"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&lt;html&gt;</w:t>
      </w:r>
    </w:p>
    <w:p w14:paraId="545670B3"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t>&lt;head&gt;</w:t>
      </w:r>
    </w:p>
    <w:p w14:paraId="132E7599"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&lt;script</w:t>
      </w:r>
      <w:r w:rsidR="00ED72E4" w:rsidRPr="00BE1E6A">
        <w:rPr>
          <w:rFonts w:ascii="Arial" w:hAnsi="Arial" w:cs="Arial"/>
          <w:sz w:val="20"/>
          <w:szCs w:val="20"/>
        </w:rPr>
        <w:t xml:space="preserve"> type=”text/javascript”</w:t>
      </w:r>
      <w:r w:rsidRPr="00BE1E6A">
        <w:rPr>
          <w:rFonts w:ascii="Arial" w:hAnsi="Arial" w:cs="Arial"/>
          <w:sz w:val="20"/>
          <w:szCs w:val="20"/>
        </w:rPr>
        <w:t>&gt;</w:t>
      </w:r>
    </w:p>
    <w:p w14:paraId="786217A4"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function f1()</w:t>
      </w:r>
    </w:p>
    <w:p w14:paraId="6631DD18"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w:t>
      </w:r>
    </w:p>
    <w:p w14:paraId="21FBDEED"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for(i=1;i&lt;=10;i++)</w:t>
      </w:r>
    </w:p>
    <w:p w14:paraId="56A3F194"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alert("Hello");</w:t>
      </w:r>
    </w:p>
    <w:p w14:paraId="6A779F8B"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w:t>
      </w:r>
    </w:p>
    <w:p w14:paraId="0A307D1A"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&lt;/script&gt;</w:t>
      </w:r>
    </w:p>
    <w:p w14:paraId="013C0D9D"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&lt;noscript&gt;Your browser has disabled the javascript&lt;/noscript&gt;</w:t>
      </w:r>
    </w:p>
    <w:p w14:paraId="77E2F83A"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t>&lt;/head&gt;</w:t>
      </w:r>
    </w:p>
    <w:p w14:paraId="5959D21D"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t>&lt;body onload="f1()"&gt;</w:t>
      </w:r>
    </w:p>
    <w:p w14:paraId="65DE9074" w14:textId="77777777" w:rsidR="00AE39C0"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ab/>
        <w:t>&lt;/body&gt;</w:t>
      </w:r>
    </w:p>
    <w:p w14:paraId="26589DE4" w14:textId="77777777" w:rsidR="000E2D28" w:rsidRPr="00BE1E6A" w:rsidRDefault="00AE39C0" w:rsidP="00AE39C0">
      <w:pPr>
        <w:spacing w:after="0"/>
        <w:ind w:firstLine="720"/>
        <w:jc w:val="both"/>
        <w:rPr>
          <w:rFonts w:ascii="Arial" w:hAnsi="Arial" w:cs="Arial"/>
          <w:sz w:val="20"/>
          <w:szCs w:val="20"/>
        </w:rPr>
      </w:pPr>
      <w:r w:rsidRPr="00BE1E6A">
        <w:rPr>
          <w:rFonts w:ascii="Arial" w:hAnsi="Arial" w:cs="Arial"/>
          <w:sz w:val="20"/>
          <w:szCs w:val="20"/>
        </w:rPr>
        <w:t>&lt;/html&gt;</w:t>
      </w:r>
    </w:p>
    <w:p w14:paraId="30ADEEF3" w14:textId="77777777" w:rsidR="00AE39C0" w:rsidRPr="00BE1E6A" w:rsidRDefault="00AE39C0" w:rsidP="00AE39C0">
      <w:pPr>
        <w:spacing w:after="0"/>
        <w:ind w:firstLine="720"/>
        <w:jc w:val="both"/>
        <w:rPr>
          <w:rFonts w:ascii="Arial" w:hAnsi="Arial" w:cs="Arial"/>
          <w:sz w:val="20"/>
          <w:szCs w:val="20"/>
        </w:rPr>
      </w:pPr>
    </w:p>
    <w:p w14:paraId="1BB49FD2" w14:textId="77777777" w:rsidR="008F4FC8" w:rsidRPr="00BE1E6A" w:rsidRDefault="00067495"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74</w:t>
      </w:r>
      <w:r w:rsidR="00964D1E" w:rsidRPr="00BE1E6A">
        <w:rPr>
          <w:rFonts w:ascii="Arial" w:eastAsia="Times New Roman" w:hAnsi="Arial" w:cs="Arial"/>
          <w:b/>
          <w:color w:val="000000"/>
          <w:sz w:val="20"/>
          <w:szCs w:val="20"/>
          <w:lang w:eastAsia="en-IN"/>
        </w:rPr>
        <w:t>.</w:t>
      </w:r>
      <w:r w:rsidR="00964D1E" w:rsidRPr="00BE1E6A">
        <w:rPr>
          <w:rFonts w:ascii="Arial" w:eastAsia="Times New Roman" w:hAnsi="Arial" w:cs="Arial"/>
          <w:b/>
          <w:color w:val="000000"/>
          <w:sz w:val="20"/>
          <w:szCs w:val="20"/>
          <w:lang w:eastAsia="en-IN"/>
        </w:rPr>
        <w:tab/>
        <w:t>&lt;</w:t>
      </w:r>
      <w:r w:rsidR="008F4FC8" w:rsidRPr="00BE1E6A">
        <w:rPr>
          <w:rFonts w:ascii="Arial" w:eastAsia="Times New Roman" w:hAnsi="Arial" w:cs="Arial"/>
          <w:b/>
          <w:color w:val="000000"/>
          <w:sz w:val="20"/>
          <w:szCs w:val="20"/>
          <w:lang w:eastAsia="en-IN"/>
        </w:rPr>
        <w:t>MARQUEE</w:t>
      </w:r>
      <w:r w:rsidR="00964D1E" w:rsidRPr="00BE1E6A">
        <w:rPr>
          <w:rFonts w:ascii="Arial" w:eastAsia="Times New Roman" w:hAnsi="Arial" w:cs="Arial"/>
          <w:b/>
          <w:color w:val="000000"/>
          <w:sz w:val="20"/>
          <w:szCs w:val="20"/>
          <w:lang w:eastAsia="en-IN"/>
        </w:rPr>
        <w:t>&gt;</w:t>
      </w:r>
      <w:r w:rsidR="008F4FC8" w:rsidRPr="00BE1E6A">
        <w:rPr>
          <w:rFonts w:ascii="Arial" w:eastAsia="Times New Roman" w:hAnsi="Arial" w:cs="Arial"/>
          <w:b/>
          <w:color w:val="000000"/>
          <w:sz w:val="20"/>
          <w:szCs w:val="20"/>
          <w:lang w:eastAsia="en-IN"/>
        </w:rPr>
        <w:t>:-</w:t>
      </w:r>
    </w:p>
    <w:p w14:paraId="7B63EFF6" w14:textId="77777777" w:rsidR="008F4FC8" w:rsidRPr="00BE1E6A" w:rsidRDefault="008F4FC8" w:rsidP="00374B0B">
      <w:pPr>
        <w:spacing w:after="0"/>
        <w:jc w:val="both"/>
        <w:rPr>
          <w:rFonts w:ascii="Arial" w:eastAsia="Times New Roman" w:hAnsi="Arial" w:cs="Arial"/>
          <w:color w:val="000000"/>
          <w:sz w:val="20"/>
          <w:szCs w:val="20"/>
          <w:lang w:eastAsia="en-IN"/>
        </w:rPr>
      </w:pPr>
      <w:r w:rsidRPr="00BE1E6A">
        <w:rPr>
          <w:rFonts w:ascii="Arial" w:eastAsia="Times New Roman" w:hAnsi="Arial" w:cs="Arial"/>
          <w:b/>
          <w:color w:val="000000"/>
          <w:sz w:val="20"/>
          <w:szCs w:val="20"/>
          <w:lang w:eastAsia="en-IN"/>
        </w:rPr>
        <w:tab/>
      </w:r>
      <w:r w:rsidRPr="00BE1E6A">
        <w:rPr>
          <w:rFonts w:ascii="Arial" w:eastAsia="Times New Roman" w:hAnsi="Arial" w:cs="Arial"/>
          <w:color w:val="000000"/>
          <w:sz w:val="20"/>
          <w:szCs w:val="20"/>
          <w:lang w:eastAsia="en-IN"/>
        </w:rPr>
        <w:t>This tag is to show scrolling text.</w:t>
      </w:r>
    </w:p>
    <w:p w14:paraId="43F9A4CE" w14:textId="77777777" w:rsidR="008F4FC8" w:rsidRPr="00BE1E6A" w:rsidRDefault="008F4FC8"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5B34572A" w14:textId="77777777" w:rsidR="008F4FC8" w:rsidRPr="00BE1E6A" w:rsidRDefault="00B0387E" w:rsidP="00374B0B">
      <w:pPr>
        <w:pStyle w:val="ListParagraph"/>
        <w:numPr>
          <w:ilvl w:val="1"/>
          <w:numId w:val="5"/>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d</w:t>
      </w:r>
      <w:r w:rsidR="008F4FC8" w:rsidRPr="00BE1E6A">
        <w:rPr>
          <w:rFonts w:ascii="Arial" w:eastAsia="Times New Roman" w:hAnsi="Arial" w:cs="Arial"/>
          <w:color w:val="000000"/>
          <w:sz w:val="20"/>
          <w:szCs w:val="20"/>
          <w:lang w:eastAsia="en-IN"/>
        </w:rPr>
        <w:t>ir</w:t>
      </w:r>
      <w:r w:rsidR="007314E1" w:rsidRPr="00BE1E6A">
        <w:rPr>
          <w:rFonts w:ascii="Arial" w:eastAsia="Times New Roman" w:hAnsi="Arial" w:cs="Arial"/>
          <w:color w:val="000000"/>
          <w:sz w:val="20"/>
          <w:szCs w:val="20"/>
          <w:lang w:eastAsia="en-IN"/>
        </w:rPr>
        <w:t>ection</w:t>
      </w:r>
      <w:r w:rsidR="008F4FC8" w:rsidRPr="00BE1E6A">
        <w:rPr>
          <w:rFonts w:ascii="Arial" w:eastAsia="Times New Roman" w:hAnsi="Arial" w:cs="Arial"/>
          <w:color w:val="000000"/>
          <w:sz w:val="20"/>
          <w:szCs w:val="20"/>
          <w:lang w:eastAsia="en-IN"/>
        </w:rPr>
        <w:t>:-This attribute changes the direction of scrolling left,</w:t>
      </w:r>
      <w:r w:rsidR="00094381" w:rsidRPr="00BE1E6A">
        <w:rPr>
          <w:rFonts w:ascii="Arial" w:eastAsia="Times New Roman" w:hAnsi="Arial" w:cs="Arial"/>
          <w:color w:val="000000"/>
          <w:sz w:val="20"/>
          <w:szCs w:val="20"/>
          <w:lang w:eastAsia="en-IN"/>
        </w:rPr>
        <w:t xml:space="preserve"> </w:t>
      </w:r>
      <w:r w:rsidR="008F4FC8" w:rsidRPr="00BE1E6A">
        <w:rPr>
          <w:rFonts w:ascii="Arial" w:eastAsia="Times New Roman" w:hAnsi="Arial" w:cs="Arial"/>
          <w:color w:val="000000"/>
          <w:sz w:val="20"/>
          <w:szCs w:val="20"/>
          <w:lang w:eastAsia="en-IN"/>
        </w:rPr>
        <w:t>right,</w:t>
      </w:r>
      <w:r w:rsidR="00094381" w:rsidRPr="00BE1E6A">
        <w:rPr>
          <w:rFonts w:ascii="Arial" w:eastAsia="Times New Roman" w:hAnsi="Arial" w:cs="Arial"/>
          <w:color w:val="000000"/>
          <w:sz w:val="20"/>
          <w:szCs w:val="20"/>
          <w:lang w:eastAsia="en-IN"/>
        </w:rPr>
        <w:t xml:space="preserve"> </w:t>
      </w:r>
      <w:r w:rsidR="003E5847" w:rsidRPr="00BE1E6A">
        <w:rPr>
          <w:rFonts w:ascii="Arial" w:eastAsia="Times New Roman" w:hAnsi="Arial" w:cs="Arial"/>
          <w:color w:val="000000"/>
          <w:sz w:val="20"/>
          <w:szCs w:val="20"/>
          <w:lang w:eastAsia="en-IN"/>
        </w:rPr>
        <w:t>up</w:t>
      </w:r>
      <w:r w:rsidR="008F4FC8" w:rsidRPr="00BE1E6A">
        <w:rPr>
          <w:rFonts w:ascii="Arial" w:eastAsia="Times New Roman" w:hAnsi="Arial" w:cs="Arial"/>
          <w:color w:val="000000"/>
          <w:sz w:val="20"/>
          <w:szCs w:val="20"/>
          <w:lang w:eastAsia="en-IN"/>
        </w:rPr>
        <w:t>,</w:t>
      </w:r>
      <w:r w:rsidR="00094381" w:rsidRPr="00BE1E6A">
        <w:rPr>
          <w:rFonts w:ascii="Arial" w:eastAsia="Times New Roman" w:hAnsi="Arial" w:cs="Arial"/>
          <w:color w:val="000000"/>
          <w:sz w:val="20"/>
          <w:szCs w:val="20"/>
          <w:lang w:eastAsia="en-IN"/>
        </w:rPr>
        <w:t xml:space="preserve"> </w:t>
      </w:r>
      <w:r w:rsidR="003E5847" w:rsidRPr="00BE1E6A">
        <w:rPr>
          <w:rFonts w:ascii="Arial" w:eastAsia="Times New Roman" w:hAnsi="Arial" w:cs="Arial"/>
          <w:color w:val="000000"/>
          <w:sz w:val="20"/>
          <w:szCs w:val="20"/>
          <w:lang w:eastAsia="en-IN"/>
        </w:rPr>
        <w:t>down</w:t>
      </w:r>
    </w:p>
    <w:p w14:paraId="0200C86B" w14:textId="77777777" w:rsidR="00B0387E" w:rsidRPr="00BE1E6A" w:rsidRDefault="00B0387E" w:rsidP="00374B0B">
      <w:pPr>
        <w:pStyle w:val="ListParagraph"/>
        <w:numPr>
          <w:ilvl w:val="1"/>
          <w:numId w:val="5"/>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loop:-How many times it should scroll. If not mentioned then infinite times.</w:t>
      </w:r>
    </w:p>
    <w:p w14:paraId="73156265" w14:textId="77777777" w:rsidR="003A2734" w:rsidRPr="00BE1E6A" w:rsidRDefault="007314E1" w:rsidP="00374B0B">
      <w:pPr>
        <w:pStyle w:val="ListParagraph"/>
        <w:numPr>
          <w:ilvl w:val="1"/>
          <w:numId w:val="5"/>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s</w:t>
      </w:r>
      <w:r w:rsidR="003A2734" w:rsidRPr="00BE1E6A">
        <w:rPr>
          <w:rFonts w:ascii="Arial" w:eastAsia="Times New Roman" w:hAnsi="Arial" w:cs="Arial"/>
          <w:color w:val="000000"/>
          <w:sz w:val="20"/>
          <w:szCs w:val="20"/>
          <w:lang w:eastAsia="en-IN"/>
        </w:rPr>
        <w:t>crollamount</w:t>
      </w:r>
      <w:r w:rsidRPr="00BE1E6A">
        <w:rPr>
          <w:rFonts w:ascii="Arial" w:eastAsia="Times New Roman" w:hAnsi="Arial" w:cs="Arial"/>
          <w:color w:val="000000"/>
          <w:sz w:val="20"/>
          <w:szCs w:val="20"/>
          <w:lang w:eastAsia="en-IN"/>
        </w:rPr>
        <w:t>:- Controls the speed.</w:t>
      </w:r>
    </w:p>
    <w:p w14:paraId="166CBF5F" w14:textId="77777777" w:rsidR="007314E1" w:rsidRPr="00BE1E6A" w:rsidRDefault="00D726A6" w:rsidP="00374B0B">
      <w:pPr>
        <w:pStyle w:val="ListParagraph"/>
        <w:numPr>
          <w:ilvl w:val="1"/>
          <w:numId w:val="5"/>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behavior</w:t>
      </w:r>
      <w:r w:rsidR="007314E1" w:rsidRPr="00BE1E6A">
        <w:rPr>
          <w:rFonts w:ascii="Arial" w:eastAsia="Times New Roman" w:hAnsi="Arial" w:cs="Arial"/>
          <w:color w:val="000000"/>
          <w:sz w:val="20"/>
          <w:szCs w:val="20"/>
          <w:lang w:eastAsia="en-IN"/>
        </w:rPr>
        <w:t>:- slide,scroll or alternate.</w:t>
      </w:r>
    </w:p>
    <w:p w14:paraId="64F661AC" w14:textId="77777777" w:rsidR="008F4FC8" w:rsidRPr="00BE1E6A" w:rsidRDefault="00D700DB" w:rsidP="00374B0B">
      <w:p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&lt;marquee behavior="scroll" direction="left" onMouseOver="this.stop()" onMouseOut="this.start()" scrollamount="2" onMouseDown="this.setAttribute('scrollamount',20)"&gt;Matrix&lt;/marquee&gt;</w:t>
      </w:r>
    </w:p>
    <w:p w14:paraId="5B0DEC3C" w14:textId="77777777" w:rsidR="00D700DB" w:rsidRPr="00BE1E6A" w:rsidRDefault="00D700DB" w:rsidP="00374B0B">
      <w:pPr>
        <w:spacing w:after="0"/>
        <w:jc w:val="both"/>
        <w:rPr>
          <w:rFonts w:ascii="Arial" w:eastAsia="Times New Roman" w:hAnsi="Arial" w:cs="Arial"/>
          <w:color w:val="000000"/>
          <w:sz w:val="20"/>
          <w:szCs w:val="20"/>
          <w:lang w:eastAsia="en-IN"/>
        </w:rPr>
      </w:pPr>
    </w:p>
    <w:p w14:paraId="402C9117" w14:textId="77777777" w:rsidR="00FE3886"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75</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FE3886" w:rsidRPr="00BE1E6A">
        <w:rPr>
          <w:rFonts w:ascii="Arial" w:hAnsi="Arial" w:cs="Arial"/>
          <w:sz w:val="20"/>
          <w:szCs w:val="20"/>
          <w:lang w:eastAsia="en-IN"/>
        </w:rPr>
        <w:t>FORM</w:t>
      </w:r>
      <w:r w:rsidR="00964D1E" w:rsidRPr="00BE1E6A">
        <w:rPr>
          <w:rFonts w:ascii="Arial" w:hAnsi="Arial" w:cs="Arial"/>
          <w:sz w:val="20"/>
          <w:szCs w:val="20"/>
          <w:lang w:eastAsia="en-IN"/>
        </w:rPr>
        <w:t>&gt;</w:t>
      </w:r>
      <w:r w:rsidR="00FE3886" w:rsidRPr="00BE1E6A">
        <w:rPr>
          <w:rFonts w:ascii="Arial" w:hAnsi="Arial" w:cs="Arial"/>
          <w:sz w:val="20"/>
          <w:szCs w:val="20"/>
          <w:lang w:eastAsia="en-IN"/>
        </w:rPr>
        <w:t>:-</w:t>
      </w:r>
    </w:p>
    <w:p w14:paraId="08C6EA4A" w14:textId="77777777" w:rsidR="00FE3886" w:rsidRPr="00BE1E6A" w:rsidRDefault="00FE3886"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The &lt;form&gt; tag is used to create an HTML form for user input.</w:t>
      </w:r>
      <w:r w:rsidR="008928CD" w:rsidRPr="00BE1E6A">
        <w:rPr>
          <w:rFonts w:ascii="Arial" w:hAnsi="Arial" w:cs="Arial"/>
          <w:color w:val="000000"/>
          <w:sz w:val="20"/>
          <w:szCs w:val="20"/>
        </w:rPr>
        <w:t xml:space="preserve"> </w:t>
      </w:r>
      <w:r w:rsidRPr="00BE1E6A">
        <w:rPr>
          <w:rFonts w:ascii="Arial" w:hAnsi="Arial" w:cs="Arial"/>
          <w:color w:val="000000"/>
          <w:sz w:val="20"/>
          <w:szCs w:val="20"/>
        </w:rPr>
        <w:t>The &lt;form&gt; element can contain one or more of the following form elements:</w:t>
      </w:r>
    </w:p>
    <w:p w14:paraId="5216BE92"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&lt;input&gt;</w:t>
      </w:r>
    </w:p>
    <w:p w14:paraId="4D99CEE4"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lastRenderedPageBreak/>
        <w:t>&lt;textarea&gt;</w:t>
      </w:r>
    </w:p>
    <w:p w14:paraId="20A2D13A"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&lt;button&gt;</w:t>
      </w:r>
    </w:p>
    <w:p w14:paraId="21417417"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&lt;select&gt;</w:t>
      </w:r>
    </w:p>
    <w:p w14:paraId="670F5DE9"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&lt;option&gt;</w:t>
      </w:r>
    </w:p>
    <w:p w14:paraId="53929F64"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&lt;optgroup&gt;</w:t>
      </w:r>
    </w:p>
    <w:p w14:paraId="3AF9A0CF"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&lt;fieldset&gt;</w:t>
      </w:r>
    </w:p>
    <w:p w14:paraId="159B0B1B" w14:textId="77777777" w:rsidR="00535B11" w:rsidRPr="00BE1E6A" w:rsidRDefault="00535B11"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&lt;legend&gt;</w:t>
      </w:r>
    </w:p>
    <w:p w14:paraId="7805BF7B" w14:textId="77777777" w:rsidR="00FE3886" w:rsidRPr="00BE1E6A" w:rsidRDefault="00FE3886" w:rsidP="00374B0B">
      <w:pPr>
        <w:numPr>
          <w:ilvl w:val="0"/>
          <w:numId w:val="8"/>
        </w:numPr>
        <w:shd w:val="clear" w:color="auto" w:fill="FFFFFF"/>
        <w:spacing w:after="0" w:line="240" w:lineRule="auto"/>
        <w:jc w:val="both"/>
        <w:rPr>
          <w:rFonts w:ascii="Arial" w:hAnsi="Arial" w:cs="Arial"/>
          <w:color w:val="000000"/>
          <w:sz w:val="20"/>
          <w:szCs w:val="20"/>
        </w:rPr>
      </w:pPr>
      <w:r w:rsidRPr="00BE1E6A">
        <w:rPr>
          <w:rFonts w:ascii="Arial" w:hAnsi="Arial" w:cs="Arial"/>
          <w:color w:val="000000"/>
          <w:sz w:val="20"/>
          <w:szCs w:val="20"/>
        </w:rPr>
        <w:t>&lt;label&gt;</w:t>
      </w:r>
    </w:p>
    <w:p w14:paraId="0F8FC620" w14:textId="77777777" w:rsidR="00FE3886" w:rsidRPr="00BE1E6A" w:rsidRDefault="00FE3886" w:rsidP="00374B0B">
      <w:pPr>
        <w:pStyle w:val="NormalWeb"/>
        <w:shd w:val="clear" w:color="auto" w:fill="FFFFFF"/>
        <w:spacing w:before="0" w:beforeAutospacing="0" w:after="0" w:afterAutospacing="0"/>
        <w:ind w:firstLine="360"/>
        <w:jc w:val="both"/>
        <w:rPr>
          <w:rFonts w:ascii="Arial" w:hAnsi="Arial" w:cs="Arial"/>
          <w:color w:val="000000"/>
          <w:sz w:val="20"/>
          <w:szCs w:val="20"/>
        </w:rPr>
      </w:pPr>
      <w:r w:rsidRPr="00BE1E6A">
        <w:rPr>
          <w:rFonts w:ascii="Arial" w:hAnsi="Arial" w:cs="Arial"/>
          <w:color w:val="000000"/>
          <w:sz w:val="20"/>
          <w:szCs w:val="20"/>
        </w:rPr>
        <w:t>An HTML form is used to pass data to a server.</w:t>
      </w:r>
    </w:p>
    <w:p w14:paraId="19B07798" w14:textId="77777777" w:rsidR="008B4A9B" w:rsidRPr="00BE1E6A" w:rsidRDefault="008B4A9B" w:rsidP="00374B0B">
      <w:pPr>
        <w:pStyle w:val="ListParagraph"/>
        <w:numPr>
          <w:ilvl w:val="1"/>
          <w:numId w:val="8"/>
        </w:numPr>
        <w:spacing w:after="0"/>
        <w:jc w:val="both"/>
        <w:rPr>
          <w:rFonts w:ascii="Arial" w:hAnsi="Arial" w:cs="Arial"/>
          <w:sz w:val="20"/>
          <w:szCs w:val="20"/>
        </w:rPr>
      </w:pPr>
      <w:r w:rsidRPr="00BE1E6A">
        <w:rPr>
          <w:rFonts w:ascii="Arial" w:hAnsi="Arial" w:cs="Arial"/>
          <w:sz w:val="20"/>
          <w:szCs w:val="20"/>
        </w:rPr>
        <w:t>method:= {get, post…..}</w:t>
      </w:r>
      <w:r w:rsidRPr="00BE1E6A">
        <w:rPr>
          <w:rFonts w:ascii="Arial" w:hAnsi="Arial" w:cs="Arial"/>
          <w:sz w:val="20"/>
          <w:szCs w:val="20"/>
        </w:rPr>
        <w:tab/>
        <w:t>Tells the browser how to send the data to the server, with either the post method or the get method.</w:t>
      </w:r>
    </w:p>
    <w:p w14:paraId="21E8BE04" w14:textId="77777777" w:rsidR="008B4A9B" w:rsidRDefault="0068135F" w:rsidP="00374B0B">
      <w:pPr>
        <w:spacing w:after="0"/>
        <w:ind w:left="1080"/>
        <w:jc w:val="both"/>
        <w:rPr>
          <w:rFonts w:ascii="Arial" w:hAnsi="Arial" w:cs="Arial"/>
          <w:sz w:val="20"/>
          <w:szCs w:val="20"/>
        </w:rPr>
      </w:pPr>
      <w:r w:rsidRPr="00BE1E6A">
        <w:rPr>
          <w:rFonts w:ascii="Arial" w:hAnsi="Arial" w:cs="Arial"/>
          <w:sz w:val="20"/>
          <w:szCs w:val="20"/>
        </w:rPr>
        <w:t>2.</w:t>
      </w:r>
      <w:r w:rsidRPr="00BE1E6A">
        <w:rPr>
          <w:rFonts w:ascii="Arial" w:hAnsi="Arial" w:cs="Arial"/>
          <w:sz w:val="20"/>
          <w:szCs w:val="20"/>
        </w:rPr>
        <w:tab/>
      </w:r>
      <w:r w:rsidR="008B4A9B" w:rsidRPr="00BE1E6A">
        <w:rPr>
          <w:rFonts w:ascii="Arial" w:hAnsi="Arial" w:cs="Arial"/>
          <w:sz w:val="20"/>
          <w:szCs w:val="20"/>
        </w:rPr>
        <w:t>action:="…"</w:t>
      </w:r>
      <w:r w:rsidR="008B4A9B" w:rsidRPr="00BE1E6A">
        <w:rPr>
          <w:rFonts w:ascii="Arial" w:hAnsi="Arial" w:cs="Arial"/>
          <w:sz w:val="20"/>
          <w:szCs w:val="20"/>
        </w:rPr>
        <w:tab/>
        <w:t>Indicates the program (Typically url) on the HTTP server that will process the form data.</w:t>
      </w:r>
    </w:p>
    <w:p w14:paraId="78CE50FA" w14:textId="77777777" w:rsidR="00236E02" w:rsidRPr="00BE1E6A" w:rsidRDefault="00236E02" w:rsidP="00374B0B">
      <w:pPr>
        <w:spacing w:after="0"/>
        <w:ind w:left="1080"/>
        <w:jc w:val="both"/>
        <w:rPr>
          <w:rFonts w:ascii="Arial" w:hAnsi="Arial" w:cs="Arial"/>
          <w:sz w:val="20"/>
          <w:szCs w:val="20"/>
        </w:rPr>
      </w:pPr>
      <w:r>
        <w:rPr>
          <w:rFonts w:ascii="Arial" w:hAnsi="Arial" w:cs="Arial"/>
          <w:sz w:val="20"/>
          <w:szCs w:val="20"/>
        </w:rPr>
        <w:t>3.</w:t>
      </w:r>
      <w:r>
        <w:rPr>
          <w:rFonts w:ascii="Arial" w:hAnsi="Arial" w:cs="Arial"/>
          <w:sz w:val="20"/>
          <w:szCs w:val="20"/>
        </w:rPr>
        <w:tab/>
        <w:t>name</w:t>
      </w:r>
    </w:p>
    <w:p w14:paraId="1E05897F" w14:textId="77777777" w:rsidR="008B4A9B" w:rsidRPr="00BE1E6A" w:rsidRDefault="008B4A9B" w:rsidP="00374B0B">
      <w:pPr>
        <w:spacing w:after="0"/>
        <w:ind w:firstLine="720"/>
        <w:jc w:val="both"/>
        <w:rPr>
          <w:rFonts w:ascii="Arial" w:hAnsi="Arial" w:cs="Arial"/>
          <w:sz w:val="20"/>
          <w:szCs w:val="20"/>
        </w:rPr>
      </w:pPr>
      <w:r w:rsidRPr="00BE1E6A">
        <w:rPr>
          <w:rFonts w:ascii="Arial" w:hAnsi="Arial" w:cs="Arial"/>
          <w:sz w:val="20"/>
          <w:szCs w:val="20"/>
        </w:rPr>
        <w:t>In general, after visitor clicks the Submit button on a form, the information is sent to the web server and to the program indicated by the action attribute in the form. You should include specific attributes in the opening &lt;form&gt; tag to process a form. The action and method attributes depends on the server-side program that process the form.</w:t>
      </w:r>
    </w:p>
    <w:p w14:paraId="55789E95" w14:textId="77777777" w:rsidR="00FE3886" w:rsidRPr="00BE1E6A" w:rsidRDefault="008928CD" w:rsidP="00374B0B">
      <w:pPr>
        <w:pStyle w:val="NormalWeb"/>
        <w:shd w:val="clear" w:color="auto" w:fill="FFFFFF"/>
        <w:spacing w:before="0" w:beforeAutospacing="0" w:after="0" w:afterAutospacing="0"/>
        <w:jc w:val="both"/>
        <w:rPr>
          <w:rFonts w:ascii="Arial" w:hAnsi="Arial" w:cs="Arial"/>
          <w:b/>
          <w:color w:val="000000"/>
          <w:sz w:val="20"/>
          <w:szCs w:val="20"/>
        </w:rPr>
      </w:pPr>
      <w:r w:rsidRPr="00BE1E6A">
        <w:rPr>
          <w:rFonts w:ascii="Arial" w:hAnsi="Arial" w:cs="Arial"/>
          <w:b/>
          <w:color w:val="000000"/>
          <w:sz w:val="20"/>
          <w:szCs w:val="20"/>
        </w:rPr>
        <w:t>Example</w:t>
      </w:r>
      <w:r w:rsidR="00FE3886" w:rsidRPr="00BE1E6A">
        <w:rPr>
          <w:rFonts w:ascii="Arial" w:hAnsi="Arial" w:cs="Arial"/>
          <w:b/>
          <w:color w:val="000000"/>
          <w:sz w:val="20"/>
          <w:szCs w:val="20"/>
        </w:rPr>
        <w:t>:-</w:t>
      </w:r>
    </w:p>
    <w:p w14:paraId="0F68A4FB" w14:textId="77777777" w:rsidR="008928CD" w:rsidRPr="00BE1E6A" w:rsidRDefault="00535B11"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&lt;form action="form_action.j</w:t>
      </w:r>
      <w:r w:rsidR="00FE3886" w:rsidRPr="00BE1E6A">
        <w:rPr>
          <w:rFonts w:ascii="Arial" w:hAnsi="Arial" w:cs="Arial"/>
          <w:color w:val="000000"/>
          <w:sz w:val="20"/>
          <w:szCs w:val="20"/>
        </w:rPr>
        <w:t>sp" method="get"&gt;</w:t>
      </w:r>
    </w:p>
    <w:p w14:paraId="3C8DE569" w14:textId="77777777" w:rsidR="008928CD" w:rsidRPr="00BE1E6A" w:rsidRDefault="00FE3886" w:rsidP="00374B0B">
      <w:pPr>
        <w:pStyle w:val="NormalWeb"/>
        <w:shd w:val="clear" w:color="auto" w:fill="FFFFFF"/>
        <w:spacing w:before="0" w:beforeAutospacing="0" w:after="0" w:afterAutospacing="0"/>
        <w:ind w:left="720" w:firstLine="720"/>
        <w:jc w:val="both"/>
        <w:rPr>
          <w:rFonts w:ascii="Arial" w:hAnsi="Arial" w:cs="Arial"/>
          <w:color w:val="000000"/>
          <w:sz w:val="20"/>
          <w:szCs w:val="20"/>
        </w:rPr>
      </w:pPr>
      <w:r w:rsidRPr="00BE1E6A">
        <w:rPr>
          <w:rFonts w:ascii="Arial" w:hAnsi="Arial" w:cs="Arial"/>
          <w:color w:val="000000"/>
          <w:sz w:val="20"/>
          <w:szCs w:val="20"/>
        </w:rPr>
        <w:t>First name: &lt;input type="text" name="fname" /&gt;&lt;br /&gt;</w:t>
      </w:r>
    </w:p>
    <w:p w14:paraId="2AA6B7C6" w14:textId="77777777" w:rsidR="008928CD" w:rsidRPr="00BE1E6A" w:rsidRDefault="00FE3886" w:rsidP="00374B0B">
      <w:pPr>
        <w:pStyle w:val="NormalWeb"/>
        <w:shd w:val="clear" w:color="auto" w:fill="FFFFFF"/>
        <w:spacing w:before="0" w:beforeAutospacing="0" w:after="0" w:afterAutospacing="0"/>
        <w:ind w:left="720" w:firstLine="720"/>
        <w:jc w:val="both"/>
        <w:rPr>
          <w:rFonts w:ascii="Arial" w:hAnsi="Arial" w:cs="Arial"/>
          <w:color w:val="000000"/>
          <w:sz w:val="20"/>
          <w:szCs w:val="20"/>
        </w:rPr>
      </w:pPr>
      <w:r w:rsidRPr="00BE1E6A">
        <w:rPr>
          <w:rFonts w:ascii="Arial" w:hAnsi="Arial" w:cs="Arial"/>
          <w:color w:val="000000"/>
          <w:sz w:val="20"/>
          <w:szCs w:val="20"/>
        </w:rPr>
        <w:t>Last name: &lt;input type="text" name="lname" /&gt;&lt;br /&gt;</w:t>
      </w:r>
    </w:p>
    <w:p w14:paraId="58E4FD78" w14:textId="77777777" w:rsidR="008928CD" w:rsidRPr="00BE1E6A" w:rsidRDefault="00FE3886" w:rsidP="00374B0B">
      <w:pPr>
        <w:pStyle w:val="NormalWeb"/>
        <w:shd w:val="clear" w:color="auto" w:fill="FFFFFF"/>
        <w:spacing w:before="0" w:beforeAutospacing="0" w:after="0" w:afterAutospacing="0"/>
        <w:ind w:left="720" w:firstLine="720"/>
        <w:jc w:val="both"/>
        <w:rPr>
          <w:rFonts w:ascii="Arial" w:hAnsi="Arial" w:cs="Arial"/>
          <w:color w:val="000000"/>
          <w:sz w:val="20"/>
          <w:szCs w:val="20"/>
        </w:rPr>
      </w:pPr>
      <w:r w:rsidRPr="00BE1E6A">
        <w:rPr>
          <w:rFonts w:ascii="Arial" w:hAnsi="Arial" w:cs="Arial"/>
          <w:color w:val="000000"/>
          <w:sz w:val="20"/>
          <w:szCs w:val="20"/>
        </w:rPr>
        <w:t>&lt;input type="submit" value="Submit" /&gt;</w:t>
      </w:r>
    </w:p>
    <w:p w14:paraId="63DCDCED" w14:textId="77777777" w:rsidR="00FE3886" w:rsidRPr="00BE1E6A" w:rsidRDefault="00FE3886"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&lt;/form&gt;</w:t>
      </w:r>
    </w:p>
    <w:p w14:paraId="2B14655D" w14:textId="77777777" w:rsidR="00FE3886" w:rsidRPr="00BE1E6A" w:rsidRDefault="00FE3886" w:rsidP="00374B0B">
      <w:pPr>
        <w:spacing w:after="0"/>
        <w:jc w:val="both"/>
        <w:rPr>
          <w:rFonts w:ascii="Arial" w:eastAsia="Times New Roman" w:hAnsi="Arial" w:cs="Arial"/>
          <w:b/>
          <w:color w:val="000000"/>
          <w:sz w:val="20"/>
          <w:szCs w:val="20"/>
          <w:lang w:eastAsia="en-IN"/>
        </w:rPr>
      </w:pPr>
    </w:p>
    <w:p w14:paraId="48815E87" w14:textId="77777777" w:rsidR="00FE3886"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76</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8928CD" w:rsidRPr="00BE1E6A">
        <w:rPr>
          <w:rFonts w:ascii="Arial" w:hAnsi="Arial" w:cs="Arial"/>
          <w:sz w:val="20"/>
          <w:szCs w:val="20"/>
          <w:lang w:eastAsia="en-IN"/>
        </w:rPr>
        <w:t>INPUT</w:t>
      </w:r>
      <w:r w:rsidR="00964D1E" w:rsidRPr="00BE1E6A">
        <w:rPr>
          <w:rFonts w:ascii="Arial" w:hAnsi="Arial" w:cs="Arial"/>
          <w:sz w:val="20"/>
          <w:szCs w:val="20"/>
          <w:lang w:eastAsia="en-IN"/>
        </w:rPr>
        <w:t>&gt;</w:t>
      </w:r>
      <w:r w:rsidR="00FE3886" w:rsidRPr="00BE1E6A">
        <w:rPr>
          <w:rFonts w:ascii="Arial" w:hAnsi="Arial" w:cs="Arial"/>
          <w:sz w:val="20"/>
          <w:szCs w:val="20"/>
          <w:lang w:eastAsia="en-IN"/>
        </w:rPr>
        <w:t>:-</w:t>
      </w:r>
    </w:p>
    <w:p w14:paraId="26142E4C" w14:textId="77777777" w:rsidR="00FE3886" w:rsidRPr="00BE1E6A" w:rsidRDefault="00FE3886"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The &lt;input&gt; tag is used to select user information.</w:t>
      </w:r>
      <w:r w:rsidR="008928CD" w:rsidRPr="00BE1E6A">
        <w:rPr>
          <w:rFonts w:ascii="Arial" w:hAnsi="Arial" w:cs="Arial"/>
          <w:color w:val="000000"/>
          <w:sz w:val="20"/>
          <w:szCs w:val="20"/>
        </w:rPr>
        <w:t xml:space="preserve"> </w:t>
      </w:r>
      <w:r w:rsidRPr="00BE1E6A">
        <w:rPr>
          <w:rFonts w:ascii="Arial" w:hAnsi="Arial" w:cs="Arial"/>
          <w:color w:val="000000"/>
          <w:sz w:val="20"/>
          <w:szCs w:val="20"/>
        </w:rPr>
        <w:t>&lt;input&gt; elements are used within a &lt;form&gt; element to declare input controls that allow users to input data.</w:t>
      </w:r>
      <w:r w:rsidR="008928CD" w:rsidRPr="00BE1E6A">
        <w:rPr>
          <w:rFonts w:ascii="Arial" w:hAnsi="Arial" w:cs="Arial"/>
          <w:color w:val="000000"/>
          <w:sz w:val="20"/>
          <w:szCs w:val="20"/>
        </w:rPr>
        <w:t xml:space="preserve"> </w:t>
      </w:r>
      <w:r w:rsidRPr="00BE1E6A">
        <w:rPr>
          <w:rFonts w:ascii="Arial" w:hAnsi="Arial" w:cs="Arial"/>
          <w:color w:val="000000"/>
          <w:sz w:val="20"/>
          <w:szCs w:val="20"/>
        </w:rPr>
        <w:t>An input field can vary in many ways, depending on the type attribute.</w:t>
      </w:r>
    </w:p>
    <w:p w14:paraId="6F40D77F" w14:textId="77777777" w:rsidR="00FE3886" w:rsidRPr="00BE1E6A" w:rsidRDefault="008928C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259824B1" w14:textId="77777777" w:rsidR="008928CD" w:rsidRPr="00BE1E6A" w:rsidRDefault="008928CD" w:rsidP="00374B0B">
      <w:pPr>
        <w:pStyle w:val="ListParagraph"/>
        <w:numPr>
          <w:ilvl w:val="0"/>
          <w:numId w:val="30"/>
        </w:numPr>
        <w:spacing w:after="0"/>
        <w:jc w:val="both"/>
        <w:rPr>
          <w:rFonts w:ascii="Arial" w:hAnsi="Arial" w:cs="Arial"/>
          <w:sz w:val="20"/>
          <w:szCs w:val="20"/>
        </w:rPr>
      </w:pPr>
      <w:r w:rsidRPr="00BE1E6A">
        <w:rPr>
          <w:rFonts w:ascii="Arial" w:eastAsia="Times New Roman" w:hAnsi="Arial" w:cs="Arial"/>
          <w:color w:val="000000"/>
          <w:sz w:val="20"/>
          <w:szCs w:val="20"/>
          <w:lang w:eastAsia="en-IN"/>
        </w:rPr>
        <w:t>type:-</w:t>
      </w:r>
      <w:r w:rsidRPr="00BE1E6A">
        <w:rPr>
          <w:rFonts w:ascii="Arial" w:eastAsia="Times New Roman" w:hAnsi="Arial" w:cs="Arial"/>
          <w:color w:val="000000"/>
          <w:sz w:val="20"/>
          <w:szCs w:val="20"/>
          <w:lang w:eastAsia="en-IN"/>
        </w:rPr>
        <w:tab/>
        <w:t>Sp</w:t>
      </w:r>
      <w:r w:rsidRPr="00BE1E6A">
        <w:rPr>
          <w:rFonts w:ascii="Arial" w:hAnsi="Arial" w:cs="Arial"/>
          <w:color w:val="000000"/>
          <w:sz w:val="20"/>
          <w:szCs w:val="20"/>
        </w:rPr>
        <w:t>ecifies the type of &lt;input&gt; element (button, checkbox, file, hidden, image, password, radio, reset, submit, text</w:t>
      </w:r>
      <w:r w:rsidR="004C0EA8" w:rsidRPr="00BE1E6A">
        <w:rPr>
          <w:rFonts w:ascii="Arial" w:hAnsi="Arial" w:cs="Arial"/>
          <w:color w:val="000000"/>
          <w:sz w:val="20"/>
          <w:szCs w:val="20"/>
        </w:rPr>
        <w:t>,</w:t>
      </w:r>
      <w:r w:rsidR="00576BBB" w:rsidRPr="00BE1E6A">
        <w:rPr>
          <w:rFonts w:ascii="Arial" w:hAnsi="Arial" w:cs="Arial"/>
          <w:color w:val="000000"/>
          <w:sz w:val="20"/>
          <w:szCs w:val="20"/>
        </w:rPr>
        <w:t xml:space="preserve"> </w:t>
      </w:r>
      <w:r w:rsidR="004C0EA8" w:rsidRPr="00BE1E6A">
        <w:rPr>
          <w:rFonts w:ascii="Arial" w:hAnsi="Arial" w:cs="Arial"/>
          <w:sz w:val="20"/>
          <w:szCs w:val="20"/>
        </w:rPr>
        <w:t>time, date, color, datetime, email, month, number, range, tel, url, week</w:t>
      </w:r>
      <w:r w:rsidRPr="00BE1E6A">
        <w:rPr>
          <w:rFonts w:ascii="Arial" w:hAnsi="Arial" w:cs="Arial"/>
          <w:color w:val="000000"/>
          <w:sz w:val="20"/>
          <w:szCs w:val="20"/>
        </w:rPr>
        <w:t>).</w:t>
      </w:r>
    </w:p>
    <w:p w14:paraId="58C45006" w14:textId="77777777" w:rsidR="008928CD" w:rsidRPr="00BE1E6A" w:rsidRDefault="008928CD"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hAnsi="Arial" w:cs="Arial"/>
          <w:color w:val="000000"/>
          <w:sz w:val="20"/>
          <w:szCs w:val="20"/>
        </w:rPr>
        <w:t>value:-</w:t>
      </w:r>
      <w:r w:rsidRPr="00BE1E6A">
        <w:rPr>
          <w:rFonts w:ascii="Arial" w:hAnsi="Arial" w:cs="Arial"/>
          <w:color w:val="000000"/>
          <w:sz w:val="20"/>
          <w:szCs w:val="20"/>
        </w:rPr>
        <w:tab/>
        <w:t>Specifies the value of an &lt;input&gt; element.</w:t>
      </w:r>
    </w:p>
    <w:p w14:paraId="7E3ED915" w14:textId="77777777" w:rsidR="008928CD" w:rsidRPr="00BE1E6A" w:rsidRDefault="008928CD"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name:-</w:t>
      </w:r>
      <w:r w:rsidRPr="00BE1E6A">
        <w:rPr>
          <w:rFonts w:ascii="Arial" w:eastAsia="Times New Roman" w:hAnsi="Arial" w:cs="Arial"/>
          <w:color w:val="000000"/>
          <w:sz w:val="20"/>
          <w:szCs w:val="20"/>
          <w:lang w:eastAsia="en-IN"/>
        </w:rPr>
        <w:tab/>
      </w:r>
      <w:r w:rsidRPr="00BE1E6A">
        <w:rPr>
          <w:rFonts w:ascii="Arial" w:hAnsi="Arial" w:cs="Arial"/>
          <w:color w:val="000000"/>
          <w:sz w:val="20"/>
          <w:szCs w:val="20"/>
        </w:rPr>
        <w:t>Specifies the name of an &lt;input&gt; element</w:t>
      </w:r>
    </w:p>
    <w:p w14:paraId="4C1AF1D7" w14:textId="77777777" w:rsidR="00BD3A69" w:rsidRPr="00BE1E6A" w:rsidRDefault="00BD3A69"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hAnsi="Arial" w:cs="Arial"/>
          <w:color w:val="000000"/>
          <w:sz w:val="20"/>
          <w:szCs w:val="20"/>
        </w:rPr>
        <w:t>disabled:- true or false</w:t>
      </w:r>
    </w:p>
    <w:p w14:paraId="40BC9EA5" w14:textId="77777777" w:rsidR="00BD3A69" w:rsidRPr="00BE1E6A" w:rsidRDefault="00BD3A69"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hAnsi="Arial" w:cs="Arial"/>
          <w:color w:val="000000"/>
          <w:sz w:val="20"/>
          <w:szCs w:val="20"/>
        </w:rPr>
        <w:t>placeholder:-To show text in background</w:t>
      </w:r>
    </w:p>
    <w:p w14:paraId="1F1EFC1B" w14:textId="77777777" w:rsidR="0083751E" w:rsidRPr="00BE1E6A" w:rsidRDefault="0083751E"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hAnsi="Arial" w:cs="Arial"/>
          <w:color w:val="000000"/>
          <w:sz w:val="20"/>
          <w:szCs w:val="20"/>
        </w:rPr>
        <w:t>checked:-Checked</w:t>
      </w:r>
    </w:p>
    <w:p w14:paraId="02BA5B53" w14:textId="77777777" w:rsidR="00CD3D7B" w:rsidRPr="00BE1E6A" w:rsidRDefault="00CD3D7B"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hAnsi="Arial" w:cs="Arial"/>
          <w:color w:val="000000"/>
          <w:sz w:val="20"/>
          <w:szCs w:val="20"/>
        </w:rPr>
        <w:t>maxlength:-To limit the length of a textbox.</w:t>
      </w:r>
    </w:p>
    <w:p w14:paraId="424E2584" w14:textId="77777777" w:rsidR="00C01DB5" w:rsidRPr="00FC6B4E" w:rsidRDefault="004A7FC0" w:rsidP="00374B0B">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bdr w:val="none" w:sz="0" w:space="0" w:color="auto" w:frame="1"/>
          <w:shd w:val="clear" w:color="auto" w:fill="EEEEEE"/>
        </w:rPr>
        <w:t>a</w:t>
      </w:r>
      <w:r w:rsidR="00C01DB5" w:rsidRPr="00FC6B4E">
        <w:rPr>
          <w:rFonts w:ascii="Arial" w:eastAsia="Times New Roman" w:hAnsi="Arial" w:cs="Arial"/>
          <w:sz w:val="20"/>
          <w:szCs w:val="20"/>
          <w:bdr w:val="none" w:sz="0" w:space="0" w:color="auto" w:frame="1"/>
          <w:shd w:val="clear" w:color="auto" w:fill="EEEEEE"/>
        </w:rPr>
        <w:t>ccept</w:t>
      </w:r>
      <w:r w:rsidR="00FC6B4E">
        <w:rPr>
          <w:rFonts w:ascii="Arial" w:eastAsia="Times New Roman" w:hAnsi="Arial" w:cs="Arial"/>
          <w:sz w:val="20"/>
          <w:szCs w:val="20"/>
          <w:bdr w:val="none" w:sz="0" w:space="0" w:color="auto" w:frame="1"/>
          <w:shd w:val="clear" w:color="auto" w:fill="EEEEEE"/>
        </w:rPr>
        <w:t xml:space="preserve">:- </w:t>
      </w:r>
      <w:r w:rsidR="00C01DB5" w:rsidRPr="00FC6B4E">
        <w:rPr>
          <w:rFonts w:ascii="Arial" w:eastAsia="Times New Roman" w:hAnsi="Arial" w:cs="Arial"/>
          <w:sz w:val="20"/>
          <w:szCs w:val="20"/>
          <w:bdr w:val="none" w:sz="0" w:space="0" w:color="auto" w:frame="1"/>
          <w:shd w:val="clear" w:color="auto" w:fill="EEEEEE"/>
        </w:rPr>
        <w:t xml:space="preserve">"application/pdf,application/vnd.ms-excel,image/*" </w:t>
      </w:r>
    </w:p>
    <w:p w14:paraId="4B0212CB" w14:textId="77777777" w:rsidR="00C01DB5" w:rsidRPr="00BE1E6A" w:rsidRDefault="004A7FC0" w:rsidP="00374B0B">
      <w:pPr>
        <w:pStyle w:val="ListParagraph"/>
        <w:numPr>
          <w:ilvl w:val="0"/>
          <w:numId w:val="30"/>
        </w:numPr>
        <w:spacing w:after="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r</w:t>
      </w:r>
      <w:r w:rsidR="00FC6B4E">
        <w:rPr>
          <w:rFonts w:ascii="Arial" w:eastAsia="Times New Roman" w:hAnsi="Arial" w:cs="Arial"/>
          <w:color w:val="000000"/>
          <w:sz w:val="20"/>
          <w:szCs w:val="20"/>
          <w:lang w:eastAsia="en-IN"/>
        </w:rPr>
        <w:t xml:space="preserve">eadonly:- </w:t>
      </w:r>
      <w:r w:rsidR="008F27F8" w:rsidRPr="00BE1E6A">
        <w:rPr>
          <w:rFonts w:ascii="Arial" w:eastAsia="Times New Roman" w:hAnsi="Arial" w:cs="Arial"/>
          <w:color w:val="000000"/>
          <w:sz w:val="20"/>
          <w:szCs w:val="20"/>
          <w:lang w:eastAsia="en-IN"/>
        </w:rPr>
        <w:t>”readonly”</w:t>
      </w:r>
    </w:p>
    <w:p w14:paraId="2997DE6C" w14:textId="77777777" w:rsidR="00E95F3D" w:rsidRPr="00BE1E6A" w:rsidRDefault="00E95F3D" w:rsidP="00374B0B">
      <w:pPr>
        <w:pStyle w:val="ListParagraph"/>
        <w:numPr>
          <w:ilvl w:val="0"/>
          <w:numId w:val="30"/>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multiple:</w:t>
      </w:r>
      <w:r w:rsidR="00FC6B4E">
        <w:rPr>
          <w:rFonts w:ascii="Arial" w:eastAsia="Times New Roman" w:hAnsi="Arial" w:cs="Arial"/>
          <w:color w:val="000000"/>
          <w:sz w:val="20"/>
          <w:szCs w:val="20"/>
          <w:lang w:eastAsia="en-IN"/>
        </w:rPr>
        <w:t>-</w:t>
      </w:r>
      <w:r w:rsidRPr="00BE1E6A">
        <w:rPr>
          <w:rFonts w:ascii="Arial" w:eastAsia="Times New Roman" w:hAnsi="Arial" w:cs="Arial"/>
          <w:color w:val="000000"/>
          <w:sz w:val="20"/>
          <w:szCs w:val="20"/>
          <w:lang w:eastAsia="en-IN"/>
        </w:rPr>
        <w:t>To Convert Dropdown combo to listbox</w:t>
      </w:r>
    </w:p>
    <w:p w14:paraId="423CA58F" w14:textId="77777777" w:rsidR="00FE3886" w:rsidRPr="00BE1E6A" w:rsidRDefault="008928C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FE3886" w:rsidRPr="00BE1E6A">
        <w:rPr>
          <w:rFonts w:ascii="Arial" w:eastAsia="Times New Roman" w:hAnsi="Arial" w:cs="Arial"/>
          <w:b/>
          <w:color w:val="000000"/>
          <w:sz w:val="20"/>
          <w:szCs w:val="20"/>
          <w:lang w:eastAsia="en-IN"/>
        </w:rPr>
        <w:t>:-</w:t>
      </w:r>
    </w:p>
    <w:p w14:paraId="2BA82E00" w14:textId="77777777" w:rsidR="008928CD" w:rsidRPr="00BE1E6A" w:rsidRDefault="00FE3886"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&lt;form action="form_action.asp" method="get"&gt;</w:t>
      </w:r>
    </w:p>
    <w:p w14:paraId="6DF981AD" w14:textId="77777777" w:rsidR="008928CD" w:rsidRPr="00BE1E6A" w:rsidRDefault="00FE3886"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First name: &lt;input type="text" name="fname" /&gt;&lt;br /&gt;</w:t>
      </w:r>
    </w:p>
    <w:p w14:paraId="17F0B539" w14:textId="77777777" w:rsidR="008928CD" w:rsidRPr="00BE1E6A" w:rsidRDefault="00FE3886"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Last name: &lt;input type="text" name="lname" /&gt;&lt;br /&gt;</w:t>
      </w:r>
    </w:p>
    <w:p w14:paraId="08650A6D" w14:textId="77777777" w:rsidR="008928CD" w:rsidRPr="00BE1E6A" w:rsidRDefault="00FE3886"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&lt;input type="submit" value="Submit" /&gt;</w:t>
      </w:r>
    </w:p>
    <w:p w14:paraId="274DAC59" w14:textId="77777777" w:rsidR="00FE3886" w:rsidRPr="00BE1E6A" w:rsidRDefault="00FE3886"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&lt;/form&gt;</w:t>
      </w:r>
    </w:p>
    <w:p w14:paraId="69D9A760"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The input types are described below.</w:t>
      </w:r>
    </w:p>
    <w:p w14:paraId="5DF6EDEE"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t>Text Fields</w:t>
      </w:r>
    </w:p>
    <w:p w14:paraId="6512BE6B" w14:textId="77777777" w:rsidR="00EB77E6" w:rsidRPr="00BE1E6A" w:rsidRDefault="00EB77E6" w:rsidP="00374B0B">
      <w:pPr>
        <w:spacing w:after="0"/>
        <w:jc w:val="both"/>
        <w:rPr>
          <w:rFonts w:ascii="Arial" w:hAnsi="Arial" w:cs="Arial"/>
          <w:b/>
          <w:sz w:val="20"/>
          <w:szCs w:val="20"/>
        </w:rPr>
      </w:pPr>
      <w:r w:rsidRPr="00BE1E6A">
        <w:rPr>
          <w:rFonts w:ascii="Arial" w:hAnsi="Arial" w:cs="Arial"/>
          <w:sz w:val="20"/>
          <w:szCs w:val="20"/>
        </w:rPr>
        <w:t>Text fields are commonly used for a name, an e-mail address, and so on.</w:t>
      </w:r>
    </w:p>
    <w:p w14:paraId="1B1FEB7C"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&lt;input type=“text” /&gt; defines a one-line input field that a user can enter text into:</w:t>
      </w:r>
    </w:p>
    <w:p w14:paraId="3299BB01" w14:textId="77777777" w:rsidR="00EB77E6" w:rsidRPr="00BE1E6A" w:rsidRDefault="00EB77E6" w:rsidP="00374B0B">
      <w:pPr>
        <w:spacing w:after="0"/>
        <w:rPr>
          <w:rFonts w:ascii="Arial" w:hAnsi="Arial" w:cs="Arial"/>
          <w:sz w:val="20"/>
          <w:szCs w:val="20"/>
        </w:rPr>
      </w:pPr>
      <w:r w:rsidRPr="00BE1E6A">
        <w:rPr>
          <w:rFonts w:ascii="Arial" w:hAnsi="Arial" w:cs="Arial"/>
          <w:sz w:val="20"/>
          <w:szCs w:val="20"/>
        </w:rPr>
        <w:t>&lt;form&gt;</w:t>
      </w:r>
      <w:r w:rsidRPr="00BE1E6A">
        <w:rPr>
          <w:rFonts w:ascii="Arial" w:hAnsi="Arial" w:cs="Arial"/>
          <w:sz w:val="20"/>
          <w:szCs w:val="20"/>
        </w:rPr>
        <w:br/>
        <w:t>First name: &lt;input type=“text” name=“firstname” /&gt;&lt;br /&gt;</w:t>
      </w:r>
      <w:r w:rsidRPr="00BE1E6A">
        <w:rPr>
          <w:rFonts w:ascii="Arial" w:hAnsi="Arial" w:cs="Arial"/>
          <w:sz w:val="20"/>
          <w:szCs w:val="20"/>
        </w:rPr>
        <w:br/>
        <w:t>Last name: &lt;input type=“text” name=“lastname” /&gt;</w:t>
      </w:r>
      <w:r w:rsidRPr="00BE1E6A">
        <w:rPr>
          <w:rFonts w:ascii="Arial" w:hAnsi="Arial" w:cs="Arial"/>
          <w:sz w:val="20"/>
          <w:szCs w:val="20"/>
        </w:rPr>
        <w:br/>
        <w:t xml:space="preserve">&lt;/form&gt; </w:t>
      </w:r>
    </w:p>
    <w:p w14:paraId="4EA7EFBA"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 xml:space="preserve">Note: The form itself is not visible. Also note that the default width of a text field is 20 characters.  </w:t>
      </w:r>
    </w:p>
    <w:p w14:paraId="1BA48EA9" w14:textId="77777777" w:rsidR="00EB77E6" w:rsidRPr="00BE1E6A" w:rsidRDefault="00EB77E6" w:rsidP="00374B0B">
      <w:pPr>
        <w:spacing w:after="0"/>
        <w:jc w:val="both"/>
        <w:rPr>
          <w:rFonts w:ascii="Arial" w:hAnsi="Arial" w:cs="Arial"/>
          <w:b/>
          <w:sz w:val="20"/>
          <w:szCs w:val="20"/>
        </w:rPr>
      </w:pPr>
    </w:p>
    <w:p w14:paraId="1301A5F1"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lastRenderedPageBreak/>
        <w:t>Password Field</w:t>
      </w:r>
    </w:p>
    <w:p w14:paraId="4147B909"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Password fields are similar to text fields, except the contents of the field are not visible on the screen. Password fields are appropriate whenever the content of the field might be confidential. &lt;input type=“password” /&gt; defines a password field:</w:t>
      </w:r>
    </w:p>
    <w:p w14:paraId="779267BB" w14:textId="77777777" w:rsidR="00EB77E6" w:rsidRPr="00BE1E6A" w:rsidRDefault="00EB77E6" w:rsidP="00374B0B">
      <w:pPr>
        <w:spacing w:after="0"/>
        <w:rPr>
          <w:rFonts w:ascii="Arial" w:hAnsi="Arial" w:cs="Arial"/>
          <w:sz w:val="20"/>
          <w:szCs w:val="20"/>
        </w:rPr>
      </w:pPr>
      <w:r w:rsidRPr="00BE1E6A">
        <w:rPr>
          <w:rFonts w:ascii="Arial" w:hAnsi="Arial" w:cs="Arial"/>
          <w:sz w:val="20"/>
          <w:szCs w:val="20"/>
        </w:rPr>
        <w:t>&lt;form&gt;</w:t>
      </w:r>
      <w:r w:rsidRPr="00BE1E6A">
        <w:rPr>
          <w:rFonts w:ascii="Arial" w:hAnsi="Arial" w:cs="Arial"/>
          <w:sz w:val="20"/>
          <w:szCs w:val="20"/>
        </w:rPr>
        <w:br/>
        <w:t>Password: &lt;input type=“password” name=“pwd” /&gt;</w:t>
      </w:r>
      <w:r w:rsidRPr="00BE1E6A">
        <w:rPr>
          <w:rFonts w:ascii="Arial" w:hAnsi="Arial" w:cs="Arial"/>
          <w:sz w:val="20"/>
          <w:szCs w:val="20"/>
        </w:rPr>
        <w:br/>
        <w:t xml:space="preserve">&lt;/form&gt; </w:t>
      </w:r>
    </w:p>
    <w:p w14:paraId="46A26C7E"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 xml:space="preserve">Note: The characters in a password field are masked (shown as asterisks or circles).  </w:t>
      </w:r>
    </w:p>
    <w:p w14:paraId="6028E57A" w14:textId="77777777" w:rsidR="00EB77E6" w:rsidRPr="00BE1E6A" w:rsidRDefault="00EB77E6" w:rsidP="00374B0B">
      <w:pPr>
        <w:spacing w:after="0"/>
        <w:jc w:val="both"/>
        <w:rPr>
          <w:rFonts w:ascii="Arial" w:hAnsi="Arial" w:cs="Arial"/>
          <w:sz w:val="20"/>
          <w:szCs w:val="20"/>
        </w:rPr>
      </w:pPr>
    </w:p>
    <w:p w14:paraId="1BF87302"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t>Radio Buttons</w:t>
      </w:r>
    </w:p>
    <w:p w14:paraId="2560C69B"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 xml:space="preserve">A radio button is a type of input field that allows visitors to choose one option from a list. Radio buttons are so named because you can choose only one of them. &lt;input type=“radio” /&gt; defines a radio button. </w:t>
      </w:r>
    </w:p>
    <w:p w14:paraId="0CAFE89A" w14:textId="77777777" w:rsidR="00EB77E6" w:rsidRPr="00BE1E6A" w:rsidRDefault="00EB77E6" w:rsidP="00374B0B">
      <w:pPr>
        <w:spacing w:after="0"/>
        <w:rPr>
          <w:rFonts w:ascii="Arial" w:hAnsi="Arial" w:cs="Arial"/>
          <w:sz w:val="20"/>
          <w:szCs w:val="20"/>
        </w:rPr>
      </w:pPr>
      <w:r w:rsidRPr="00BE1E6A">
        <w:rPr>
          <w:rFonts w:ascii="Arial" w:hAnsi="Arial" w:cs="Arial"/>
          <w:sz w:val="20"/>
          <w:szCs w:val="20"/>
        </w:rPr>
        <w:t>&lt;form&gt;</w:t>
      </w:r>
      <w:r w:rsidRPr="00BE1E6A">
        <w:rPr>
          <w:rFonts w:ascii="Arial" w:hAnsi="Arial" w:cs="Arial"/>
          <w:sz w:val="20"/>
          <w:szCs w:val="20"/>
        </w:rPr>
        <w:br/>
        <w:t>&lt;input type=“radio” name=“sex” value=“male” /&gt; Male&lt;br /&gt;</w:t>
      </w:r>
      <w:r w:rsidRPr="00BE1E6A">
        <w:rPr>
          <w:rFonts w:ascii="Arial" w:hAnsi="Arial" w:cs="Arial"/>
          <w:sz w:val="20"/>
          <w:szCs w:val="20"/>
        </w:rPr>
        <w:br/>
        <w:t>&lt;input type=“radio” name=“sex” value=“female” /&gt; Female</w:t>
      </w:r>
      <w:r w:rsidRPr="00BE1E6A">
        <w:rPr>
          <w:rFonts w:ascii="Arial" w:hAnsi="Arial" w:cs="Arial"/>
          <w:sz w:val="20"/>
          <w:szCs w:val="20"/>
        </w:rPr>
        <w:br/>
        <w:t>&lt;/form&gt;</w:t>
      </w:r>
    </w:p>
    <w:p w14:paraId="537B0993" w14:textId="77777777" w:rsidR="00EB77E6" w:rsidRPr="00BE1E6A" w:rsidRDefault="00EB77E6" w:rsidP="00374B0B">
      <w:pPr>
        <w:spacing w:after="0"/>
        <w:jc w:val="both"/>
        <w:rPr>
          <w:rFonts w:ascii="Arial" w:hAnsi="Arial" w:cs="Arial"/>
          <w:sz w:val="20"/>
          <w:szCs w:val="20"/>
        </w:rPr>
      </w:pPr>
    </w:p>
    <w:p w14:paraId="322B3DFF"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t xml:space="preserve">Checkboxes </w:t>
      </w:r>
    </w:p>
    <w:p w14:paraId="3FF62133" w14:textId="77777777" w:rsidR="00EB77E6" w:rsidRPr="00BE1E6A" w:rsidRDefault="00EB77E6" w:rsidP="00374B0B">
      <w:pPr>
        <w:spacing w:after="0"/>
        <w:jc w:val="both"/>
        <w:rPr>
          <w:rFonts w:ascii="Arial" w:hAnsi="Arial" w:cs="Arial"/>
          <w:b/>
          <w:sz w:val="20"/>
          <w:szCs w:val="20"/>
        </w:rPr>
      </w:pPr>
      <w:r w:rsidRPr="00BE1E6A">
        <w:rPr>
          <w:rFonts w:ascii="Arial" w:hAnsi="Arial" w:cs="Arial"/>
          <w:sz w:val="20"/>
          <w:szCs w:val="20"/>
        </w:rPr>
        <w:t>Visitors can use check boxes to select an item from a list. Each check box works independently from the others; visitors can select or deselect any combination of check boxes.</w:t>
      </w:r>
    </w:p>
    <w:p w14:paraId="606478E4"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&lt;input type=“checkbox” /&gt; defines a checkbox. Checkboxes let a user select ONE or MORE options of a limited number of choices.</w:t>
      </w:r>
    </w:p>
    <w:p w14:paraId="097EBB17" w14:textId="77777777" w:rsidR="00EB77E6" w:rsidRPr="00BE1E6A" w:rsidRDefault="00EB77E6" w:rsidP="00374B0B">
      <w:pPr>
        <w:spacing w:after="0"/>
        <w:rPr>
          <w:rFonts w:ascii="Arial" w:hAnsi="Arial" w:cs="Arial"/>
          <w:sz w:val="20"/>
          <w:szCs w:val="20"/>
        </w:rPr>
      </w:pPr>
      <w:r w:rsidRPr="00BE1E6A">
        <w:rPr>
          <w:rFonts w:ascii="Arial" w:hAnsi="Arial" w:cs="Arial"/>
          <w:sz w:val="20"/>
          <w:szCs w:val="20"/>
        </w:rPr>
        <w:t>&lt;form&gt;</w:t>
      </w:r>
      <w:r w:rsidRPr="00BE1E6A">
        <w:rPr>
          <w:rFonts w:ascii="Arial" w:hAnsi="Arial" w:cs="Arial"/>
          <w:sz w:val="20"/>
          <w:szCs w:val="20"/>
        </w:rPr>
        <w:br/>
        <w:t>&lt;input type=“checkbox” name=“vehicle” value=“Bike” /&gt; I have a bike&lt;br /&gt;</w:t>
      </w:r>
      <w:r w:rsidRPr="00BE1E6A">
        <w:rPr>
          <w:rFonts w:ascii="Arial" w:hAnsi="Arial" w:cs="Arial"/>
          <w:sz w:val="20"/>
          <w:szCs w:val="20"/>
        </w:rPr>
        <w:br/>
        <w:t xml:space="preserve">&lt;input type=“checkbox” name=“vehicle” value=“Car” /&gt; I have a car </w:t>
      </w:r>
      <w:r w:rsidRPr="00BE1E6A">
        <w:rPr>
          <w:rFonts w:ascii="Arial" w:hAnsi="Arial" w:cs="Arial"/>
          <w:sz w:val="20"/>
          <w:szCs w:val="20"/>
        </w:rPr>
        <w:br/>
        <w:t>&lt;/form&gt;</w:t>
      </w:r>
    </w:p>
    <w:p w14:paraId="5DDC2949" w14:textId="77777777" w:rsidR="00EB77E6" w:rsidRPr="00BE1E6A" w:rsidRDefault="00EB77E6" w:rsidP="00374B0B">
      <w:pPr>
        <w:spacing w:after="0"/>
        <w:jc w:val="both"/>
        <w:rPr>
          <w:rFonts w:ascii="Arial" w:hAnsi="Arial" w:cs="Arial"/>
          <w:b/>
          <w:sz w:val="20"/>
          <w:szCs w:val="20"/>
        </w:rPr>
      </w:pPr>
    </w:p>
    <w:p w14:paraId="6228BDBE"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t>Hidden Fields</w:t>
      </w:r>
    </w:p>
    <w:p w14:paraId="50041543"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 xml:space="preserve">Hidden Fields are –obviously –not  visible to your visitor. </w:t>
      </w:r>
    </w:p>
    <w:p w14:paraId="47B0931E"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&lt;input type="hidden" name="stock" value="200"&gt;</w:t>
      </w:r>
    </w:p>
    <w:p w14:paraId="5C08AF54" w14:textId="77777777" w:rsidR="00EB77E6" w:rsidRPr="00BE1E6A" w:rsidRDefault="00EB77E6" w:rsidP="00374B0B">
      <w:pPr>
        <w:spacing w:after="0"/>
        <w:jc w:val="both"/>
        <w:rPr>
          <w:rFonts w:ascii="Arial" w:hAnsi="Arial" w:cs="Arial"/>
          <w:sz w:val="20"/>
          <w:szCs w:val="20"/>
        </w:rPr>
      </w:pPr>
    </w:p>
    <w:p w14:paraId="543B03A7" w14:textId="77777777" w:rsidR="00EB77E6" w:rsidRPr="00BE1E6A" w:rsidRDefault="00EB77E6" w:rsidP="00374B0B">
      <w:pPr>
        <w:spacing w:after="0"/>
        <w:jc w:val="both"/>
        <w:rPr>
          <w:rFonts w:ascii="Arial" w:hAnsi="Arial" w:cs="Arial"/>
          <w:b/>
          <w:sz w:val="20"/>
          <w:szCs w:val="20"/>
        </w:rPr>
      </w:pPr>
      <w:r w:rsidRPr="00BE1E6A">
        <w:rPr>
          <w:rFonts w:ascii="Arial" w:hAnsi="Arial" w:cs="Arial"/>
          <w:b/>
          <w:sz w:val="20"/>
          <w:szCs w:val="20"/>
        </w:rPr>
        <w:t>File Fields</w:t>
      </w:r>
    </w:p>
    <w:p w14:paraId="77080B36"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HTML also supports a special input field, a file field, to allow visitors to upload files. For example, if you want visitors to submit information –say, a picture, photos, and resumes etc. They can use this field to simply upload the file without the hassle of using FTP or e-mailing the file.</w:t>
      </w:r>
    </w:p>
    <w:p w14:paraId="0AA305E4" w14:textId="77777777" w:rsidR="00EB77E6" w:rsidRPr="00BE1E6A" w:rsidRDefault="00EB77E6" w:rsidP="00374B0B">
      <w:pPr>
        <w:spacing w:after="0"/>
        <w:jc w:val="both"/>
        <w:rPr>
          <w:rFonts w:ascii="Arial" w:hAnsi="Arial" w:cs="Arial"/>
          <w:sz w:val="20"/>
          <w:szCs w:val="20"/>
        </w:rPr>
      </w:pPr>
      <w:r w:rsidRPr="00BE1E6A">
        <w:rPr>
          <w:rFonts w:ascii="Arial" w:hAnsi="Arial" w:cs="Arial"/>
          <w:sz w:val="20"/>
          <w:szCs w:val="20"/>
        </w:rPr>
        <w:t>&lt;input type="file" name="resume" size="20"&gt;</w:t>
      </w:r>
      <w:r w:rsidR="00F04698" w:rsidRPr="00BE1E6A">
        <w:rPr>
          <w:rFonts w:ascii="Arial" w:hAnsi="Arial" w:cs="Arial"/>
          <w:sz w:val="20"/>
          <w:szCs w:val="20"/>
        </w:rPr>
        <w:t>&lt;br /&gt;</w:t>
      </w:r>
    </w:p>
    <w:p w14:paraId="2B25A544"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type="time" name="t1"/&gt;&lt;br /&gt;</w:t>
      </w:r>
    </w:p>
    <w:p w14:paraId="5E41E656"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type="date" /&gt;&lt;br /&gt;</w:t>
      </w:r>
    </w:p>
    <w:p w14:paraId="212E59C5"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type="color" name="col"/&gt;&lt;br /&gt;</w:t>
      </w:r>
    </w:p>
    <w:p w14:paraId="0A369CF5"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type="datetime" /&gt;&lt;br /&gt;</w:t>
      </w:r>
    </w:p>
    <w:p w14:paraId="6C3013EE"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type="datetime-local" /&gt;&lt;br /&gt;</w:t>
      </w:r>
    </w:p>
    <w:p w14:paraId="0B7982C2"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type="email" /&gt;&lt;br /&gt;</w:t>
      </w:r>
    </w:p>
    <w:p w14:paraId="4F99F22A"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type="month" /&gt;&lt;br /&gt;</w:t>
      </w:r>
    </w:p>
    <w:p w14:paraId="5FEC1D1B"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type="number" /&gt;&lt;br /&gt;</w:t>
      </w:r>
    </w:p>
    <w:p w14:paraId="00258B93"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type="range" /&gt;&lt;br /&gt;</w:t>
      </w:r>
    </w:p>
    <w:p w14:paraId="3B68360F"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type="search" /&gt;&lt;br /&gt;</w:t>
      </w:r>
    </w:p>
    <w:p w14:paraId="27EEA502"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type="tel" /&gt;&lt;br /&gt;</w:t>
      </w:r>
    </w:p>
    <w:p w14:paraId="093D1180"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type="url" /&gt;&lt;br /&gt;</w:t>
      </w:r>
    </w:p>
    <w:p w14:paraId="06D511D4" w14:textId="77777777" w:rsidR="00025B3A" w:rsidRPr="00BE1E6A" w:rsidRDefault="00025B3A" w:rsidP="00374B0B">
      <w:pPr>
        <w:spacing w:after="0"/>
        <w:jc w:val="both"/>
        <w:rPr>
          <w:rFonts w:ascii="Arial" w:hAnsi="Arial" w:cs="Arial"/>
          <w:sz w:val="20"/>
          <w:szCs w:val="20"/>
        </w:rPr>
      </w:pPr>
      <w:r w:rsidRPr="00BE1E6A">
        <w:rPr>
          <w:rFonts w:ascii="Arial" w:hAnsi="Arial" w:cs="Arial"/>
          <w:sz w:val="20"/>
          <w:szCs w:val="20"/>
        </w:rPr>
        <w:t>&lt;input type="week" /&gt;&lt;br /&gt;</w:t>
      </w:r>
    </w:p>
    <w:p w14:paraId="37199994" w14:textId="77777777" w:rsidR="00535B11" w:rsidRPr="00BE1E6A" w:rsidRDefault="00067495" w:rsidP="00374B0B">
      <w:pPr>
        <w:pStyle w:val="Heading2"/>
        <w:jc w:val="both"/>
        <w:rPr>
          <w:rFonts w:ascii="Arial" w:hAnsi="Arial" w:cs="Arial"/>
          <w:sz w:val="20"/>
          <w:szCs w:val="20"/>
        </w:rPr>
      </w:pPr>
      <w:r w:rsidRPr="00BE1E6A">
        <w:rPr>
          <w:rFonts w:ascii="Arial" w:hAnsi="Arial" w:cs="Arial"/>
          <w:sz w:val="20"/>
          <w:szCs w:val="20"/>
          <w:lang w:eastAsia="en-IN"/>
        </w:rPr>
        <w:t>77</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TEXTAREA</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6C259901" w14:textId="77777777" w:rsidR="00535B11" w:rsidRPr="00BE1E6A" w:rsidRDefault="00535B11"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&lt;textarea&gt; tag defines a multi-line text input control. A text area can hold an unlimited number of characters, and the text renders in a fixed-width font (usually Courier). The size of a text area is specified by the cols and rows attributes.</w:t>
      </w:r>
    </w:p>
    <w:p w14:paraId="796BBE2F" w14:textId="77777777" w:rsidR="00535B11" w:rsidRPr="00BE1E6A" w:rsidRDefault="00535B11" w:rsidP="00374B0B">
      <w:pPr>
        <w:shd w:val="clear" w:color="auto" w:fill="FFFFFF"/>
        <w:spacing w:after="0" w:line="240" w:lineRule="auto"/>
        <w:jc w:val="both"/>
        <w:rPr>
          <w:rFonts w:ascii="Arial" w:eastAsia="Times New Roman" w:hAnsi="Arial" w:cs="Arial"/>
          <w:b/>
          <w:color w:val="000000"/>
          <w:sz w:val="20"/>
          <w:szCs w:val="20"/>
        </w:rPr>
      </w:pPr>
      <w:r w:rsidRPr="00BE1E6A">
        <w:rPr>
          <w:rFonts w:ascii="Arial" w:eastAsia="Times New Roman" w:hAnsi="Arial" w:cs="Arial"/>
          <w:b/>
          <w:color w:val="000000"/>
          <w:sz w:val="20"/>
          <w:szCs w:val="20"/>
        </w:rPr>
        <w:t>Attributes:-</w:t>
      </w:r>
    </w:p>
    <w:p w14:paraId="356C16F9" w14:textId="77777777" w:rsidR="00535B11" w:rsidRPr="00BE1E6A" w:rsidRDefault="00535B11" w:rsidP="00374B0B">
      <w:pPr>
        <w:pStyle w:val="ListParagraph"/>
        <w:numPr>
          <w:ilvl w:val="0"/>
          <w:numId w:val="34"/>
        </w:numPr>
        <w:shd w:val="clear" w:color="auto" w:fill="FFFFFF"/>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cols:-</w:t>
      </w:r>
      <w:r w:rsidRPr="00BE1E6A">
        <w:rPr>
          <w:rFonts w:ascii="Arial" w:eastAsia="Times New Roman" w:hAnsi="Arial" w:cs="Arial"/>
          <w:color w:val="000000"/>
          <w:sz w:val="20"/>
          <w:szCs w:val="20"/>
        </w:rPr>
        <w:tab/>
      </w:r>
      <w:r w:rsidRPr="00BE1E6A">
        <w:rPr>
          <w:rFonts w:ascii="Arial" w:hAnsi="Arial" w:cs="Arial"/>
          <w:color w:val="000000"/>
          <w:sz w:val="20"/>
          <w:szCs w:val="20"/>
        </w:rPr>
        <w:t>Specifies the visible width of a text area.</w:t>
      </w:r>
    </w:p>
    <w:p w14:paraId="0EBA18B7" w14:textId="77777777" w:rsidR="00535B11" w:rsidRPr="00BE1E6A" w:rsidRDefault="00535B11" w:rsidP="00374B0B">
      <w:pPr>
        <w:pStyle w:val="ListParagraph"/>
        <w:numPr>
          <w:ilvl w:val="0"/>
          <w:numId w:val="34"/>
        </w:numPr>
        <w:shd w:val="clear" w:color="auto" w:fill="FFFFFF"/>
        <w:spacing w:after="0" w:line="240" w:lineRule="auto"/>
        <w:jc w:val="both"/>
        <w:rPr>
          <w:rFonts w:ascii="Arial" w:eastAsia="Times New Roman" w:hAnsi="Arial" w:cs="Arial"/>
          <w:color w:val="000000"/>
          <w:sz w:val="20"/>
          <w:szCs w:val="20"/>
        </w:rPr>
      </w:pPr>
      <w:r w:rsidRPr="00BE1E6A">
        <w:rPr>
          <w:rFonts w:ascii="Arial" w:hAnsi="Arial" w:cs="Arial"/>
          <w:color w:val="000000"/>
          <w:sz w:val="20"/>
          <w:szCs w:val="20"/>
        </w:rPr>
        <w:t>rows:-</w:t>
      </w:r>
      <w:r w:rsidRPr="00BE1E6A">
        <w:rPr>
          <w:rFonts w:ascii="Arial" w:hAnsi="Arial" w:cs="Arial"/>
          <w:color w:val="000000"/>
          <w:sz w:val="20"/>
          <w:szCs w:val="20"/>
        </w:rPr>
        <w:tab/>
        <w:t>Specifies the visible number of lines in a text area.</w:t>
      </w:r>
    </w:p>
    <w:p w14:paraId="1452D82F" w14:textId="77777777" w:rsidR="00535B11" w:rsidRPr="00BE1E6A" w:rsidRDefault="00535B11" w:rsidP="00374B0B">
      <w:pPr>
        <w:spacing w:after="0"/>
        <w:jc w:val="both"/>
        <w:rPr>
          <w:rFonts w:ascii="Arial" w:hAnsi="Arial" w:cs="Arial"/>
          <w:b/>
          <w:sz w:val="20"/>
          <w:szCs w:val="20"/>
        </w:rPr>
      </w:pPr>
      <w:r w:rsidRPr="00BE1E6A">
        <w:rPr>
          <w:rFonts w:ascii="Arial" w:hAnsi="Arial" w:cs="Arial"/>
          <w:b/>
          <w:sz w:val="20"/>
          <w:szCs w:val="20"/>
        </w:rPr>
        <w:lastRenderedPageBreak/>
        <w:t>Example:-</w:t>
      </w:r>
    </w:p>
    <w:p w14:paraId="493C434A" w14:textId="77777777" w:rsidR="00535B11" w:rsidRPr="00BE1E6A" w:rsidRDefault="00535B11" w:rsidP="00374B0B">
      <w:pPr>
        <w:spacing w:after="0"/>
        <w:ind w:left="720"/>
        <w:jc w:val="both"/>
        <w:rPr>
          <w:rFonts w:ascii="Arial" w:hAnsi="Arial" w:cs="Arial"/>
          <w:color w:val="000000"/>
          <w:sz w:val="20"/>
          <w:szCs w:val="20"/>
        </w:rPr>
      </w:pPr>
      <w:r w:rsidRPr="00BE1E6A">
        <w:rPr>
          <w:rFonts w:ascii="Arial" w:hAnsi="Arial" w:cs="Arial"/>
          <w:color w:val="000000"/>
          <w:sz w:val="20"/>
          <w:szCs w:val="20"/>
        </w:rPr>
        <w:t xml:space="preserve">&lt;textarea rows="2" cols="20"&gt;At matrix you will find all the Web-building tutorials you need, from basic </w:t>
      </w:r>
    </w:p>
    <w:p w14:paraId="27EE3AE9"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HTML to advanced XML, SQL, ASP, and PHP. &lt;/textarea&gt;</w:t>
      </w:r>
    </w:p>
    <w:p w14:paraId="7956CBFE" w14:textId="77777777" w:rsidR="00535B11" w:rsidRPr="00BE1E6A" w:rsidRDefault="00535B11" w:rsidP="00374B0B">
      <w:pPr>
        <w:pStyle w:val="Heading2"/>
        <w:jc w:val="both"/>
        <w:rPr>
          <w:rFonts w:ascii="Arial" w:hAnsi="Arial" w:cs="Arial"/>
          <w:sz w:val="20"/>
          <w:szCs w:val="20"/>
          <w:lang w:eastAsia="en-IN"/>
        </w:rPr>
      </w:pPr>
    </w:p>
    <w:p w14:paraId="11DCB6D4"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78</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BUTTON</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5B5E97B0" w14:textId="77777777" w:rsidR="00535B11" w:rsidRPr="00BE1E6A" w:rsidRDefault="00535B11"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&lt;button&gt; tag defines a push button. Inside a &lt;button&gt; element you can put content, like text or images. This is the difference between this element and buttons created with the &lt; input&gt; element.</w:t>
      </w:r>
    </w:p>
    <w:p w14:paraId="56EE2F60" w14:textId="77777777" w:rsidR="00535B11" w:rsidRPr="00BE1E6A" w:rsidRDefault="00535B11" w:rsidP="00374B0B">
      <w:pPr>
        <w:shd w:val="clear" w:color="auto" w:fill="FFFFFF"/>
        <w:spacing w:after="0" w:line="240" w:lineRule="auto"/>
        <w:jc w:val="both"/>
        <w:rPr>
          <w:rFonts w:ascii="Arial" w:eastAsia="Times New Roman" w:hAnsi="Arial" w:cs="Arial"/>
          <w:b/>
          <w:color w:val="000000"/>
          <w:sz w:val="20"/>
          <w:szCs w:val="20"/>
        </w:rPr>
      </w:pPr>
      <w:r w:rsidRPr="00BE1E6A">
        <w:rPr>
          <w:rFonts w:ascii="Arial" w:eastAsia="Times New Roman" w:hAnsi="Arial" w:cs="Arial"/>
          <w:b/>
          <w:color w:val="000000"/>
          <w:sz w:val="20"/>
          <w:szCs w:val="20"/>
        </w:rPr>
        <w:t>Attributes:-</w:t>
      </w:r>
    </w:p>
    <w:p w14:paraId="0A9C5A0F" w14:textId="77777777" w:rsidR="00535B11" w:rsidRPr="00BE1E6A" w:rsidRDefault="00535B11" w:rsidP="00374B0B">
      <w:pPr>
        <w:pStyle w:val="ListParagraph"/>
        <w:numPr>
          <w:ilvl w:val="0"/>
          <w:numId w:val="32"/>
        </w:numPr>
        <w:shd w:val="clear" w:color="auto" w:fill="FFFFFF"/>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type:-</w:t>
      </w:r>
      <w:r w:rsidRPr="00BE1E6A">
        <w:rPr>
          <w:rFonts w:ascii="Arial" w:eastAsia="Times New Roman" w:hAnsi="Arial" w:cs="Arial"/>
          <w:color w:val="000000"/>
          <w:sz w:val="20"/>
          <w:szCs w:val="20"/>
        </w:rPr>
        <w:tab/>
      </w:r>
      <w:r w:rsidRPr="00BE1E6A">
        <w:rPr>
          <w:rFonts w:ascii="Arial" w:hAnsi="Arial" w:cs="Arial"/>
          <w:color w:val="000000"/>
          <w:sz w:val="20"/>
          <w:szCs w:val="20"/>
        </w:rPr>
        <w:t>Specifies the type of button (button, reset, submit)</w:t>
      </w:r>
    </w:p>
    <w:p w14:paraId="2B379F4F" w14:textId="77777777" w:rsidR="00535B11" w:rsidRPr="00BE1E6A" w:rsidRDefault="00535B11"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0FE75379" w14:textId="77777777" w:rsidR="00535B11" w:rsidRPr="00BE1E6A" w:rsidRDefault="00535B11"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&lt;button type="button"&gt;Click Me!&lt;/button&gt;</w:t>
      </w:r>
    </w:p>
    <w:p w14:paraId="3879FE28" w14:textId="77777777" w:rsidR="00535B11" w:rsidRPr="00BE1E6A" w:rsidRDefault="00535B11" w:rsidP="00374B0B">
      <w:pPr>
        <w:pStyle w:val="Heading2"/>
        <w:jc w:val="both"/>
        <w:rPr>
          <w:rFonts w:ascii="Arial" w:hAnsi="Arial" w:cs="Arial"/>
          <w:sz w:val="20"/>
          <w:szCs w:val="20"/>
          <w:lang w:eastAsia="en-IN"/>
        </w:rPr>
      </w:pPr>
    </w:p>
    <w:p w14:paraId="3B181D06"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79</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SELECT</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271E3683" w14:textId="77777777" w:rsidR="00535B11" w:rsidRPr="00BE1E6A" w:rsidRDefault="00535B11"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&lt;select&gt; tag is used to create a drop-down list. The &lt;option&gt; tags inside the &lt;select&gt; element define the available options in the list.</w:t>
      </w:r>
    </w:p>
    <w:p w14:paraId="4D1E166E" w14:textId="77777777" w:rsidR="00535B11" w:rsidRPr="00BE1E6A" w:rsidRDefault="00535B11" w:rsidP="00374B0B">
      <w:pPr>
        <w:pStyle w:val="Heading2"/>
        <w:jc w:val="both"/>
        <w:rPr>
          <w:rFonts w:ascii="Arial" w:hAnsi="Arial" w:cs="Arial"/>
          <w:sz w:val="20"/>
          <w:szCs w:val="20"/>
          <w:lang w:eastAsia="en-IN"/>
        </w:rPr>
      </w:pPr>
    </w:p>
    <w:p w14:paraId="164F67CF"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80</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OPTION</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7F4E2E9C" w14:textId="77777777" w:rsidR="00535B11" w:rsidRPr="00BE1E6A" w:rsidRDefault="00535B11"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The &lt;option&gt; tag defines an option in a select list. &lt;option&gt; elements go inside a &lt;select&gt; element.</w:t>
      </w:r>
    </w:p>
    <w:p w14:paraId="755F22A3" w14:textId="77777777" w:rsidR="00535B11" w:rsidRPr="00BE1E6A" w:rsidRDefault="00535B11"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5DC0ACBE" w14:textId="77777777" w:rsidR="00535B11" w:rsidRPr="00BE1E6A" w:rsidRDefault="00535B11"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&lt;select&gt;</w:t>
      </w:r>
    </w:p>
    <w:p w14:paraId="43AFD3A8"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&lt;option value="volvo"&gt;Volvo&lt;/option&gt;</w:t>
      </w:r>
    </w:p>
    <w:p w14:paraId="4B57BDAE"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&lt;option value="saab"&gt;Saab&lt;/option&gt;</w:t>
      </w:r>
    </w:p>
    <w:p w14:paraId="00149A66"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&lt;option value="mercedes"&gt;Mercedes&lt;/option&gt;</w:t>
      </w:r>
    </w:p>
    <w:p w14:paraId="3173FAE5"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&lt;option value="audi"&gt;Audi&lt;/option&gt;</w:t>
      </w:r>
    </w:p>
    <w:p w14:paraId="496CF3BE" w14:textId="77777777" w:rsidR="00535B11" w:rsidRPr="00BE1E6A" w:rsidRDefault="00535B11"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&lt;/select&gt;</w:t>
      </w:r>
    </w:p>
    <w:p w14:paraId="73CF8B40" w14:textId="77777777" w:rsidR="00535B11" w:rsidRPr="00BE1E6A" w:rsidRDefault="00535B11" w:rsidP="00374B0B">
      <w:pPr>
        <w:spacing w:after="0"/>
        <w:jc w:val="both"/>
        <w:rPr>
          <w:rFonts w:ascii="Arial" w:eastAsia="Times New Roman" w:hAnsi="Arial" w:cs="Arial"/>
          <w:b/>
          <w:color w:val="000000"/>
          <w:sz w:val="20"/>
          <w:szCs w:val="20"/>
          <w:lang w:eastAsia="en-IN"/>
        </w:rPr>
      </w:pPr>
    </w:p>
    <w:p w14:paraId="7C1DFE2C"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81</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OPTGROUP</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25ACDBCA" w14:textId="77777777" w:rsidR="00535B11" w:rsidRPr="00BE1E6A" w:rsidRDefault="00535B11"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&lt;optgroup&gt; is used to group related options in a drop-down list. If you have a long list of options, groups of related options are easier to handle for a user.</w:t>
      </w:r>
    </w:p>
    <w:p w14:paraId="7378AD52" w14:textId="77777777" w:rsidR="00535B11" w:rsidRPr="00BE1E6A" w:rsidRDefault="00535B11" w:rsidP="00374B0B">
      <w:pPr>
        <w:shd w:val="clear" w:color="auto" w:fill="FFFFFF"/>
        <w:spacing w:after="0" w:line="240" w:lineRule="auto"/>
        <w:jc w:val="both"/>
        <w:rPr>
          <w:rFonts w:ascii="Arial" w:eastAsia="Times New Roman" w:hAnsi="Arial" w:cs="Arial"/>
          <w:b/>
          <w:color w:val="000000"/>
          <w:sz w:val="20"/>
          <w:szCs w:val="20"/>
        </w:rPr>
      </w:pPr>
      <w:r w:rsidRPr="00BE1E6A">
        <w:rPr>
          <w:rFonts w:ascii="Arial" w:eastAsia="Times New Roman" w:hAnsi="Arial" w:cs="Arial"/>
          <w:b/>
          <w:color w:val="000000"/>
          <w:sz w:val="20"/>
          <w:szCs w:val="20"/>
        </w:rPr>
        <w:t>Attributes:-</w:t>
      </w:r>
    </w:p>
    <w:p w14:paraId="779E13ED" w14:textId="77777777" w:rsidR="00535B11" w:rsidRPr="00BE1E6A" w:rsidRDefault="00535B11" w:rsidP="00374B0B">
      <w:pPr>
        <w:pStyle w:val="ListParagraph"/>
        <w:numPr>
          <w:ilvl w:val="0"/>
          <w:numId w:val="33"/>
        </w:numPr>
        <w:shd w:val="clear" w:color="auto" w:fill="FFFFFF"/>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 xml:space="preserve">label:- </w:t>
      </w:r>
      <w:r w:rsidRPr="00BE1E6A">
        <w:rPr>
          <w:rFonts w:ascii="Arial" w:eastAsia="Times New Roman" w:hAnsi="Arial" w:cs="Arial"/>
          <w:color w:val="000000"/>
          <w:sz w:val="20"/>
          <w:szCs w:val="20"/>
        </w:rPr>
        <w:tab/>
      </w:r>
      <w:r w:rsidRPr="00BE1E6A">
        <w:rPr>
          <w:rFonts w:ascii="Arial" w:hAnsi="Arial" w:cs="Arial"/>
          <w:color w:val="000000"/>
          <w:sz w:val="20"/>
          <w:szCs w:val="20"/>
        </w:rPr>
        <w:t>Specifies a label for an option-group.</w:t>
      </w:r>
    </w:p>
    <w:p w14:paraId="066F7618" w14:textId="77777777" w:rsidR="00535B11" w:rsidRPr="00BE1E6A" w:rsidRDefault="00535B11"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7D122818" w14:textId="77777777" w:rsidR="00535B11" w:rsidRPr="00BE1E6A" w:rsidRDefault="00535B11"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&lt;select&gt;</w:t>
      </w:r>
    </w:p>
    <w:p w14:paraId="3C991575"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&lt;optgroup label="Swedish Cars"&gt;</w:t>
      </w:r>
    </w:p>
    <w:p w14:paraId="57D90358"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&lt;option value="volvo"&gt;Volvo&lt;/option&gt;</w:t>
      </w:r>
    </w:p>
    <w:p w14:paraId="3B6218A4"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&lt;option value="saab"&gt;Saab&lt;/option&gt;</w:t>
      </w:r>
    </w:p>
    <w:p w14:paraId="3D5824F8"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&lt;/optgroup&gt;</w:t>
      </w:r>
    </w:p>
    <w:p w14:paraId="798F0C51"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&lt;optgroup label="German Cars"&gt;</w:t>
      </w:r>
    </w:p>
    <w:p w14:paraId="7FD8718A"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&lt;option value="mercedes"&gt;Mercedes&lt;/option&gt;</w:t>
      </w:r>
    </w:p>
    <w:p w14:paraId="2D88AD8D"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&lt;option value="audi"&gt;Audi&lt;/option&gt;</w:t>
      </w:r>
    </w:p>
    <w:p w14:paraId="6F76BBC8"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&lt;/optgroup&gt;</w:t>
      </w:r>
    </w:p>
    <w:p w14:paraId="390EE563" w14:textId="77777777" w:rsidR="00535B11" w:rsidRPr="00BE1E6A" w:rsidRDefault="00535B11"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&lt;/select&gt;</w:t>
      </w:r>
    </w:p>
    <w:p w14:paraId="0B82D904" w14:textId="77777777" w:rsidR="00964D1E" w:rsidRPr="00BE1E6A" w:rsidRDefault="00964D1E" w:rsidP="00374B0B">
      <w:pPr>
        <w:pStyle w:val="Heading2"/>
        <w:jc w:val="both"/>
        <w:rPr>
          <w:rFonts w:ascii="Arial" w:hAnsi="Arial" w:cs="Arial"/>
          <w:sz w:val="20"/>
          <w:szCs w:val="20"/>
          <w:lang w:eastAsia="en-IN"/>
        </w:rPr>
      </w:pPr>
    </w:p>
    <w:p w14:paraId="35CC1DF5"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82</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FIELDSET</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72A61FFC" w14:textId="77777777" w:rsidR="00535B11" w:rsidRPr="00BE1E6A" w:rsidRDefault="00535B11"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&lt;fieldset&gt; tag is used to group related elements in a form. The &lt;fieldset&gt; tag draws a box around the related elements.</w:t>
      </w:r>
    </w:p>
    <w:p w14:paraId="6A25FA89" w14:textId="77777777" w:rsidR="00535B11" w:rsidRPr="00BE1E6A" w:rsidRDefault="00535B11" w:rsidP="00374B0B">
      <w:pPr>
        <w:pStyle w:val="Heading2"/>
        <w:jc w:val="both"/>
        <w:rPr>
          <w:rFonts w:ascii="Arial" w:hAnsi="Arial" w:cs="Arial"/>
          <w:sz w:val="20"/>
          <w:szCs w:val="20"/>
          <w:lang w:eastAsia="en-IN"/>
        </w:rPr>
      </w:pPr>
    </w:p>
    <w:p w14:paraId="4E093A80" w14:textId="77777777" w:rsidR="00535B11"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83</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535B11" w:rsidRPr="00BE1E6A">
        <w:rPr>
          <w:rFonts w:ascii="Arial" w:hAnsi="Arial" w:cs="Arial"/>
          <w:sz w:val="20"/>
          <w:szCs w:val="20"/>
          <w:lang w:eastAsia="en-IN"/>
        </w:rPr>
        <w:t>LEGEND</w:t>
      </w:r>
      <w:r w:rsidR="00964D1E" w:rsidRPr="00BE1E6A">
        <w:rPr>
          <w:rFonts w:ascii="Arial" w:hAnsi="Arial" w:cs="Arial"/>
          <w:sz w:val="20"/>
          <w:szCs w:val="20"/>
          <w:lang w:eastAsia="en-IN"/>
        </w:rPr>
        <w:t>&gt;</w:t>
      </w:r>
      <w:r w:rsidR="00535B11" w:rsidRPr="00BE1E6A">
        <w:rPr>
          <w:rFonts w:ascii="Arial" w:hAnsi="Arial" w:cs="Arial"/>
          <w:sz w:val="20"/>
          <w:szCs w:val="20"/>
          <w:lang w:eastAsia="en-IN"/>
        </w:rPr>
        <w:t>:-</w:t>
      </w:r>
    </w:p>
    <w:p w14:paraId="53162D72" w14:textId="77777777" w:rsidR="00535B11" w:rsidRPr="00BE1E6A" w:rsidRDefault="00535B11"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The &lt;legend&gt; tag defines a caption for the &lt;fieldset&gt; element.</w:t>
      </w:r>
    </w:p>
    <w:p w14:paraId="14DA4C4D" w14:textId="77777777" w:rsidR="00535B11" w:rsidRPr="00BE1E6A" w:rsidRDefault="00535B11"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15ADF04E" w14:textId="77777777" w:rsidR="00535B11" w:rsidRPr="00BE1E6A" w:rsidRDefault="00535B11"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&lt;form&gt;</w:t>
      </w:r>
    </w:p>
    <w:p w14:paraId="4CE89B01"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&lt;fieldset&gt;</w:t>
      </w:r>
    </w:p>
    <w:p w14:paraId="128F57D2"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&lt;legend&gt;Personalia:&lt;/legend&gt;</w:t>
      </w:r>
    </w:p>
    <w:p w14:paraId="2028E0B1"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Name: &lt;input type="text" /&gt;&lt;br /&gt;</w:t>
      </w:r>
    </w:p>
    <w:p w14:paraId="5B40B220"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Email: &lt;input type="text" /&gt;&lt;br /&gt;</w:t>
      </w:r>
    </w:p>
    <w:p w14:paraId="5BFE6EEF" w14:textId="77777777" w:rsidR="00535B11" w:rsidRPr="00BE1E6A" w:rsidRDefault="00535B11" w:rsidP="00374B0B">
      <w:pPr>
        <w:spacing w:after="0"/>
        <w:ind w:left="1440" w:firstLine="720"/>
        <w:jc w:val="both"/>
        <w:rPr>
          <w:rFonts w:ascii="Arial" w:hAnsi="Arial" w:cs="Arial"/>
          <w:color w:val="000000"/>
          <w:sz w:val="20"/>
          <w:szCs w:val="20"/>
        </w:rPr>
      </w:pPr>
      <w:r w:rsidRPr="00BE1E6A">
        <w:rPr>
          <w:rFonts w:ascii="Arial" w:hAnsi="Arial" w:cs="Arial"/>
          <w:color w:val="000000"/>
          <w:sz w:val="20"/>
          <w:szCs w:val="20"/>
        </w:rPr>
        <w:t>Date of birth: &lt;input type="text" /&gt;</w:t>
      </w:r>
    </w:p>
    <w:p w14:paraId="4AF2A396" w14:textId="77777777" w:rsidR="00535B11" w:rsidRPr="00BE1E6A" w:rsidRDefault="00535B11"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lastRenderedPageBreak/>
        <w:t>&lt;/fieldset&gt;</w:t>
      </w:r>
    </w:p>
    <w:p w14:paraId="597A8662" w14:textId="77777777" w:rsidR="00535B11" w:rsidRPr="00BE1E6A" w:rsidRDefault="00535B11"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&lt;/form&gt;</w:t>
      </w:r>
    </w:p>
    <w:p w14:paraId="4C825616" w14:textId="77777777" w:rsidR="00535B11" w:rsidRPr="00BE1E6A" w:rsidRDefault="00535B11" w:rsidP="00374B0B">
      <w:pPr>
        <w:spacing w:after="0"/>
        <w:jc w:val="both"/>
        <w:rPr>
          <w:rFonts w:ascii="Arial" w:eastAsia="Times New Roman" w:hAnsi="Arial" w:cs="Arial"/>
          <w:b/>
          <w:color w:val="000000"/>
          <w:sz w:val="20"/>
          <w:szCs w:val="20"/>
          <w:lang w:eastAsia="en-IN"/>
        </w:rPr>
      </w:pPr>
    </w:p>
    <w:p w14:paraId="3F2D66D4" w14:textId="77777777" w:rsidR="00FE3886"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84</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8928CD" w:rsidRPr="00BE1E6A">
        <w:rPr>
          <w:rFonts w:ascii="Arial" w:hAnsi="Arial" w:cs="Arial"/>
          <w:sz w:val="20"/>
          <w:szCs w:val="20"/>
          <w:lang w:eastAsia="en-IN"/>
        </w:rPr>
        <w:t>LABEL</w:t>
      </w:r>
      <w:r w:rsidR="00964D1E" w:rsidRPr="00BE1E6A">
        <w:rPr>
          <w:rFonts w:ascii="Arial" w:hAnsi="Arial" w:cs="Arial"/>
          <w:sz w:val="20"/>
          <w:szCs w:val="20"/>
          <w:lang w:eastAsia="en-IN"/>
        </w:rPr>
        <w:t>&gt;</w:t>
      </w:r>
      <w:r w:rsidR="00FE3886" w:rsidRPr="00BE1E6A">
        <w:rPr>
          <w:rFonts w:ascii="Arial" w:hAnsi="Arial" w:cs="Arial"/>
          <w:sz w:val="20"/>
          <w:szCs w:val="20"/>
          <w:lang w:eastAsia="en-IN"/>
        </w:rPr>
        <w:t>:-</w:t>
      </w:r>
    </w:p>
    <w:p w14:paraId="4BCEAEE1" w14:textId="77777777" w:rsidR="00FE3886" w:rsidRPr="00BE1E6A" w:rsidRDefault="00FE3886"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&lt;label&gt; tag defines a label for an &lt;input&gt; element.</w:t>
      </w:r>
      <w:r w:rsidR="008928CD" w:rsidRPr="00BE1E6A">
        <w:rPr>
          <w:rFonts w:ascii="Arial" w:eastAsia="Times New Roman" w:hAnsi="Arial" w:cs="Arial"/>
          <w:color w:val="000000"/>
          <w:sz w:val="20"/>
          <w:szCs w:val="20"/>
        </w:rPr>
        <w:t xml:space="preserve"> </w:t>
      </w:r>
      <w:r w:rsidRPr="00BE1E6A">
        <w:rPr>
          <w:rFonts w:ascii="Arial" w:eastAsia="Times New Roman" w:hAnsi="Arial" w:cs="Arial"/>
          <w:color w:val="000000"/>
          <w:sz w:val="20"/>
          <w:szCs w:val="20"/>
        </w:rPr>
        <w:t>The &lt;label&gt; element does not render as anything special for the user. However, it provides a usability improvement for mouse users, because if the user clicks on the text within the &lt;label&gt; element, it toggles the control.</w:t>
      </w:r>
      <w:r w:rsidR="008928CD" w:rsidRPr="00BE1E6A">
        <w:rPr>
          <w:rFonts w:ascii="Arial" w:eastAsia="Times New Roman" w:hAnsi="Arial" w:cs="Arial"/>
          <w:color w:val="000000"/>
          <w:sz w:val="20"/>
          <w:szCs w:val="20"/>
        </w:rPr>
        <w:t xml:space="preserve"> </w:t>
      </w:r>
      <w:r w:rsidRPr="00BE1E6A">
        <w:rPr>
          <w:rFonts w:ascii="Arial" w:eastAsia="Times New Roman" w:hAnsi="Arial" w:cs="Arial"/>
          <w:color w:val="000000"/>
          <w:sz w:val="20"/>
          <w:szCs w:val="20"/>
        </w:rPr>
        <w:t>The for attribute of the &lt;label&gt; tag should be equal to the id attribute of the related element to bind them together.</w:t>
      </w:r>
    </w:p>
    <w:p w14:paraId="5317BBBD" w14:textId="77777777" w:rsidR="00FE3886" w:rsidRPr="00BE1E6A" w:rsidRDefault="008928C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508A1EDF" w14:textId="77777777" w:rsidR="008928CD" w:rsidRPr="00BE1E6A" w:rsidRDefault="008928CD" w:rsidP="00374B0B">
      <w:pPr>
        <w:pStyle w:val="ListParagraph"/>
        <w:numPr>
          <w:ilvl w:val="0"/>
          <w:numId w:val="31"/>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for:-</w:t>
      </w: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r>
      <w:r w:rsidRPr="00BE1E6A">
        <w:rPr>
          <w:rFonts w:ascii="Arial" w:hAnsi="Arial" w:cs="Arial"/>
          <w:color w:val="000000"/>
          <w:sz w:val="20"/>
          <w:szCs w:val="20"/>
        </w:rPr>
        <w:t>Specifies which form element a label is bound to.</w:t>
      </w:r>
    </w:p>
    <w:p w14:paraId="5DCF295A" w14:textId="77777777" w:rsidR="00FE3886" w:rsidRPr="00BE1E6A" w:rsidRDefault="008928CD"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r w:rsidR="00FE3886" w:rsidRPr="00BE1E6A">
        <w:rPr>
          <w:rFonts w:ascii="Arial" w:eastAsia="Times New Roman" w:hAnsi="Arial" w:cs="Arial"/>
          <w:b/>
          <w:color w:val="000000"/>
          <w:sz w:val="20"/>
          <w:szCs w:val="20"/>
          <w:lang w:eastAsia="en-IN"/>
        </w:rPr>
        <w:t>:-</w:t>
      </w:r>
    </w:p>
    <w:p w14:paraId="6F724173" w14:textId="77777777" w:rsidR="00192B5A" w:rsidRPr="00BE1E6A" w:rsidRDefault="00FE3886"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&lt;form&gt;</w:t>
      </w:r>
    </w:p>
    <w:p w14:paraId="0D45DE3A" w14:textId="77777777" w:rsidR="00192B5A" w:rsidRPr="00BE1E6A" w:rsidRDefault="00FE3886"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&lt;label for="male"&gt;Male&lt;/labe</w:t>
      </w:r>
      <w:r w:rsidR="00192B5A" w:rsidRPr="00BE1E6A">
        <w:rPr>
          <w:rFonts w:ascii="Arial" w:hAnsi="Arial" w:cs="Arial"/>
          <w:color w:val="000000"/>
          <w:sz w:val="20"/>
          <w:szCs w:val="20"/>
        </w:rPr>
        <w:t>l&gt;</w:t>
      </w:r>
    </w:p>
    <w:p w14:paraId="4C6B1DE1" w14:textId="77777777" w:rsidR="00192B5A" w:rsidRPr="00BE1E6A" w:rsidRDefault="00192B5A"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&lt;input type="radio" name="gender</w:t>
      </w:r>
      <w:r w:rsidR="00FE3886" w:rsidRPr="00BE1E6A">
        <w:rPr>
          <w:rFonts w:ascii="Arial" w:hAnsi="Arial" w:cs="Arial"/>
          <w:color w:val="000000"/>
          <w:sz w:val="20"/>
          <w:szCs w:val="20"/>
        </w:rPr>
        <w:t>" id="male" /&gt;&lt;br /&gt;</w:t>
      </w:r>
    </w:p>
    <w:p w14:paraId="44660D2A" w14:textId="77777777" w:rsidR="00192B5A" w:rsidRPr="00BE1E6A" w:rsidRDefault="00FE3886"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&lt;label for="female"&gt;Female&lt;/label&gt;</w:t>
      </w:r>
    </w:p>
    <w:p w14:paraId="1A13E897" w14:textId="77777777" w:rsidR="00192B5A" w:rsidRPr="00BE1E6A" w:rsidRDefault="00192B5A"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&lt;input type="radio" name="gender</w:t>
      </w:r>
      <w:r w:rsidR="00FE3886" w:rsidRPr="00BE1E6A">
        <w:rPr>
          <w:rFonts w:ascii="Arial" w:hAnsi="Arial" w:cs="Arial"/>
          <w:color w:val="000000"/>
          <w:sz w:val="20"/>
          <w:szCs w:val="20"/>
        </w:rPr>
        <w:t>" id="female" /&gt;</w:t>
      </w:r>
    </w:p>
    <w:p w14:paraId="08CEA4A7" w14:textId="77777777" w:rsidR="00FE3886" w:rsidRPr="00BE1E6A" w:rsidRDefault="00FE3886"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&lt;/form&gt;</w:t>
      </w:r>
    </w:p>
    <w:p w14:paraId="7A8F4C31" w14:textId="77777777" w:rsidR="000E2D28" w:rsidRPr="00BE1E6A" w:rsidRDefault="000E2D28" w:rsidP="00374B0B">
      <w:pPr>
        <w:spacing w:after="0"/>
        <w:jc w:val="both"/>
        <w:rPr>
          <w:rFonts w:ascii="Arial" w:eastAsia="Times New Roman" w:hAnsi="Arial" w:cs="Arial"/>
          <w:b/>
          <w:color w:val="000000"/>
          <w:sz w:val="20"/>
          <w:szCs w:val="20"/>
          <w:lang w:eastAsia="en-IN"/>
        </w:rPr>
      </w:pPr>
    </w:p>
    <w:p w14:paraId="666AF679" w14:textId="77777777" w:rsidR="00964D1E" w:rsidRPr="00BE1E6A" w:rsidRDefault="00964D1E" w:rsidP="00374B0B">
      <w:pPr>
        <w:spacing w:after="0"/>
        <w:jc w:val="both"/>
        <w:rPr>
          <w:rFonts w:ascii="Arial" w:hAnsi="Arial" w:cs="Arial"/>
          <w:b/>
          <w:sz w:val="20"/>
          <w:szCs w:val="20"/>
        </w:rPr>
      </w:pPr>
      <w:r w:rsidRPr="00BE1E6A">
        <w:rPr>
          <w:rFonts w:ascii="Arial" w:hAnsi="Arial" w:cs="Arial"/>
          <w:b/>
          <w:sz w:val="20"/>
          <w:szCs w:val="20"/>
        </w:rPr>
        <w:t>Form Example:-</w:t>
      </w:r>
    </w:p>
    <w:p w14:paraId="307E77C5"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&lt;!doctype html public "-//w3c//dtd html 4.0 transitional//en"&gt;</w:t>
      </w:r>
    </w:p>
    <w:p w14:paraId="7EC5850C"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7A8E1E4F"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392DADC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&lt;title&gt;Matrix Online Recruitment&lt;/title&gt;</w:t>
      </w:r>
    </w:p>
    <w:p w14:paraId="287015CA"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 xml:space="preserve">  </w:t>
      </w:r>
      <w:r w:rsidRPr="00BE1E6A">
        <w:rPr>
          <w:rFonts w:ascii="Arial" w:hAnsi="Arial" w:cs="Arial"/>
          <w:sz w:val="20"/>
          <w:szCs w:val="20"/>
        </w:rPr>
        <w:tab/>
        <w:t>&lt;/head&gt;</w:t>
      </w:r>
    </w:p>
    <w:p w14:paraId="6F00BB33"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 xml:space="preserve"> &lt;body&gt;</w:t>
      </w:r>
    </w:p>
    <w:p w14:paraId="0A1A850C"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&lt;center&gt;</w:t>
      </w:r>
    </w:p>
    <w:p w14:paraId="366ED80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&lt;h1&gt;Matrix Computers&lt;/h1&gt;</w:t>
      </w:r>
    </w:p>
    <w:p w14:paraId="556266F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&lt;h2&gt;Registration for Faculty Position&lt;/h2&gt;</w:t>
      </w:r>
    </w:p>
    <w:p w14:paraId="3B16386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&lt;form action="online registration1.html"&gt;</w:t>
      </w:r>
    </w:p>
    <w:p w14:paraId="5E7E933E"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&lt;table border=1&gt;</w:t>
      </w:r>
    </w:p>
    <w:p w14:paraId="38E3AAD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111D8A2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align="right"&gt;&lt;label&gt;First Name * &lt;/label&gt;&lt;/td&gt;</w:t>
      </w:r>
    </w:p>
    <w:p w14:paraId="35495BF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&lt;td&gt;&lt;input type="text"&gt;&lt;/td&gt;</w:t>
      </w:r>
    </w:p>
    <w:p w14:paraId="5A5A319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512CD79A"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40580AC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align="right"&gt;&lt;label&gt;Middle Name&lt;/label&gt;&lt;/td&gt;</w:t>
      </w:r>
    </w:p>
    <w:p w14:paraId="0CA3753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&lt;td&gt;&lt;input type="text"&gt;&lt;/td&gt;</w:t>
      </w:r>
    </w:p>
    <w:p w14:paraId="75D402BC"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6179E500"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1C5310D6"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align="right"&gt;&lt;label&gt;Last Name *&lt;/label&gt;&lt;/td&gt;</w:t>
      </w:r>
    </w:p>
    <w:p w14:paraId="39B9A16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&lt;td&gt;&lt;input type="text"&gt;&lt;/td&gt;</w:t>
      </w:r>
    </w:p>
    <w:p w14:paraId="2172E1F0"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4F527A0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2A1FF6BF"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&lt;td&gt;&lt;label&gt;Father's Name *&lt;/label&gt;&lt;/td&gt;</w:t>
      </w:r>
    </w:p>
    <w:p w14:paraId="2749CA91"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&lt;td&gt;&lt;input type="text"&gt;&lt;/td&gt;</w:t>
      </w:r>
    </w:p>
    <w:p w14:paraId="54ECD39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1C7E73E5" w14:textId="77777777" w:rsidR="00964D1E" w:rsidRPr="00BE1E6A" w:rsidRDefault="00964D1E" w:rsidP="00374B0B">
      <w:pPr>
        <w:spacing w:after="0"/>
        <w:ind w:left="1440"/>
        <w:jc w:val="both"/>
        <w:rPr>
          <w:rFonts w:ascii="Arial" w:hAnsi="Arial" w:cs="Arial"/>
          <w:sz w:val="20"/>
          <w:szCs w:val="20"/>
        </w:rPr>
      </w:pPr>
      <w:r w:rsidRPr="00BE1E6A">
        <w:rPr>
          <w:rFonts w:ascii="Arial" w:hAnsi="Arial" w:cs="Arial"/>
          <w:sz w:val="20"/>
          <w:szCs w:val="20"/>
        </w:rPr>
        <w:t>&lt;tr&gt;</w:t>
      </w:r>
    </w:p>
    <w:p w14:paraId="3A30CD7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&lt;td&gt;&lt;label align="right"&gt;Date of Birth *&lt;/td&gt;</w:t>
      </w:r>
    </w:p>
    <w:p w14:paraId="7D472DB0"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&lt;td&gt;&lt;select name="date"&gt;</w:t>
      </w:r>
    </w:p>
    <w:p w14:paraId="2EB0A28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value="1"&gt;1&lt;/option&gt;</w:t>
      </w:r>
    </w:p>
    <w:p w14:paraId="495752E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value="2"&gt;2&lt;/option&gt;</w:t>
      </w:r>
    </w:p>
    <w:p w14:paraId="3613730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value="3"&gt;3&lt;/option&gt;</w:t>
      </w:r>
    </w:p>
    <w:p w14:paraId="2330C5F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value="4"&gt;4&lt;/option&gt;</w:t>
      </w:r>
    </w:p>
    <w:p w14:paraId="21272FDB"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value="5"&gt;5&lt;/option&gt;</w:t>
      </w:r>
    </w:p>
    <w:p w14:paraId="7763B4F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value="6"&gt;6&lt;/option&gt;</w:t>
      </w:r>
    </w:p>
    <w:p w14:paraId="4721F10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value="7"&gt;7&lt;/option&gt;</w:t>
      </w:r>
    </w:p>
    <w:p w14:paraId="7C283AB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lastRenderedPageBreak/>
        <w:t>&lt;option value="8"&gt;8&lt;/option&gt;</w:t>
      </w:r>
    </w:p>
    <w:p w14:paraId="2E622A0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value="9"&gt;9&lt;/option&gt;</w:t>
      </w:r>
    </w:p>
    <w:p w14:paraId="06F3C9A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value="10"&gt;10&lt;/option&gt;</w:t>
      </w:r>
    </w:p>
    <w:p w14:paraId="518AF2F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value="11"&gt;11&lt;/option&gt;</w:t>
      </w:r>
    </w:p>
    <w:p w14:paraId="5A97C08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value="12"&gt;12&lt;/option&gt;</w:t>
      </w:r>
    </w:p>
    <w:p w14:paraId="0AC1C9D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value="13"&gt;13&lt;/option&gt;</w:t>
      </w:r>
    </w:p>
    <w:p w14:paraId="476A26C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value="14"&gt;14&lt;/option&gt;</w:t>
      </w:r>
    </w:p>
    <w:p w14:paraId="4E5EBE6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value="15"&gt;15&lt;/option&gt;</w:t>
      </w:r>
    </w:p>
    <w:p w14:paraId="23BAE63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value="16"&gt;16&lt;/option&gt;</w:t>
      </w:r>
    </w:p>
    <w:p w14:paraId="541E5DF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value="17"&gt;17&lt;/option&gt;</w:t>
      </w:r>
    </w:p>
    <w:p w14:paraId="2C0796F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value="18"&gt;18&lt;/option&gt;</w:t>
      </w:r>
    </w:p>
    <w:p w14:paraId="3A381B9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value="19"&gt;19&lt;/option&gt;</w:t>
      </w:r>
    </w:p>
    <w:p w14:paraId="1588164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value="20"&gt;20&lt;/option&gt;</w:t>
      </w:r>
    </w:p>
    <w:p w14:paraId="20CA624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value="21"&gt;21&lt;/option&gt;</w:t>
      </w:r>
    </w:p>
    <w:p w14:paraId="0F290D2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value="22"&gt;22&lt;/option&gt;</w:t>
      </w:r>
    </w:p>
    <w:p w14:paraId="34EA05A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value="23"&gt;23&lt;/option&gt;</w:t>
      </w:r>
    </w:p>
    <w:p w14:paraId="10E6CC6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value="24"&gt;24&lt;/option&gt;</w:t>
      </w:r>
    </w:p>
    <w:p w14:paraId="013B656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value="25"&gt;25&lt;/option&gt;</w:t>
      </w:r>
    </w:p>
    <w:p w14:paraId="5EAD004B"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value="26"&gt;26&lt;/option&gt;</w:t>
      </w:r>
    </w:p>
    <w:p w14:paraId="2DF1371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value="27"&gt;27&lt;/option&gt;</w:t>
      </w:r>
    </w:p>
    <w:p w14:paraId="19DAECE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value="28"&gt;28&lt;/option&gt;</w:t>
      </w:r>
    </w:p>
    <w:p w14:paraId="7EBF56A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value="29"&gt;29&lt;/option&gt;</w:t>
      </w:r>
    </w:p>
    <w:p w14:paraId="0D6CEEE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value="30"&gt;30&lt;/option&gt;</w:t>
      </w:r>
    </w:p>
    <w:p w14:paraId="27152B3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value="31"&gt;31&lt;/option&gt;</w:t>
      </w:r>
    </w:p>
    <w:p w14:paraId="7228CCE0"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&lt;/select&gt;</w:t>
      </w:r>
    </w:p>
    <w:p w14:paraId="2248A80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 name="month"&gt;</w:t>
      </w:r>
    </w:p>
    <w:p w14:paraId="5863221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value="1"&gt;January&lt;/option&gt;</w:t>
      </w:r>
    </w:p>
    <w:p w14:paraId="6E1F5E0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value="2"&gt;February&lt;/option&gt;</w:t>
      </w:r>
    </w:p>
    <w:p w14:paraId="44677A6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value="3"&gt;March&lt;/option&gt;</w:t>
      </w:r>
    </w:p>
    <w:p w14:paraId="50CE9F7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value="4"&gt;April&lt;/option&gt;</w:t>
      </w:r>
    </w:p>
    <w:p w14:paraId="21C9B72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value="5"&gt;May&lt;/option&gt;</w:t>
      </w:r>
    </w:p>
    <w:p w14:paraId="52855D1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value="6"&gt;June&lt;/option&gt;</w:t>
      </w:r>
    </w:p>
    <w:p w14:paraId="61502A9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value="7"&gt;July&lt;/option&gt;</w:t>
      </w:r>
    </w:p>
    <w:p w14:paraId="5B7EE5C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value="8"&gt;August&lt;/option&gt;</w:t>
      </w:r>
    </w:p>
    <w:p w14:paraId="2E41037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value="9"&gt;September&lt;/option&gt;</w:t>
      </w:r>
    </w:p>
    <w:p w14:paraId="0F2ECAB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value="10"&gt;October&lt;/option&gt;</w:t>
      </w:r>
    </w:p>
    <w:p w14:paraId="1123AA3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value="11"&gt;November&lt;/option&gt;</w:t>
      </w:r>
    </w:p>
    <w:p w14:paraId="2045003B"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value="12"&gt;December&lt;/option&gt;</w:t>
      </w:r>
    </w:p>
    <w:p w14:paraId="1226968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&lt;/select&gt;</w:t>
      </w:r>
    </w:p>
    <w:p w14:paraId="6D696A4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 name="year"&gt;</w:t>
      </w:r>
    </w:p>
    <w:p w14:paraId="001EBFD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value="1980"&gt;1980&lt;/option&gt;</w:t>
      </w:r>
    </w:p>
    <w:p w14:paraId="36B3899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value="1981"&gt;1981&lt;/option&gt;</w:t>
      </w:r>
    </w:p>
    <w:p w14:paraId="20B1DC1E"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value="1982"&gt;1982&lt;/option&gt;</w:t>
      </w:r>
    </w:p>
    <w:p w14:paraId="62563B9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value="1983"&gt;1983&lt;/option&gt;</w:t>
      </w:r>
    </w:p>
    <w:p w14:paraId="2139281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value="1984"&gt;1984&lt;/option&gt;</w:t>
      </w:r>
    </w:p>
    <w:p w14:paraId="28C4979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value="1985"&gt;1985&lt;/option&gt;</w:t>
      </w:r>
    </w:p>
    <w:p w14:paraId="18F9028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value="1986"&gt;1986&lt;/option&gt;</w:t>
      </w:r>
    </w:p>
    <w:p w14:paraId="23E3D4F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value="1987"&gt;1987&lt;/option&gt;</w:t>
      </w:r>
    </w:p>
    <w:p w14:paraId="766E816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value="1988"&gt;1988&lt;/option&gt;</w:t>
      </w:r>
    </w:p>
    <w:p w14:paraId="0866BBD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value="1989"&gt;1989&lt;/option&gt;</w:t>
      </w:r>
    </w:p>
    <w:p w14:paraId="6841BB5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value="1990"&gt;1990&lt;/option&gt;</w:t>
      </w:r>
    </w:p>
    <w:p w14:paraId="3CBDD3D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value="1991"&gt;1991&lt;/option&gt;</w:t>
      </w:r>
    </w:p>
    <w:p w14:paraId="597414DA"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value="1992"&gt;1992&lt;/option&gt;</w:t>
      </w:r>
    </w:p>
    <w:p w14:paraId="5550C8C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&lt;/select&gt;</w:t>
      </w:r>
    </w:p>
    <w:p w14:paraId="1734905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w:t>
      </w:r>
    </w:p>
    <w:p w14:paraId="5691CC4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3256402B"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lastRenderedPageBreak/>
        <w:t>&lt;tr&gt;</w:t>
      </w:r>
    </w:p>
    <w:p w14:paraId="31E887F1"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align="right"&gt;&lt;label&gt;Category *&lt;/label&gt;&lt;/td&gt;</w:t>
      </w:r>
    </w:p>
    <w:p w14:paraId="40B3E59E"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w:t>
      </w:r>
    </w:p>
    <w:p w14:paraId="507CB9A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 name="category"&gt;</w:t>
      </w:r>
    </w:p>
    <w:p w14:paraId="5BEB6B6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value="gen"&gt;General&lt;/option&gt;</w:t>
      </w:r>
    </w:p>
    <w:p w14:paraId="718319B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value="obc"&gt;OBC&lt;/option&gt;</w:t>
      </w:r>
    </w:p>
    <w:p w14:paraId="4D7D70A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value="sc"&gt;SC&lt;/option&gt;</w:t>
      </w:r>
    </w:p>
    <w:p w14:paraId="60573F9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value="st"&gt;ST&lt;/option&gt;</w:t>
      </w:r>
    </w:p>
    <w:p w14:paraId="0E2F289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&lt;option value="ph"&gt;PH&lt;/option&gt;</w:t>
      </w:r>
    </w:p>
    <w:p w14:paraId="4234430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&lt;/select&gt;</w:t>
      </w:r>
    </w:p>
    <w:p w14:paraId="69FC4326"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w:t>
      </w:r>
    </w:p>
    <w:p w14:paraId="0DA90052"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277DF26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25C91E21"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align="right"&gt;&lt;label&gt;Gender *&lt;/label&gt;&lt;/td&gt;</w:t>
      </w:r>
    </w:p>
    <w:p w14:paraId="2F95A11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&lt;td&gt;&lt;input type="radio" name="gender" value="male"&gt;Male</w:t>
      </w:r>
    </w:p>
    <w:p w14:paraId="1A52E088"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&lt;input type="radio" name="gender" value="female"&gt;Female</w:t>
      </w:r>
    </w:p>
    <w:p w14:paraId="787C72B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&lt;/td&gt;</w:t>
      </w:r>
    </w:p>
    <w:p w14:paraId="59497786"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727B2D90"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7A8FDE00"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align="right"&gt;&lt;label&gt;Address *&lt;/label&gt;&lt;/td&gt;</w:t>
      </w:r>
    </w:p>
    <w:p w14:paraId="7C44AD64"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&lt;td&gt;&lt;textarea cols="16" rows="4"&gt;&lt;/textarea&gt;&lt;/td&gt;</w:t>
      </w:r>
    </w:p>
    <w:p w14:paraId="71BCDE38"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75A60526"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7D2077EA"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align="right"&gt;City *&lt;/td&gt;</w:t>
      </w:r>
    </w:p>
    <w:p w14:paraId="61A5489D"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&lt;td&gt;&lt;input type="text"&gt;&lt;/td&gt;</w:t>
      </w:r>
    </w:p>
    <w:p w14:paraId="1CDF8B93"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46FA466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0A6B48D1"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align="right"&gt;State *&lt;/td&gt;</w:t>
      </w:r>
    </w:p>
    <w:p w14:paraId="50D52F46"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&lt;td&gt;&lt;input type="text"&gt;&lt;/td&gt;</w:t>
      </w:r>
    </w:p>
    <w:p w14:paraId="1D8376DC"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57739503"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08286BAF"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 align="right"&gt;Pin Code *&lt;/td&gt;</w:t>
      </w:r>
    </w:p>
    <w:p w14:paraId="11B7D904"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t>&lt;td&gt;&lt;input type="text"&gt;&lt;/td&gt;</w:t>
      </w:r>
    </w:p>
    <w:p w14:paraId="550D2A0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&lt;/tr&gt;</w:t>
      </w:r>
    </w:p>
    <w:p w14:paraId="7511EB2A"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4B7792E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&lt;td colspan=2 align="center"&gt;&lt;input type="submit" value="Next &gt;&gt;"&gt;&lt;/td&gt;</w:t>
      </w:r>
    </w:p>
    <w:p w14:paraId="454CAB3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&lt;/tr&gt;</w:t>
      </w:r>
    </w:p>
    <w:p w14:paraId="29517FBA"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&lt;/table&gt;</w:t>
      </w:r>
    </w:p>
    <w:p w14:paraId="369DCA21"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&lt;/center&gt;</w:t>
      </w:r>
    </w:p>
    <w:p w14:paraId="5E60195F"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 xml:space="preserve"> &lt;/body&gt;</w:t>
      </w:r>
    </w:p>
    <w:p w14:paraId="27BA32FF"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2D43202D" w14:textId="77777777" w:rsidR="00964D1E" w:rsidRPr="00BE1E6A" w:rsidRDefault="00964D1E" w:rsidP="00374B0B">
      <w:pPr>
        <w:spacing w:after="0"/>
        <w:jc w:val="both"/>
        <w:rPr>
          <w:rFonts w:ascii="Arial" w:hAnsi="Arial" w:cs="Arial"/>
          <w:sz w:val="20"/>
          <w:szCs w:val="20"/>
        </w:rPr>
      </w:pPr>
      <w:r w:rsidRPr="00BE1E6A">
        <w:rPr>
          <w:rFonts w:ascii="Arial" w:hAnsi="Arial" w:cs="Arial"/>
          <w:noProof/>
          <w:sz w:val="20"/>
          <w:szCs w:val="20"/>
        </w:rPr>
        <w:lastRenderedPageBreak/>
        <w:drawing>
          <wp:inline distT="0" distB="0" distL="0" distR="0" wp14:anchorId="2D855A0C" wp14:editId="6FDC4B3C">
            <wp:extent cx="5481320" cy="367728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481320" cy="3677285"/>
                    </a:xfrm>
                    <a:prstGeom prst="rect">
                      <a:avLst/>
                    </a:prstGeom>
                    <a:noFill/>
                    <a:ln w="9525">
                      <a:noFill/>
                      <a:miter lim="800000"/>
                      <a:headEnd/>
                      <a:tailEnd/>
                    </a:ln>
                  </pic:spPr>
                </pic:pic>
              </a:graphicData>
            </a:graphic>
          </wp:inline>
        </w:drawing>
      </w:r>
    </w:p>
    <w:p w14:paraId="03363964" w14:textId="77777777" w:rsidR="00964D1E" w:rsidRPr="00BE1E6A" w:rsidRDefault="00964D1E" w:rsidP="00374B0B">
      <w:pPr>
        <w:spacing w:after="0"/>
        <w:jc w:val="both"/>
        <w:rPr>
          <w:rFonts w:ascii="Arial" w:hAnsi="Arial" w:cs="Arial"/>
          <w:sz w:val="20"/>
          <w:szCs w:val="20"/>
        </w:rPr>
      </w:pPr>
    </w:p>
    <w:p w14:paraId="5244590A"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&lt;!doctype html public "-//w3c//dtd html 4.0 transitional//en"&gt;</w:t>
      </w:r>
    </w:p>
    <w:p w14:paraId="2318B8D1"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0676EECA"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1BB36C1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&lt;title&gt;Matrix Online Recruitment&lt;/title&gt;</w:t>
      </w:r>
    </w:p>
    <w:p w14:paraId="4D466461"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2085B5A8"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&lt;body&gt;</w:t>
      </w:r>
    </w:p>
    <w:p w14:paraId="4496AE6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&lt;center&gt;</w:t>
      </w:r>
    </w:p>
    <w:p w14:paraId="63AD33A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&lt;h1&gt;Matrix Computers&lt;/h1&gt;</w:t>
      </w:r>
    </w:p>
    <w:p w14:paraId="06A37B2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&lt;h2&gt;Registration for Faculty Position&lt;/h2&gt;</w:t>
      </w:r>
    </w:p>
    <w:p w14:paraId="48B7D604"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&lt;form action="online registration2.html"&gt;</w:t>
      </w:r>
    </w:p>
    <w:p w14:paraId="4F9A2B4C"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&lt;table border=1 width=300&gt;</w:t>
      </w:r>
    </w:p>
    <w:p w14:paraId="687BE64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43D888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align="right"&gt;&lt;label&gt;Mobile No.&lt;/label&gt;&lt;/td&gt;</w:t>
      </w:r>
    </w:p>
    <w:p w14:paraId="77AAB9D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6BA86C6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753C30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236C9C2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align="right"&gt;&lt;label&gt;Email&lt;label&gt;&lt;/td&gt;</w:t>
      </w:r>
    </w:p>
    <w:p w14:paraId="18AF9D7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2438F6D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8632FD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502EFD6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5BB6DD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&lt;td&gt;&lt;label&gt;DD Number#&lt;/label&gt;&lt;/td&gt;</w:t>
      </w:r>
    </w:p>
    <w:p w14:paraId="7272D29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3A06994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2A32A37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3B4E27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&lt;td&gt;&lt;label&gt;Issuing Bank :&lt;/label&gt;&lt;/td&gt;</w:t>
      </w:r>
    </w:p>
    <w:p w14:paraId="7D5FF25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64E03BE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09681B51"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9EC9D9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&lt;td&gt;Amount :&lt;/td&gt;</w:t>
      </w:r>
    </w:p>
    <w:p w14:paraId="05664EF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40EF707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CBA0A7A"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4830B93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lastRenderedPageBreak/>
        <w:t>&lt;td&gt;Issued On :&lt;/td&gt;</w:t>
      </w:r>
    </w:p>
    <w:p w14:paraId="103E7D7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w:t>
      </w:r>
    </w:p>
    <w:p w14:paraId="485F720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 name="date"&gt;</w:t>
      </w:r>
    </w:p>
    <w:p w14:paraId="10A65ACD"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value="1"&gt;1&lt;/option&gt;</w:t>
      </w:r>
    </w:p>
    <w:p w14:paraId="58F61F4C"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value="2"&gt;2&lt;/option&gt;</w:t>
      </w:r>
    </w:p>
    <w:p w14:paraId="751B829E"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value="3"&gt;3&lt;/option&gt;</w:t>
      </w:r>
    </w:p>
    <w:p w14:paraId="3B6EE9B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value="4"&gt;4&lt;/option&gt;</w:t>
      </w:r>
    </w:p>
    <w:p w14:paraId="29084D1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value="5"&gt;5&lt;/option&gt;</w:t>
      </w:r>
    </w:p>
    <w:p w14:paraId="3E818B99"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value="6"&gt;6&lt;/option&gt;</w:t>
      </w:r>
    </w:p>
    <w:p w14:paraId="0AD5412E"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value="7"&gt;7&lt;/option&gt;</w:t>
      </w:r>
    </w:p>
    <w:p w14:paraId="323237F6"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value="8"&gt;8&lt;/option&gt;</w:t>
      </w:r>
    </w:p>
    <w:p w14:paraId="4B999F5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value="9"&gt;9&lt;/option&gt;</w:t>
      </w:r>
    </w:p>
    <w:p w14:paraId="5F820D84"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value="10"&gt;10&lt;/option&gt;</w:t>
      </w:r>
    </w:p>
    <w:p w14:paraId="1B4D5D0B"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value="11"&gt;11&lt;/option&gt;</w:t>
      </w:r>
    </w:p>
    <w:p w14:paraId="01F72B8B"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value="12"&gt;12&lt;/option&gt;</w:t>
      </w:r>
    </w:p>
    <w:p w14:paraId="024E1DFC"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value="13"&gt;13&lt;/option&gt;</w:t>
      </w:r>
    </w:p>
    <w:p w14:paraId="09E0FFA7"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value="14"&gt;14&lt;/option&gt;</w:t>
      </w:r>
    </w:p>
    <w:p w14:paraId="17BC6F80"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value="15"&gt;15&lt;/option&gt;</w:t>
      </w:r>
    </w:p>
    <w:p w14:paraId="330E3871"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value="16"&gt;16&lt;/option&gt;</w:t>
      </w:r>
    </w:p>
    <w:p w14:paraId="43981E8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value="17"&gt;17&lt;/option&gt;</w:t>
      </w:r>
    </w:p>
    <w:p w14:paraId="3DD75896"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value="18"&gt;18&lt;/option&gt;</w:t>
      </w:r>
    </w:p>
    <w:p w14:paraId="096E59E6"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value="19"&gt;19&lt;/option&gt;</w:t>
      </w:r>
    </w:p>
    <w:p w14:paraId="697B7324"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value="20"&gt;20&lt;/option&gt;</w:t>
      </w:r>
    </w:p>
    <w:p w14:paraId="3FFD1AD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value="21"&gt;21&lt;/option&gt;</w:t>
      </w:r>
    </w:p>
    <w:p w14:paraId="6BFAD5F5"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value="22"&gt;22&lt;/option&gt;</w:t>
      </w:r>
    </w:p>
    <w:p w14:paraId="10EF18E2"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value="23"&gt;23&lt;/option&gt;</w:t>
      </w:r>
    </w:p>
    <w:p w14:paraId="3F9A59C3"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value="24"&gt;24&lt;/option&gt;</w:t>
      </w:r>
    </w:p>
    <w:p w14:paraId="1F726881"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value="25"&gt;25&lt;/option&gt;</w:t>
      </w:r>
    </w:p>
    <w:p w14:paraId="031FEE77"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value="26"&gt;26&lt;/option&gt;</w:t>
      </w:r>
    </w:p>
    <w:p w14:paraId="7B0BF749"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value="27"&gt;27&lt;/option&gt;</w:t>
      </w:r>
    </w:p>
    <w:p w14:paraId="151AA43C"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value="28"&gt;28&lt;/option&gt;</w:t>
      </w:r>
    </w:p>
    <w:p w14:paraId="3A1B4DD1"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value="29"&gt;29&lt;/option&gt;</w:t>
      </w:r>
    </w:p>
    <w:p w14:paraId="4485115C"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value="30"&gt;30&lt;/option&gt;</w:t>
      </w:r>
    </w:p>
    <w:p w14:paraId="3FF7C65F"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value="31"&gt;31&lt;/option&gt;</w:t>
      </w:r>
    </w:p>
    <w:p w14:paraId="1F81FD1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&lt;/select&gt;</w:t>
      </w:r>
    </w:p>
    <w:p w14:paraId="58D6EEE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 name="month"&gt;</w:t>
      </w:r>
    </w:p>
    <w:p w14:paraId="48984A25"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value="5"&gt;May&lt;/option&gt;</w:t>
      </w:r>
    </w:p>
    <w:p w14:paraId="15613DB1"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value="6"&gt;June&lt;/option&gt;</w:t>
      </w:r>
    </w:p>
    <w:p w14:paraId="4E88776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&lt;/select&gt;</w:t>
      </w:r>
    </w:p>
    <w:p w14:paraId="6458BA6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 name="year"&gt;</w:t>
      </w:r>
    </w:p>
    <w:p w14:paraId="3AF3C60E" w14:textId="77777777" w:rsidR="00964D1E" w:rsidRPr="00BE1E6A" w:rsidRDefault="00964D1E" w:rsidP="00374B0B">
      <w:pPr>
        <w:spacing w:after="0"/>
        <w:ind w:left="2160" w:firstLine="720"/>
        <w:jc w:val="both"/>
        <w:rPr>
          <w:rFonts w:ascii="Arial" w:hAnsi="Arial" w:cs="Arial"/>
          <w:sz w:val="20"/>
          <w:szCs w:val="20"/>
        </w:rPr>
      </w:pPr>
      <w:r w:rsidRPr="00BE1E6A">
        <w:rPr>
          <w:rFonts w:ascii="Arial" w:hAnsi="Arial" w:cs="Arial"/>
          <w:sz w:val="20"/>
          <w:szCs w:val="20"/>
        </w:rPr>
        <w:t>&lt;option value="2010"&gt;2010&lt;/option&gt;</w:t>
      </w:r>
    </w:p>
    <w:p w14:paraId="3501C94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&lt;/select&gt;</w:t>
      </w:r>
    </w:p>
    <w:p w14:paraId="20925EA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w:t>
      </w:r>
    </w:p>
    <w:p w14:paraId="2A456A8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4413C82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45F2729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colspan=2 align="center"&gt;&lt;input type="submit" value="Next &gt;&gt;"&gt;&lt;/td&gt;</w:t>
      </w:r>
    </w:p>
    <w:p w14:paraId="0122A5F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29465E9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&lt;/table&gt;</w:t>
      </w:r>
    </w:p>
    <w:p w14:paraId="0BA75027"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 xml:space="preserve"> &lt;form&gt;</w:t>
      </w:r>
    </w:p>
    <w:p w14:paraId="2CBA94DD"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 xml:space="preserve"> &lt;/body&gt;</w:t>
      </w:r>
    </w:p>
    <w:p w14:paraId="0CEDB652"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16782353" w14:textId="77777777" w:rsidR="00964D1E" w:rsidRPr="00BE1E6A" w:rsidRDefault="00964D1E" w:rsidP="00374B0B">
      <w:pPr>
        <w:spacing w:after="0"/>
        <w:jc w:val="both"/>
        <w:rPr>
          <w:rFonts w:ascii="Arial" w:hAnsi="Arial" w:cs="Arial"/>
          <w:sz w:val="20"/>
          <w:szCs w:val="20"/>
        </w:rPr>
      </w:pPr>
    </w:p>
    <w:p w14:paraId="19EFD37A" w14:textId="77777777" w:rsidR="00964D1E" w:rsidRPr="00BE1E6A" w:rsidRDefault="00964D1E" w:rsidP="00374B0B">
      <w:pPr>
        <w:spacing w:after="0"/>
        <w:jc w:val="both"/>
        <w:rPr>
          <w:rFonts w:ascii="Arial" w:hAnsi="Arial" w:cs="Arial"/>
          <w:sz w:val="20"/>
          <w:szCs w:val="20"/>
        </w:rPr>
      </w:pPr>
      <w:r w:rsidRPr="00BE1E6A">
        <w:rPr>
          <w:rFonts w:ascii="Arial" w:hAnsi="Arial" w:cs="Arial"/>
          <w:noProof/>
          <w:sz w:val="20"/>
          <w:szCs w:val="20"/>
        </w:rPr>
        <w:lastRenderedPageBreak/>
        <w:drawing>
          <wp:inline distT="0" distB="0" distL="0" distR="0" wp14:anchorId="713F2492" wp14:editId="1E6AE4E9">
            <wp:extent cx="5481320" cy="264541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481320" cy="2645410"/>
                    </a:xfrm>
                    <a:prstGeom prst="rect">
                      <a:avLst/>
                    </a:prstGeom>
                    <a:noFill/>
                    <a:ln w="9525">
                      <a:noFill/>
                      <a:miter lim="800000"/>
                      <a:headEnd/>
                      <a:tailEnd/>
                    </a:ln>
                  </pic:spPr>
                </pic:pic>
              </a:graphicData>
            </a:graphic>
          </wp:inline>
        </w:drawing>
      </w:r>
    </w:p>
    <w:p w14:paraId="2090A083" w14:textId="77777777" w:rsidR="00964D1E" w:rsidRPr="00BE1E6A" w:rsidRDefault="00964D1E" w:rsidP="00374B0B">
      <w:pPr>
        <w:spacing w:after="0"/>
        <w:jc w:val="both"/>
        <w:rPr>
          <w:rFonts w:ascii="Arial" w:hAnsi="Arial" w:cs="Arial"/>
          <w:sz w:val="20"/>
          <w:szCs w:val="20"/>
        </w:rPr>
      </w:pPr>
    </w:p>
    <w:p w14:paraId="676A91B9"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7E655D61"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11BC3B71"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&lt;title&gt;Matrix Online Recruitment&lt;/title&gt;</w:t>
      </w:r>
    </w:p>
    <w:p w14:paraId="7D41126C"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446CB82A"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&lt;body&gt;</w:t>
      </w:r>
    </w:p>
    <w:p w14:paraId="19E1F1B6"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&lt;center&gt;</w:t>
      </w:r>
    </w:p>
    <w:p w14:paraId="0C028D6A"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&lt;h1&gt;Matrix Computers&lt;/h1&gt;</w:t>
      </w:r>
    </w:p>
    <w:p w14:paraId="58F7DB1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&lt;h2&gt;Registration for Faculty Position&lt;/h2&gt;</w:t>
      </w:r>
    </w:p>
    <w:p w14:paraId="379E164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&lt;form action="online registration4.html"&gt;</w:t>
      </w:r>
    </w:p>
    <w:p w14:paraId="46C91F05"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&lt;table border=1 width=300&gt;</w:t>
      </w:r>
    </w:p>
    <w:p w14:paraId="2CB7E75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&lt;tr&gt;&lt;td colspan=2&gt;&lt;font size=4&gt;Qualification&lt;/td&gt;&lt;/tr&gt;</w:t>
      </w:r>
    </w:p>
    <w:p w14:paraId="2633F83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2C5FB2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align="right"&gt;&lt;label&gt;10&lt;sup&gt;th&lt;/sup&gt; %&lt;/label&gt;&lt;/td&gt;</w:t>
      </w:r>
    </w:p>
    <w:p w14:paraId="704097E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type="text"&gt;&lt;/td&gt;</w:t>
      </w:r>
    </w:p>
    <w:p w14:paraId="790F599E"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5CEDFC4E"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0F52A8F"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 align="right"&gt;&lt;label&gt;12&lt;sup&gt;th&lt;/sup&gt; %&lt;/label&gt;&lt;/td&gt;</w:t>
      </w:r>
    </w:p>
    <w:p w14:paraId="486E6AD8"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&lt;td&gt;&lt;input type="text"&gt;&lt;/td&gt;</w:t>
      </w:r>
    </w:p>
    <w:p w14:paraId="4F05B17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287609A2"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535C58CD"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 align="right"&gt;&lt;label&gt;Graduation %&lt;/label&gt;&lt;/td&gt;</w:t>
      </w:r>
    </w:p>
    <w:p w14:paraId="18C79F38"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&lt;td&gt;&lt;input type="text"&gt;&lt;/td&gt;</w:t>
      </w:r>
    </w:p>
    <w:p w14:paraId="3D33ECA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0C0A9D2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0E3CD7BD"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 align="right"&gt;&lt;label&gt;Post Graduation %&lt;/label&gt;&lt;/td&gt;</w:t>
      </w:r>
    </w:p>
    <w:p w14:paraId="4F2D21F6"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&lt;td&gt;&lt;input type="text"&gt;&lt;/td&gt;</w:t>
      </w:r>
    </w:p>
    <w:p w14:paraId="117CABF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6DDF52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3C12AB8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align="right"&gt;Technologies Known:&lt;/td&gt;</w:t>
      </w:r>
    </w:p>
    <w:p w14:paraId="334AB26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w:t>
      </w:r>
    </w:p>
    <w:p w14:paraId="53AB163F"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value="c"&gt;C</w:t>
      </w:r>
    </w:p>
    <w:p w14:paraId="65816040"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value="cplus"&gt;C++</w:t>
      </w:r>
    </w:p>
    <w:p w14:paraId="2F5670A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 xml:space="preserve">&lt;input type="checkbox" name="tech" value="java"&gt;Java </w:t>
      </w:r>
    </w:p>
    <w:p w14:paraId="222BDA9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value="net"&gt;.Net</w:t>
      </w:r>
    </w:p>
    <w:p w14:paraId="076D56E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value="tally"&gt;Tally</w:t>
      </w:r>
    </w:p>
    <w:p w14:paraId="08ABAE6B"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value="csharp"&gt;C#</w:t>
      </w:r>
    </w:p>
    <w:p w14:paraId="3D4EF1D3"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w:t>
      </w:r>
    </w:p>
    <w:p w14:paraId="189FF2E9"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4B36A48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0A524DEC"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lastRenderedPageBreak/>
        <w:t>&lt;td&gt;Expert In:&lt;/td&gt;</w:t>
      </w:r>
    </w:p>
    <w:p w14:paraId="128414C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&lt;td&gt;&lt;input type="checkbox" name="tech" value="c"&gt;C</w:t>
      </w:r>
    </w:p>
    <w:p w14:paraId="701DD90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value="cplus"&gt;C++</w:t>
      </w:r>
    </w:p>
    <w:p w14:paraId="441CC1DB"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 xml:space="preserve">&lt;input type="checkbox" name="tech" value="java"&gt;Java </w:t>
      </w:r>
    </w:p>
    <w:p w14:paraId="1E45CB6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value="net"&gt;.Net</w:t>
      </w:r>
    </w:p>
    <w:p w14:paraId="7698BD8D"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value="tally"&gt;Tally</w:t>
      </w:r>
    </w:p>
    <w:p w14:paraId="5CACBE9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value="csharp"&gt;C#</w:t>
      </w:r>
    </w:p>
    <w:p w14:paraId="6A185DC7"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&lt;input type="checkbox" name="tech" value="basic"&gt;Basic</w:t>
      </w:r>
    </w:p>
    <w:p w14:paraId="43D27A9A"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&lt;/td&gt;</w:t>
      </w:r>
    </w:p>
    <w:p w14:paraId="7CB64194"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6FED096"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2894F438"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&lt;td colspan=2 align="center"&gt;&lt;input type="submit" value="Register"&gt;&lt;/td&gt;</w:t>
      </w:r>
    </w:p>
    <w:p w14:paraId="7569C735" w14:textId="77777777" w:rsidR="00964D1E" w:rsidRPr="00BE1E6A" w:rsidRDefault="00964D1E" w:rsidP="00374B0B">
      <w:pPr>
        <w:spacing w:after="0"/>
        <w:ind w:left="1440" w:firstLine="720"/>
        <w:jc w:val="both"/>
        <w:rPr>
          <w:rFonts w:ascii="Arial" w:hAnsi="Arial" w:cs="Arial"/>
          <w:sz w:val="20"/>
          <w:szCs w:val="20"/>
        </w:rPr>
      </w:pPr>
      <w:r w:rsidRPr="00BE1E6A">
        <w:rPr>
          <w:rFonts w:ascii="Arial" w:hAnsi="Arial" w:cs="Arial"/>
          <w:sz w:val="20"/>
          <w:szCs w:val="20"/>
        </w:rPr>
        <w:t>&lt;/tr&gt;</w:t>
      </w:r>
    </w:p>
    <w:p w14:paraId="760C254D" w14:textId="77777777" w:rsidR="00964D1E" w:rsidRPr="00BE1E6A" w:rsidRDefault="00964D1E" w:rsidP="00374B0B">
      <w:pPr>
        <w:spacing w:after="0"/>
        <w:ind w:left="1440"/>
        <w:jc w:val="both"/>
        <w:rPr>
          <w:rFonts w:ascii="Arial" w:hAnsi="Arial" w:cs="Arial"/>
          <w:sz w:val="20"/>
          <w:szCs w:val="20"/>
        </w:rPr>
      </w:pPr>
      <w:r w:rsidRPr="00BE1E6A">
        <w:rPr>
          <w:rFonts w:ascii="Arial" w:hAnsi="Arial" w:cs="Arial"/>
          <w:sz w:val="20"/>
          <w:szCs w:val="20"/>
        </w:rPr>
        <w:t>&lt;/table&gt;</w:t>
      </w:r>
    </w:p>
    <w:p w14:paraId="4AFFEE49"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 xml:space="preserve"> &lt;/body&gt;</w:t>
      </w:r>
    </w:p>
    <w:p w14:paraId="57655556"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6587B6E1" w14:textId="77777777" w:rsidR="00964D1E" w:rsidRPr="00BE1E6A" w:rsidRDefault="00964D1E" w:rsidP="00374B0B">
      <w:pPr>
        <w:spacing w:after="0"/>
        <w:jc w:val="both"/>
        <w:rPr>
          <w:rFonts w:ascii="Arial" w:hAnsi="Arial" w:cs="Arial"/>
          <w:sz w:val="20"/>
          <w:szCs w:val="20"/>
        </w:rPr>
      </w:pPr>
    </w:p>
    <w:p w14:paraId="227FD27F" w14:textId="77777777" w:rsidR="00964D1E" w:rsidRPr="00BE1E6A" w:rsidRDefault="00964D1E" w:rsidP="00374B0B">
      <w:pPr>
        <w:spacing w:after="0"/>
        <w:jc w:val="both"/>
        <w:rPr>
          <w:rFonts w:ascii="Arial" w:hAnsi="Arial" w:cs="Arial"/>
          <w:sz w:val="20"/>
          <w:szCs w:val="20"/>
        </w:rPr>
      </w:pPr>
      <w:r w:rsidRPr="00BE1E6A">
        <w:rPr>
          <w:rFonts w:ascii="Arial" w:hAnsi="Arial" w:cs="Arial"/>
          <w:noProof/>
          <w:sz w:val="20"/>
          <w:szCs w:val="20"/>
        </w:rPr>
        <w:drawing>
          <wp:inline distT="0" distB="0" distL="0" distR="0" wp14:anchorId="05DC7978" wp14:editId="762C9442">
            <wp:extent cx="5481320" cy="306133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481320" cy="3061335"/>
                    </a:xfrm>
                    <a:prstGeom prst="rect">
                      <a:avLst/>
                    </a:prstGeom>
                    <a:noFill/>
                    <a:ln w="9525">
                      <a:noFill/>
                      <a:miter lim="800000"/>
                      <a:headEnd/>
                      <a:tailEnd/>
                    </a:ln>
                  </pic:spPr>
                </pic:pic>
              </a:graphicData>
            </a:graphic>
          </wp:inline>
        </w:drawing>
      </w:r>
    </w:p>
    <w:p w14:paraId="1CBB162D" w14:textId="77777777" w:rsidR="00964D1E" w:rsidRPr="00BE1E6A" w:rsidRDefault="00964D1E" w:rsidP="00374B0B">
      <w:pPr>
        <w:spacing w:after="0"/>
        <w:jc w:val="both"/>
        <w:rPr>
          <w:rFonts w:ascii="Arial" w:hAnsi="Arial" w:cs="Arial"/>
          <w:sz w:val="20"/>
          <w:szCs w:val="20"/>
        </w:rPr>
      </w:pPr>
    </w:p>
    <w:p w14:paraId="504E6D20"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&lt;!DOCTYPE HTML PUBLIC "-//W3C//DTD HTML 4.0 Transitional//EN"&gt;</w:t>
      </w:r>
    </w:p>
    <w:p w14:paraId="6BBD47FA"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577F3C7A"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&lt;HEAD&gt;</w:t>
      </w:r>
    </w:p>
    <w:p w14:paraId="473FFB7F"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&lt;TITLE&gt;Matrix Online Recruitment&lt;/TITLE&gt;</w:t>
      </w:r>
    </w:p>
    <w:p w14:paraId="7CA0158B"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 xml:space="preserve">  </w:t>
      </w:r>
      <w:r w:rsidRPr="00BE1E6A">
        <w:rPr>
          <w:rFonts w:ascii="Arial" w:hAnsi="Arial" w:cs="Arial"/>
          <w:sz w:val="20"/>
          <w:szCs w:val="20"/>
        </w:rPr>
        <w:tab/>
        <w:t>&lt;/HEAD&gt;</w:t>
      </w:r>
    </w:p>
    <w:p w14:paraId="2467709B"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&lt;BODY&gt;</w:t>
      </w:r>
    </w:p>
    <w:p w14:paraId="2F57AE92"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&lt;center&gt;</w:t>
      </w:r>
    </w:p>
    <w:p w14:paraId="51D0DCB9"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&lt;h1&gt;Matrix Computers&lt;/h1&gt;</w:t>
      </w:r>
    </w:p>
    <w:p w14:paraId="54B07C33"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&lt;h2&gt;Registration for Faculty Position&lt;/h2&gt;</w:t>
      </w:r>
    </w:p>
    <w:p w14:paraId="119985F3"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&lt;i&gt;Thank for Registring  &lt;br&gt;</w:t>
      </w:r>
    </w:p>
    <w:p w14:paraId="49B47173"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Your Registration Number is: F11823439 &lt;/i&gt;</w:t>
      </w:r>
    </w:p>
    <w:p w14:paraId="2A712F22" w14:textId="77777777" w:rsidR="00964D1E" w:rsidRPr="00BE1E6A" w:rsidRDefault="00964D1E" w:rsidP="00374B0B">
      <w:pPr>
        <w:spacing w:after="0"/>
        <w:ind w:left="720" w:firstLine="720"/>
        <w:jc w:val="both"/>
        <w:rPr>
          <w:rFonts w:ascii="Arial" w:hAnsi="Arial" w:cs="Arial"/>
          <w:sz w:val="20"/>
          <w:szCs w:val="20"/>
        </w:rPr>
      </w:pPr>
      <w:r w:rsidRPr="00BE1E6A">
        <w:rPr>
          <w:rFonts w:ascii="Arial" w:hAnsi="Arial" w:cs="Arial"/>
          <w:sz w:val="20"/>
          <w:szCs w:val="20"/>
        </w:rPr>
        <w:t>&lt;/center&gt;</w:t>
      </w:r>
    </w:p>
    <w:p w14:paraId="5329E379" w14:textId="77777777" w:rsidR="00964D1E" w:rsidRPr="00BE1E6A" w:rsidRDefault="00964D1E" w:rsidP="00374B0B">
      <w:pPr>
        <w:spacing w:after="0"/>
        <w:ind w:firstLine="720"/>
        <w:jc w:val="both"/>
        <w:rPr>
          <w:rFonts w:ascii="Arial" w:hAnsi="Arial" w:cs="Arial"/>
          <w:sz w:val="20"/>
          <w:szCs w:val="20"/>
        </w:rPr>
      </w:pPr>
      <w:r w:rsidRPr="00BE1E6A">
        <w:rPr>
          <w:rFonts w:ascii="Arial" w:hAnsi="Arial" w:cs="Arial"/>
          <w:sz w:val="20"/>
          <w:szCs w:val="20"/>
        </w:rPr>
        <w:t>&lt;/BODY&gt;</w:t>
      </w:r>
    </w:p>
    <w:p w14:paraId="090874AC" w14:textId="77777777" w:rsidR="00964D1E" w:rsidRPr="00BE1E6A" w:rsidRDefault="00964D1E" w:rsidP="00374B0B">
      <w:pPr>
        <w:spacing w:after="0"/>
        <w:jc w:val="both"/>
        <w:rPr>
          <w:rFonts w:ascii="Arial" w:hAnsi="Arial" w:cs="Arial"/>
          <w:sz w:val="20"/>
          <w:szCs w:val="20"/>
        </w:rPr>
      </w:pPr>
      <w:r w:rsidRPr="00BE1E6A">
        <w:rPr>
          <w:rFonts w:ascii="Arial" w:hAnsi="Arial" w:cs="Arial"/>
          <w:sz w:val="20"/>
          <w:szCs w:val="20"/>
        </w:rPr>
        <w:t>&lt;/HTML&gt;</w:t>
      </w:r>
    </w:p>
    <w:p w14:paraId="2470AA8D" w14:textId="77777777" w:rsidR="00964D1E" w:rsidRPr="00BE1E6A" w:rsidRDefault="00964D1E" w:rsidP="00374B0B">
      <w:pPr>
        <w:spacing w:after="0"/>
        <w:jc w:val="both"/>
        <w:rPr>
          <w:rFonts w:ascii="Arial" w:hAnsi="Arial" w:cs="Arial"/>
          <w:sz w:val="20"/>
          <w:szCs w:val="20"/>
        </w:rPr>
      </w:pPr>
      <w:r w:rsidRPr="00BE1E6A">
        <w:rPr>
          <w:rFonts w:ascii="Arial" w:hAnsi="Arial" w:cs="Arial"/>
          <w:noProof/>
          <w:sz w:val="20"/>
          <w:szCs w:val="20"/>
        </w:rPr>
        <w:lastRenderedPageBreak/>
        <w:drawing>
          <wp:inline distT="0" distB="0" distL="0" distR="0" wp14:anchorId="27409380" wp14:editId="73676226">
            <wp:extent cx="5481320" cy="1687195"/>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481320" cy="1687195"/>
                    </a:xfrm>
                    <a:prstGeom prst="rect">
                      <a:avLst/>
                    </a:prstGeom>
                    <a:noFill/>
                    <a:ln w="9525">
                      <a:noFill/>
                      <a:miter lim="800000"/>
                      <a:headEnd/>
                      <a:tailEnd/>
                    </a:ln>
                  </pic:spPr>
                </pic:pic>
              </a:graphicData>
            </a:graphic>
          </wp:inline>
        </w:drawing>
      </w:r>
    </w:p>
    <w:p w14:paraId="114BA251" w14:textId="77777777" w:rsidR="00964D1E" w:rsidRPr="00BE1E6A" w:rsidRDefault="00964D1E" w:rsidP="00374B0B">
      <w:pPr>
        <w:spacing w:after="0"/>
        <w:jc w:val="both"/>
        <w:rPr>
          <w:rFonts w:ascii="Arial" w:hAnsi="Arial" w:cs="Arial"/>
          <w:sz w:val="20"/>
          <w:szCs w:val="20"/>
        </w:rPr>
      </w:pPr>
    </w:p>
    <w:p w14:paraId="1D9EAEA8" w14:textId="77777777" w:rsidR="00084B99"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85</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084B99" w:rsidRPr="00BE1E6A">
        <w:rPr>
          <w:rFonts w:ascii="Arial" w:hAnsi="Arial" w:cs="Arial"/>
          <w:sz w:val="20"/>
          <w:szCs w:val="20"/>
          <w:lang w:eastAsia="en-IN"/>
        </w:rPr>
        <w:t>LINK</w:t>
      </w:r>
      <w:r w:rsidR="00964D1E" w:rsidRPr="00BE1E6A">
        <w:rPr>
          <w:rFonts w:ascii="Arial" w:hAnsi="Arial" w:cs="Arial"/>
          <w:sz w:val="20"/>
          <w:szCs w:val="20"/>
          <w:lang w:eastAsia="en-IN"/>
        </w:rPr>
        <w:t>&gt;</w:t>
      </w:r>
      <w:r w:rsidR="00084B99" w:rsidRPr="00BE1E6A">
        <w:rPr>
          <w:rFonts w:ascii="Arial" w:hAnsi="Arial" w:cs="Arial"/>
          <w:sz w:val="20"/>
          <w:szCs w:val="20"/>
          <w:lang w:eastAsia="en-IN"/>
        </w:rPr>
        <w:t>:-</w:t>
      </w:r>
    </w:p>
    <w:p w14:paraId="6B9F2378" w14:textId="77777777" w:rsidR="00084B99" w:rsidRPr="00BE1E6A" w:rsidRDefault="00084B99"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&lt;link&gt; tag defines the relationship between a document and an external resource. The &lt;link&gt; tag is most used to link to style sheets.</w:t>
      </w:r>
    </w:p>
    <w:p w14:paraId="53209486" w14:textId="77777777" w:rsidR="00084B99" w:rsidRPr="00BE1E6A" w:rsidRDefault="00084B99"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23EEC21B" w14:textId="77777777" w:rsidR="00084B99" w:rsidRPr="00BE1E6A" w:rsidRDefault="00084B99" w:rsidP="00374B0B">
      <w:pPr>
        <w:pStyle w:val="ListParagraph"/>
        <w:numPr>
          <w:ilvl w:val="0"/>
          <w:numId w:val="27"/>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rel:-</w:t>
      </w:r>
      <w:r w:rsidRPr="00BE1E6A">
        <w:rPr>
          <w:rFonts w:ascii="Arial" w:hAnsi="Arial" w:cs="Arial"/>
          <w:sz w:val="20"/>
          <w:szCs w:val="20"/>
        </w:rPr>
        <w:tab/>
      </w:r>
      <w:r w:rsidRPr="00BE1E6A">
        <w:rPr>
          <w:rFonts w:ascii="Arial" w:hAnsi="Arial" w:cs="Arial"/>
          <w:sz w:val="20"/>
          <w:szCs w:val="20"/>
        </w:rPr>
        <w:tab/>
        <w:t>Specifies the relationship between the current document and the linked(stylesheet).</w:t>
      </w:r>
    </w:p>
    <w:p w14:paraId="19994F17" w14:textId="77777777" w:rsidR="00084B99" w:rsidRPr="00BE1E6A" w:rsidRDefault="00084B99" w:rsidP="00374B0B">
      <w:pPr>
        <w:pStyle w:val="ListParagraph"/>
        <w:numPr>
          <w:ilvl w:val="0"/>
          <w:numId w:val="27"/>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type:-</w:t>
      </w:r>
      <w:r w:rsidRPr="00BE1E6A">
        <w:rPr>
          <w:rFonts w:ascii="Arial" w:hAnsi="Arial" w:cs="Arial"/>
          <w:sz w:val="20"/>
          <w:szCs w:val="20"/>
        </w:rPr>
        <w:tab/>
        <w:t>Specifies the MIME type of the linked document.</w:t>
      </w:r>
    </w:p>
    <w:p w14:paraId="297BF18F" w14:textId="77777777" w:rsidR="00084B99" w:rsidRPr="00BE1E6A" w:rsidRDefault="00084B99" w:rsidP="00374B0B">
      <w:pPr>
        <w:pStyle w:val="ListParagraph"/>
        <w:numPr>
          <w:ilvl w:val="0"/>
          <w:numId w:val="27"/>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href:-</w:t>
      </w:r>
      <w:r w:rsidRPr="00BE1E6A">
        <w:rPr>
          <w:rFonts w:ascii="Arial" w:hAnsi="Arial" w:cs="Arial"/>
          <w:sz w:val="20"/>
          <w:szCs w:val="20"/>
        </w:rPr>
        <w:tab/>
        <w:t>Specifies the location of the linked document.</w:t>
      </w:r>
    </w:p>
    <w:p w14:paraId="12EECA60" w14:textId="77777777" w:rsidR="00084B99" w:rsidRPr="00BE1E6A" w:rsidRDefault="00084B99"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6DD68D07" w14:textId="77777777" w:rsidR="00084B99" w:rsidRPr="00BE1E6A" w:rsidRDefault="00084B99" w:rsidP="00374B0B">
      <w:pPr>
        <w:spacing w:after="0"/>
        <w:ind w:firstLine="720"/>
        <w:jc w:val="both"/>
        <w:rPr>
          <w:rFonts w:ascii="Arial" w:hAnsi="Arial" w:cs="Arial"/>
          <w:sz w:val="20"/>
          <w:szCs w:val="20"/>
        </w:rPr>
      </w:pPr>
      <w:r w:rsidRPr="00BE1E6A">
        <w:rPr>
          <w:rFonts w:ascii="Arial" w:hAnsi="Arial" w:cs="Arial"/>
          <w:sz w:val="20"/>
          <w:szCs w:val="20"/>
        </w:rPr>
        <w:t>&lt;head&gt;</w:t>
      </w:r>
    </w:p>
    <w:p w14:paraId="5AED42AC" w14:textId="77777777" w:rsidR="00084B99" w:rsidRPr="00BE1E6A" w:rsidRDefault="00084B99" w:rsidP="00374B0B">
      <w:pPr>
        <w:spacing w:after="0"/>
        <w:ind w:left="720" w:firstLine="720"/>
        <w:jc w:val="both"/>
        <w:rPr>
          <w:rFonts w:ascii="Arial" w:hAnsi="Arial" w:cs="Arial"/>
          <w:sz w:val="20"/>
          <w:szCs w:val="20"/>
        </w:rPr>
      </w:pPr>
      <w:r w:rsidRPr="00BE1E6A">
        <w:rPr>
          <w:rFonts w:ascii="Arial" w:hAnsi="Arial" w:cs="Arial"/>
          <w:sz w:val="20"/>
          <w:szCs w:val="20"/>
        </w:rPr>
        <w:t>&lt;link rel="stylesheet" type="text/css" href="theme.css" /&gt;</w:t>
      </w:r>
    </w:p>
    <w:p w14:paraId="5B23A782" w14:textId="77777777" w:rsidR="00084B99" w:rsidRPr="00BE1E6A" w:rsidRDefault="00084B99" w:rsidP="00374B0B">
      <w:pPr>
        <w:spacing w:after="0"/>
        <w:ind w:left="720" w:firstLine="720"/>
        <w:jc w:val="both"/>
        <w:rPr>
          <w:rFonts w:ascii="Arial" w:hAnsi="Arial" w:cs="Arial"/>
          <w:sz w:val="20"/>
          <w:szCs w:val="20"/>
        </w:rPr>
      </w:pPr>
      <w:r w:rsidRPr="00BE1E6A">
        <w:rPr>
          <w:rFonts w:ascii="Arial" w:hAnsi="Arial" w:cs="Arial"/>
          <w:sz w:val="20"/>
          <w:szCs w:val="20"/>
        </w:rPr>
        <w:t>&lt;link rel="shortcut icon" href="images/favicon.ico" /&gt;</w:t>
      </w:r>
    </w:p>
    <w:p w14:paraId="01DE1D11" w14:textId="77777777" w:rsidR="00084B99" w:rsidRPr="00BE1E6A" w:rsidRDefault="00084B99"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&lt;/head&gt;</w:t>
      </w:r>
    </w:p>
    <w:p w14:paraId="410DCBCC" w14:textId="77777777" w:rsidR="00084B99" w:rsidRPr="00BE1E6A" w:rsidRDefault="00084B99" w:rsidP="00374B0B">
      <w:pPr>
        <w:spacing w:after="0"/>
        <w:jc w:val="both"/>
        <w:rPr>
          <w:rFonts w:ascii="Arial" w:eastAsia="Times New Roman" w:hAnsi="Arial" w:cs="Arial"/>
          <w:b/>
          <w:color w:val="000000"/>
          <w:sz w:val="20"/>
          <w:szCs w:val="20"/>
          <w:lang w:eastAsia="en-IN"/>
        </w:rPr>
      </w:pPr>
    </w:p>
    <w:p w14:paraId="49503AE9" w14:textId="77777777" w:rsidR="006A228A" w:rsidRPr="00BE1E6A" w:rsidRDefault="004F6982" w:rsidP="00374B0B">
      <w:pPr>
        <w:pStyle w:val="Heading2"/>
        <w:jc w:val="both"/>
        <w:rPr>
          <w:rFonts w:ascii="Arial" w:hAnsi="Arial" w:cs="Arial"/>
          <w:sz w:val="20"/>
          <w:szCs w:val="20"/>
          <w:lang w:eastAsia="en-IN"/>
        </w:rPr>
      </w:pPr>
      <w:r w:rsidRPr="00BE1E6A">
        <w:rPr>
          <w:rFonts w:ascii="Arial" w:hAnsi="Arial" w:cs="Arial"/>
          <w:sz w:val="20"/>
          <w:szCs w:val="20"/>
          <w:lang w:eastAsia="en-IN"/>
        </w:rPr>
        <w:t>8</w:t>
      </w:r>
      <w:r w:rsidR="00067495" w:rsidRPr="00BE1E6A">
        <w:rPr>
          <w:rFonts w:ascii="Arial" w:hAnsi="Arial" w:cs="Arial"/>
          <w:sz w:val="20"/>
          <w:szCs w:val="20"/>
          <w:lang w:eastAsia="en-IN"/>
        </w:rPr>
        <w:t>6</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6A228A" w:rsidRPr="00BE1E6A">
        <w:rPr>
          <w:rFonts w:ascii="Arial" w:hAnsi="Arial" w:cs="Arial"/>
          <w:sz w:val="20"/>
          <w:szCs w:val="20"/>
          <w:lang w:eastAsia="en-IN"/>
        </w:rPr>
        <w:t>PARAM</w:t>
      </w:r>
      <w:r w:rsidR="00964D1E" w:rsidRPr="00BE1E6A">
        <w:rPr>
          <w:rFonts w:ascii="Arial" w:hAnsi="Arial" w:cs="Arial"/>
          <w:sz w:val="20"/>
          <w:szCs w:val="20"/>
          <w:lang w:eastAsia="en-IN"/>
        </w:rPr>
        <w:t>&gt;</w:t>
      </w:r>
      <w:r w:rsidR="006A228A" w:rsidRPr="00BE1E6A">
        <w:rPr>
          <w:rFonts w:ascii="Arial" w:hAnsi="Arial" w:cs="Arial"/>
          <w:sz w:val="20"/>
          <w:szCs w:val="20"/>
          <w:lang w:eastAsia="en-IN"/>
        </w:rPr>
        <w:t>:-</w:t>
      </w:r>
    </w:p>
    <w:p w14:paraId="25F0D968" w14:textId="77777777" w:rsidR="006A228A" w:rsidRPr="00BE1E6A" w:rsidRDefault="006A228A" w:rsidP="00374B0B">
      <w:pPr>
        <w:spacing w:after="0"/>
        <w:ind w:firstLine="720"/>
        <w:jc w:val="both"/>
        <w:rPr>
          <w:rFonts w:ascii="Arial" w:hAnsi="Arial" w:cs="Arial"/>
          <w:sz w:val="20"/>
          <w:szCs w:val="20"/>
        </w:rPr>
      </w:pPr>
      <w:r w:rsidRPr="00BE1E6A">
        <w:rPr>
          <w:rFonts w:ascii="Arial" w:hAnsi="Arial" w:cs="Arial"/>
          <w:sz w:val="20"/>
          <w:szCs w:val="20"/>
        </w:rPr>
        <w:t>The &lt;param&gt; tag is used to define parameters for plugins embedded with an &lt;object&gt; element.</w:t>
      </w:r>
    </w:p>
    <w:p w14:paraId="23D13FAD"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Attributes:-</w:t>
      </w:r>
    </w:p>
    <w:p w14:paraId="2D84A1F8" w14:textId="77777777" w:rsidR="006A228A" w:rsidRPr="00BE1E6A" w:rsidRDefault="006A228A" w:rsidP="00374B0B">
      <w:pPr>
        <w:pStyle w:val="ListParagraph"/>
        <w:numPr>
          <w:ilvl w:val="0"/>
          <w:numId w:val="14"/>
        </w:numPr>
        <w:spacing w:after="0"/>
        <w:jc w:val="both"/>
        <w:rPr>
          <w:rFonts w:ascii="Arial" w:hAnsi="Arial" w:cs="Arial"/>
          <w:sz w:val="20"/>
          <w:szCs w:val="20"/>
        </w:rPr>
      </w:pPr>
      <w:r w:rsidRPr="00BE1E6A">
        <w:rPr>
          <w:rFonts w:ascii="Arial" w:hAnsi="Arial" w:cs="Arial"/>
          <w:sz w:val="20"/>
          <w:szCs w:val="20"/>
        </w:rPr>
        <w:t>name:-</w:t>
      </w:r>
      <w:r w:rsidRPr="00BE1E6A">
        <w:rPr>
          <w:rFonts w:ascii="Arial" w:hAnsi="Arial" w:cs="Arial"/>
          <w:sz w:val="20"/>
          <w:szCs w:val="20"/>
        </w:rPr>
        <w:tab/>
        <w:t>Specifies the name of a parameter</w:t>
      </w:r>
    </w:p>
    <w:p w14:paraId="544683EE" w14:textId="77777777" w:rsidR="006A228A" w:rsidRPr="00BE1E6A" w:rsidRDefault="006A228A" w:rsidP="00374B0B">
      <w:pPr>
        <w:pStyle w:val="ListParagraph"/>
        <w:numPr>
          <w:ilvl w:val="0"/>
          <w:numId w:val="14"/>
        </w:numPr>
        <w:spacing w:after="0"/>
        <w:jc w:val="both"/>
        <w:rPr>
          <w:rFonts w:ascii="Arial" w:hAnsi="Arial" w:cs="Arial"/>
          <w:sz w:val="20"/>
          <w:szCs w:val="20"/>
        </w:rPr>
      </w:pPr>
      <w:r w:rsidRPr="00BE1E6A">
        <w:rPr>
          <w:rFonts w:ascii="Arial" w:hAnsi="Arial" w:cs="Arial"/>
          <w:sz w:val="20"/>
          <w:szCs w:val="20"/>
        </w:rPr>
        <w:t>value:-</w:t>
      </w:r>
      <w:r w:rsidRPr="00BE1E6A">
        <w:rPr>
          <w:rFonts w:ascii="Arial" w:hAnsi="Arial" w:cs="Arial"/>
          <w:sz w:val="20"/>
          <w:szCs w:val="20"/>
        </w:rPr>
        <w:tab/>
        <w:t>Specifies the value of the parameter</w:t>
      </w:r>
    </w:p>
    <w:p w14:paraId="30401D53" w14:textId="77777777" w:rsidR="006A228A" w:rsidRPr="00BE1E6A" w:rsidRDefault="006A228A" w:rsidP="00374B0B">
      <w:pPr>
        <w:spacing w:after="0"/>
        <w:jc w:val="both"/>
        <w:rPr>
          <w:rFonts w:ascii="Arial" w:hAnsi="Arial" w:cs="Arial"/>
          <w:b/>
          <w:sz w:val="20"/>
          <w:szCs w:val="20"/>
        </w:rPr>
      </w:pPr>
      <w:r w:rsidRPr="00BE1E6A">
        <w:rPr>
          <w:rFonts w:ascii="Arial" w:hAnsi="Arial" w:cs="Arial"/>
          <w:b/>
          <w:sz w:val="20"/>
          <w:szCs w:val="20"/>
        </w:rPr>
        <w:t>Example:-</w:t>
      </w:r>
    </w:p>
    <w:p w14:paraId="26B1C728" w14:textId="77777777" w:rsidR="009172F7" w:rsidRDefault="006A228A" w:rsidP="00374B0B">
      <w:pPr>
        <w:spacing w:after="0"/>
        <w:ind w:left="720"/>
        <w:rPr>
          <w:rFonts w:ascii="Arial" w:hAnsi="Arial" w:cs="Arial"/>
          <w:sz w:val="20"/>
          <w:szCs w:val="20"/>
        </w:rPr>
      </w:pPr>
      <w:r w:rsidRPr="00BE1E6A">
        <w:rPr>
          <w:rFonts w:ascii="Arial" w:hAnsi="Arial" w:cs="Arial"/>
          <w:sz w:val="20"/>
          <w:szCs w:val="20"/>
        </w:rPr>
        <w:t>&lt;object data="horse.wav"&gt;</w:t>
      </w:r>
      <w:r w:rsidRPr="00BE1E6A">
        <w:rPr>
          <w:rFonts w:ascii="Arial" w:hAnsi="Arial" w:cs="Arial"/>
          <w:sz w:val="20"/>
          <w:szCs w:val="20"/>
        </w:rPr>
        <w:br/>
      </w:r>
      <w:r w:rsidRPr="00BE1E6A">
        <w:rPr>
          <w:rFonts w:ascii="Arial" w:hAnsi="Arial" w:cs="Arial"/>
          <w:sz w:val="20"/>
          <w:szCs w:val="20"/>
        </w:rPr>
        <w:tab/>
        <w:t>&lt;param name="autoplay" value="false" /&gt;</w:t>
      </w:r>
    </w:p>
    <w:p w14:paraId="0D320062" w14:textId="77777777" w:rsidR="006A228A" w:rsidRPr="00BE1E6A" w:rsidRDefault="009172F7" w:rsidP="009172F7">
      <w:pPr>
        <w:spacing w:after="0"/>
        <w:ind w:left="720"/>
        <w:rPr>
          <w:rFonts w:ascii="Arial" w:hAnsi="Arial" w:cs="Arial"/>
          <w:sz w:val="20"/>
          <w:szCs w:val="20"/>
        </w:rPr>
      </w:pPr>
      <w:r>
        <w:rPr>
          <w:rFonts w:ascii="Arial" w:hAnsi="Arial" w:cs="Arial"/>
          <w:sz w:val="20"/>
          <w:szCs w:val="20"/>
        </w:rPr>
        <w:tab/>
        <w:t>&lt;param name="controls" value="true</w:t>
      </w:r>
      <w:r w:rsidRPr="00BE1E6A">
        <w:rPr>
          <w:rFonts w:ascii="Arial" w:hAnsi="Arial" w:cs="Arial"/>
          <w:sz w:val="20"/>
          <w:szCs w:val="20"/>
        </w:rPr>
        <w:t>" /&gt;</w:t>
      </w:r>
      <w:r w:rsidR="006A228A" w:rsidRPr="00BE1E6A">
        <w:rPr>
          <w:rFonts w:ascii="Arial" w:hAnsi="Arial" w:cs="Arial"/>
          <w:sz w:val="20"/>
          <w:szCs w:val="20"/>
        </w:rPr>
        <w:br/>
        <w:t>&lt;/object&gt;</w:t>
      </w:r>
    </w:p>
    <w:p w14:paraId="52456194" w14:textId="77777777" w:rsidR="006A228A" w:rsidRPr="00BE1E6A" w:rsidRDefault="006A228A" w:rsidP="00374B0B">
      <w:pPr>
        <w:spacing w:after="0"/>
        <w:jc w:val="both"/>
        <w:rPr>
          <w:rFonts w:ascii="Arial" w:hAnsi="Arial" w:cs="Arial"/>
          <w:color w:val="000000"/>
          <w:sz w:val="20"/>
          <w:szCs w:val="20"/>
        </w:rPr>
      </w:pPr>
    </w:p>
    <w:p w14:paraId="4ABD4A86"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87</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IFRAME</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5AE0D5C3" w14:textId="77777777" w:rsidR="0027507F" w:rsidRPr="00BE1E6A" w:rsidRDefault="0027507F"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&lt;iframe&gt; tag specifies an inline frame. An inline frame is used to embed another document within the current HTML document.</w:t>
      </w:r>
    </w:p>
    <w:p w14:paraId="7E7586EF" w14:textId="77777777" w:rsidR="0027507F" w:rsidRPr="00BE1E6A" w:rsidRDefault="0027507F" w:rsidP="00374B0B">
      <w:pPr>
        <w:pStyle w:val="ListParagraph"/>
        <w:numPr>
          <w:ilvl w:val="0"/>
          <w:numId w:val="22"/>
        </w:numPr>
        <w:spacing w:after="0"/>
        <w:jc w:val="both"/>
        <w:rPr>
          <w:rFonts w:ascii="Arial" w:hAnsi="Arial" w:cs="Arial"/>
          <w:sz w:val="20"/>
          <w:szCs w:val="20"/>
        </w:rPr>
      </w:pPr>
      <w:r w:rsidRPr="00BE1E6A">
        <w:rPr>
          <w:rFonts w:ascii="Arial" w:hAnsi="Arial" w:cs="Arial"/>
          <w:sz w:val="20"/>
          <w:szCs w:val="20"/>
        </w:rPr>
        <w:t>src:-</w:t>
      </w:r>
      <w:r w:rsidRPr="00BE1E6A">
        <w:rPr>
          <w:rFonts w:ascii="Arial" w:hAnsi="Arial" w:cs="Arial"/>
          <w:sz w:val="20"/>
          <w:szCs w:val="20"/>
        </w:rPr>
        <w:tab/>
      </w:r>
      <w:r w:rsidRPr="00BE1E6A">
        <w:rPr>
          <w:rFonts w:ascii="Arial" w:hAnsi="Arial" w:cs="Arial"/>
          <w:sz w:val="20"/>
          <w:szCs w:val="20"/>
        </w:rPr>
        <w:tab/>
      </w:r>
      <w:r w:rsidRPr="00BE1E6A">
        <w:rPr>
          <w:rFonts w:ascii="Arial" w:hAnsi="Arial" w:cs="Arial"/>
          <w:sz w:val="20"/>
          <w:szCs w:val="20"/>
        </w:rPr>
        <w:tab/>
        <w:t>Specifies the address of the document to embed in the &lt;iframe&gt;</w:t>
      </w:r>
    </w:p>
    <w:p w14:paraId="7DC66AA5" w14:textId="77777777" w:rsidR="0027507F" w:rsidRPr="00BE1E6A" w:rsidRDefault="0027507F" w:rsidP="00374B0B">
      <w:pPr>
        <w:pStyle w:val="ListParagraph"/>
        <w:numPr>
          <w:ilvl w:val="0"/>
          <w:numId w:val="22"/>
        </w:numPr>
        <w:spacing w:after="0"/>
        <w:jc w:val="both"/>
        <w:rPr>
          <w:rFonts w:ascii="Arial" w:hAnsi="Arial" w:cs="Arial"/>
          <w:sz w:val="20"/>
          <w:szCs w:val="20"/>
        </w:rPr>
      </w:pPr>
      <w:r w:rsidRPr="00BE1E6A">
        <w:rPr>
          <w:rFonts w:ascii="Arial" w:hAnsi="Arial" w:cs="Arial"/>
          <w:sz w:val="20"/>
          <w:szCs w:val="20"/>
        </w:rPr>
        <w:t>frameborder:-</w:t>
      </w:r>
      <w:r w:rsidRPr="00BE1E6A">
        <w:rPr>
          <w:rFonts w:ascii="Arial" w:hAnsi="Arial" w:cs="Arial"/>
          <w:sz w:val="20"/>
          <w:szCs w:val="20"/>
        </w:rPr>
        <w:tab/>
        <w:t>Specifies whether or not to display a border around an &lt;iframe&gt; ( 0 or 1)</w:t>
      </w:r>
    </w:p>
    <w:p w14:paraId="3FF62477" w14:textId="77777777" w:rsidR="0027507F" w:rsidRPr="00BE1E6A" w:rsidRDefault="0027507F" w:rsidP="00374B0B">
      <w:pPr>
        <w:pStyle w:val="ListParagraph"/>
        <w:numPr>
          <w:ilvl w:val="0"/>
          <w:numId w:val="22"/>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height</w:t>
      </w:r>
      <w:r w:rsidRPr="00BE1E6A">
        <w:rPr>
          <w:rFonts w:ascii="Arial" w:hAnsi="Arial" w:cs="Arial"/>
          <w:sz w:val="20"/>
          <w:szCs w:val="20"/>
        </w:rPr>
        <w:tab/>
      </w:r>
      <w:r w:rsidRPr="00BE1E6A">
        <w:rPr>
          <w:rFonts w:ascii="Arial" w:hAnsi="Arial" w:cs="Arial"/>
          <w:sz w:val="20"/>
          <w:szCs w:val="20"/>
        </w:rPr>
        <w:tab/>
        <w:t>Specifies the height of an &lt;iframe&gt; in pixels or percent.</w:t>
      </w:r>
    </w:p>
    <w:p w14:paraId="60E1D20E" w14:textId="77777777" w:rsidR="0027507F" w:rsidRPr="00BE1E6A" w:rsidRDefault="0027507F" w:rsidP="00374B0B">
      <w:pPr>
        <w:pStyle w:val="ListParagraph"/>
        <w:numPr>
          <w:ilvl w:val="0"/>
          <w:numId w:val="22"/>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width</w:t>
      </w:r>
      <w:r w:rsidRPr="00BE1E6A">
        <w:rPr>
          <w:rFonts w:ascii="Arial" w:hAnsi="Arial" w:cs="Arial"/>
          <w:sz w:val="20"/>
          <w:szCs w:val="20"/>
        </w:rPr>
        <w:tab/>
      </w:r>
      <w:r w:rsidRPr="00BE1E6A">
        <w:rPr>
          <w:rFonts w:ascii="Arial" w:hAnsi="Arial" w:cs="Arial"/>
          <w:sz w:val="20"/>
          <w:szCs w:val="20"/>
        </w:rPr>
        <w:tab/>
        <w:t>Specifies the width of an &lt;iframe&gt; in pixels or percent.</w:t>
      </w:r>
    </w:p>
    <w:p w14:paraId="52444158" w14:textId="77777777" w:rsidR="0027507F" w:rsidRPr="00BE1E6A" w:rsidRDefault="00F626A8" w:rsidP="00374B0B">
      <w:pPr>
        <w:pStyle w:val="ListParagraph"/>
        <w:numPr>
          <w:ilvl w:val="0"/>
          <w:numId w:val="22"/>
        </w:numPr>
        <w:spacing w:after="0"/>
        <w:jc w:val="both"/>
        <w:rPr>
          <w:rFonts w:ascii="Arial" w:hAnsi="Arial" w:cs="Arial"/>
          <w:b/>
          <w:sz w:val="20"/>
          <w:szCs w:val="20"/>
        </w:rPr>
      </w:pPr>
      <w:r w:rsidRPr="00BE1E6A">
        <w:rPr>
          <w:rFonts w:ascii="Arial" w:hAnsi="Arial" w:cs="Arial"/>
          <w:sz w:val="20"/>
          <w:szCs w:val="20"/>
        </w:rPr>
        <w:t>S</w:t>
      </w:r>
      <w:r w:rsidR="0027507F" w:rsidRPr="00BE1E6A">
        <w:rPr>
          <w:rFonts w:ascii="Arial" w:hAnsi="Arial" w:cs="Arial"/>
          <w:sz w:val="20"/>
          <w:szCs w:val="20"/>
        </w:rPr>
        <w:t>crolling</w:t>
      </w:r>
      <w:r w:rsidRPr="00BE1E6A">
        <w:rPr>
          <w:rFonts w:ascii="Arial" w:hAnsi="Arial" w:cs="Arial"/>
          <w:sz w:val="20"/>
          <w:szCs w:val="20"/>
        </w:rPr>
        <w:tab/>
      </w:r>
      <w:r w:rsidR="0027507F" w:rsidRPr="00BE1E6A">
        <w:rPr>
          <w:rFonts w:ascii="Arial" w:hAnsi="Arial" w:cs="Arial"/>
          <w:sz w:val="20"/>
          <w:szCs w:val="20"/>
        </w:rPr>
        <w:t>Specifies whether or not to display scrollbars in an &lt;iframe&gt;</w:t>
      </w:r>
    </w:p>
    <w:p w14:paraId="1F8BBA24" w14:textId="77777777" w:rsidR="0027507F" w:rsidRPr="00BE1E6A" w:rsidRDefault="0027507F" w:rsidP="00374B0B">
      <w:pPr>
        <w:pStyle w:val="ListParagraph"/>
        <w:numPr>
          <w:ilvl w:val="0"/>
          <w:numId w:val="22"/>
        </w:numPr>
        <w:spacing w:after="0"/>
        <w:jc w:val="both"/>
        <w:rPr>
          <w:rFonts w:ascii="Arial" w:eastAsia="Times New Roman" w:hAnsi="Arial" w:cs="Arial"/>
          <w:b/>
          <w:color w:val="000000"/>
          <w:sz w:val="20"/>
          <w:szCs w:val="20"/>
          <w:lang w:eastAsia="en-IN"/>
        </w:rPr>
      </w:pPr>
      <w:r w:rsidRPr="00BE1E6A">
        <w:rPr>
          <w:rFonts w:ascii="Arial" w:hAnsi="Arial" w:cs="Arial"/>
          <w:sz w:val="20"/>
          <w:szCs w:val="20"/>
        </w:rPr>
        <w:t xml:space="preserve">align </w:t>
      </w:r>
      <w:r w:rsidRPr="00BE1E6A">
        <w:rPr>
          <w:rFonts w:ascii="Arial" w:hAnsi="Arial" w:cs="Arial"/>
          <w:sz w:val="20"/>
          <w:szCs w:val="20"/>
        </w:rPr>
        <w:tab/>
      </w:r>
      <w:r w:rsidRPr="00BE1E6A">
        <w:rPr>
          <w:rFonts w:ascii="Arial" w:hAnsi="Arial" w:cs="Arial"/>
          <w:sz w:val="20"/>
          <w:szCs w:val="20"/>
        </w:rPr>
        <w:tab/>
        <w:t>left,  right, top, middle, bottom</w:t>
      </w:r>
    </w:p>
    <w:p w14:paraId="4E70C381" w14:textId="77777777" w:rsidR="0027507F" w:rsidRPr="00BE1E6A" w:rsidRDefault="0027507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57091031" w14:textId="77777777" w:rsidR="0027507F" w:rsidRPr="00BE1E6A" w:rsidRDefault="0027507F"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sz w:val="20"/>
          <w:szCs w:val="20"/>
        </w:rPr>
        <w:t>&lt;iframe src="http://www.</w:t>
      </w:r>
      <w:r w:rsidR="009172F7">
        <w:rPr>
          <w:rFonts w:ascii="Arial" w:hAnsi="Arial" w:cs="Arial"/>
          <w:sz w:val="20"/>
          <w:szCs w:val="20"/>
        </w:rPr>
        <w:t>matrixcomputers.in”</w:t>
      </w:r>
      <w:r w:rsidRPr="00BE1E6A">
        <w:rPr>
          <w:rFonts w:ascii="Arial" w:hAnsi="Arial" w:cs="Arial"/>
          <w:sz w:val="20"/>
          <w:szCs w:val="20"/>
        </w:rPr>
        <w:t>&gt;&lt;/iframe&gt;</w:t>
      </w:r>
    </w:p>
    <w:p w14:paraId="11BF09F6" w14:textId="77777777" w:rsidR="0027507F" w:rsidRPr="00BE1E6A" w:rsidRDefault="0027507F" w:rsidP="00374B0B">
      <w:pPr>
        <w:spacing w:after="0"/>
        <w:jc w:val="both"/>
        <w:rPr>
          <w:rFonts w:ascii="Arial" w:eastAsia="Times New Roman" w:hAnsi="Arial" w:cs="Arial"/>
          <w:b/>
          <w:color w:val="000000"/>
          <w:sz w:val="20"/>
          <w:szCs w:val="20"/>
          <w:lang w:eastAsia="en-IN"/>
        </w:rPr>
      </w:pPr>
    </w:p>
    <w:p w14:paraId="68EDD3E5"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88</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!DOCTYPE</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06E6D482" w14:textId="77777777" w:rsidR="0027507F" w:rsidRPr="00BE1E6A" w:rsidRDefault="0027507F"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The &lt;!DOCTYPE&gt; declaration must be the very first thing in your HTML document, before the &lt;html&gt; tag. The &lt;!DOCTYPE&gt; declaration is not an HTML tag; it is an instruction to the web browser about what version of HTML the page is written in. The &lt;!DOCTYPE&gt; declaration refers to a Document Type Definition (DTD). The DTD specifies the rules for the markup language, so that the browsers render the content correctly.</w:t>
      </w:r>
    </w:p>
    <w:p w14:paraId="60732A4F" w14:textId="77777777" w:rsidR="0027507F" w:rsidRPr="00BE1E6A" w:rsidRDefault="0027507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lastRenderedPageBreak/>
        <w:t>Example:-</w:t>
      </w:r>
    </w:p>
    <w:p w14:paraId="3D2B038C" w14:textId="77777777" w:rsidR="0027507F" w:rsidRPr="00BE1E6A" w:rsidRDefault="0027507F" w:rsidP="00374B0B">
      <w:pPr>
        <w:spacing w:after="0"/>
        <w:ind w:left="720"/>
        <w:rPr>
          <w:rFonts w:ascii="Arial" w:hAnsi="Arial" w:cs="Arial"/>
          <w:sz w:val="20"/>
          <w:szCs w:val="20"/>
        </w:rPr>
      </w:pPr>
      <w:r w:rsidRPr="00BE1E6A">
        <w:rPr>
          <w:rFonts w:ascii="Arial" w:hAnsi="Arial" w:cs="Arial"/>
          <w:sz w:val="20"/>
          <w:szCs w:val="20"/>
        </w:rPr>
        <w:t>&lt;!DOCTYPE html PUBLIC "-//W3C//DTD XHTML 1.0 Transitional//EN"</w:t>
      </w:r>
      <w:r w:rsidRPr="00BE1E6A">
        <w:rPr>
          <w:rFonts w:ascii="Arial" w:hAnsi="Arial" w:cs="Arial"/>
          <w:sz w:val="20"/>
          <w:szCs w:val="20"/>
        </w:rPr>
        <w:br/>
        <w:t>"http://www.w3.org/TR/xhtml1/DTD/xhtml1-transitional.dtd"&gt;</w:t>
      </w:r>
      <w:r w:rsidRPr="00BE1E6A">
        <w:rPr>
          <w:rFonts w:ascii="Arial" w:hAnsi="Arial" w:cs="Arial"/>
          <w:sz w:val="20"/>
          <w:szCs w:val="20"/>
        </w:rPr>
        <w:br/>
        <w:t>&lt;html&gt;</w:t>
      </w:r>
      <w:r w:rsidRPr="00BE1E6A">
        <w:rPr>
          <w:rFonts w:ascii="Arial" w:hAnsi="Arial" w:cs="Arial"/>
          <w:sz w:val="20"/>
          <w:szCs w:val="20"/>
        </w:rPr>
        <w:br/>
        <w:t>&lt;head&gt;</w:t>
      </w:r>
      <w:r w:rsidRPr="00BE1E6A">
        <w:rPr>
          <w:rFonts w:ascii="Arial" w:hAnsi="Arial" w:cs="Arial"/>
          <w:sz w:val="20"/>
          <w:szCs w:val="20"/>
        </w:rPr>
        <w:br/>
        <w:t>&lt;title&gt;Title of the document&lt;/title&gt;</w:t>
      </w:r>
      <w:r w:rsidRPr="00BE1E6A">
        <w:rPr>
          <w:rFonts w:ascii="Arial" w:hAnsi="Arial" w:cs="Arial"/>
          <w:sz w:val="20"/>
          <w:szCs w:val="20"/>
        </w:rPr>
        <w:br/>
        <w:t>&lt;/head&gt;</w:t>
      </w:r>
      <w:r w:rsidRPr="00BE1E6A">
        <w:rPr>
          <w:rFonts w:ascii="Arial" w:hAnsi="Arial" w:cs="Arial"/>
          <w:sz w:val="20"/>
          <w:szCs w:val="20"/>
        </w:rPr>
        <w:br/>
        <w:t>&lt;body&gt;</w:t>
      </w:r>
      <w:r w:rsidRPr="00BE1E6A">
        <w:rPr>
          <w:rFonts w:ascii="Arial" w:hAnsi="Arial" w:cs="Arial"/>
          <w:sz w:val="20"/>
          <w:szCs w:val="20"/>
        </w:rPr>
        <w:br/>
        <w:t>The content of the document......</w:t>
      </w:r>
      <w:r w:rsidRPr="00BE1E6A">
        <w:rPr>
          <w:rFonts w:ascii="Arial" w:hAnsi="Arial" w:cs="Arial"/>
          <w:sz w:val="20"/>
          <w:szCs w:val="20"/>
        </w:rPr>
        <w:br/>
        <w:t>&lt;/body&gt;</w:t>
      </w:r>
      <w:r w:rsidRPr="00BE1E6A">
        <w:rPr>
          <w:rFonts w:ascii="Arial" w:hAnsi="Arial" w:cs="Arial"/>
          <w:sz w:val="20"/>
          <w:szCs w:val="20"/>
        </w:rPr>
        <w:br/>
        <w:t>&lt;/html&gt;</w:t>
      </w:r>
    </w:p>
    <w:p w14:paraId="3633EC73" w14:textId="77777777" w:rsidR="004642F0" w:rsidRPr="00BE1E6A" w:rsidRDefault="004642F0" w:rsidP="00374B0B">
      <w:pPr>
        <w:pStyle w:val="Heading2"/>
        <w:rPr>
          <w:rFonts w:ascii="Arial" w:hAnsi="Arial" w:cs="Arial"/>
          <w:b w:val="0"/>
          <w:bCs w:val="0"/>
          <w:color w:val="000000"/>
          <w:sz w:val="20"/>
          <w:szCs w:val="20"/>
        </w:rPr>
      </w:pPr>
      <w:r w:rsidRPr="00BE1E6A">
        <w:rPr>
          <w:rFonts w:ascii="Arial" w:hAnsi="Arial" w:cs="Arial"/>
          <w:b w:val="0"/>
          <w:bCs w:val="0"/>
          <w:color w:val="000000"/>
          <w:sz w:val="20"/>
          <w:szCs w:val="20"/>
        </w:rPr>
        <w:t>Common DOCTYPE Declarations</w:t>
      </w:r>
    </w:p>
    <w:p w14:paraId="0102C269"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HTML 5</w:t>
      </w:r>
    </w:p>
    <w:p w14:paraId="61E8E652" w14:textId="77777777" w:rsidR="004642F0" w:rsidRPr="00BE1E6A" w:rsidRDefault="004642F0" w:rsidP="00374B0B">
      <w:pPr>
        <w:shd w:val="clear" w:color="auto" w:fill="F6F4F0"/>
        <w:spacing w:after="0"/>
        <w:ind w:firstLine="720"/>
        <w:rPr>
          <w:rFonts w:ascii="Arial" w:hAnsi="Arial" w:cs="Arial"/>
          <w:color w:val="444444"/>
          <w:sz w:val="20"/>
          <w:szCs w:val="20"/>
        </w:rPr>
      </w:pPr>
      <w:r w:rsidRPr="00BE1E6A">
        <w:rPr>
          <w:rFonts w:ascii="Arial" w:hAnsi="Arial" w:cs="Arial"/>
          <w:color w:val="444444"/>
          <w:sz w:val="20"/>
          <w:szCs w:val="20"/>
        </w:rPr>
        <w:t>&lt;!DOCTYPE html&gt;</w:t>
      </w:r>
    </w:p>
    <w:p w14:paraId="3ED8D020"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HTML 4.01 Strict</w:t>
      </w:r>
    </w:p>
    <w:p w14:paraId="1EB535FE"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contains all HTML elements and attributes, but does NOT INCLUDE presentational or deprecated elements (like font). Framesets are not allowed.</w:t>
      </w:r>
    </w:p>
    <w:p w14:paraId="28E50700"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HTML 4.01//EN" "http://www.w3.org/TR/html4/strict.dtd"&gt;</w:t>
      </w:r>
    </w:p>
    <w:p w14:paraId="754A478A"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HTML 4.01 Transitional</w:t>
      </w:r>
    </w:p>
    <w:p w14:paraId="3DA77058"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contains all HTML elements and attributes, INCLUDING presentational and deprecated elements (like font). Framesets are not allowed.</w:t>
      </w:r>
    </w:p>
    <w:p w14:paraId="5B8DB982"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HTML 4.01 Transitional//EN" "http://www.w3.org/TR/html4/loose.dtd"&gt;</w:t>
      </w:r>
    </w:p>
    <w:p w14:paraId="67128C63"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HTML 4.01 Frameset</w:t>
      </w:r>
    </w:p>
    <w:p w14:paraId="4DA09BD7"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is equal to HTML 4.01 Transitional, but allows the use of frameset content.</w:t>
      </w:r>
    </w:p>
    <w:p w14:paraId="258753D5"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HTML 4.01 Frameset//EN" "http://www.w3.org/TR/html4/frameset.dtd"&gt;</w:t>
      </w:r>
    </w:p>
    <w:p w14:paraId="53A7EC38"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XHTML 1.0 Strict</w:t>
      </w:r>
    </w:p>
    <w:p w14:paraId="6C1DF203"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contains all HTML elements and attributes, but does NOT INCLUDE presentational or deprecated elements (like font). Framesets are not allowed. The markup must also be written as well-formed XML.</w:t>
      </w:r>
    </w:p>
    <w:p w14:paraId="53DA5CD7"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XHTML 1.0 Strict//EN" "http://www.w3.org/TR/xhtml1/DTD/xhtml1-strict.dtd"&gt;</w:t>
      </w:r>
    </w:p>
    <w:p w14:paraId="7B2898C4"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XHTML 1.0 Transitional</w:t>
      </w:r>
    </w:p>
    <w:p w14:paraId="5F799049"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contains all HTML elements and attributes, INCLUDING presentational and deprecated elements (like font). Framesets are not allowed. The markup must also be written as well-formed XML.</w:t>
      </w:r>
    </w:p>
    <w:p w14:paraId="55A12EBD"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XHTML 1.0 Transitional//EN" "http://www.w3.org/TR/xhtml1/DTD/xhtml1-transitional.dtd"&gt;</w:t>
      </w:r>
    </w:p>
    <w:p w14:paraId="238AE9EB"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XHTML 1.0 Frameset</w:t>
      </w:r>
    </w:p>
    <w:p w14:paraId="233CAD5F"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is equal to XHTML 1.0 Transitional, but allows the use of frameset content.</w:t>
      </w:r>
    </w:p>
    <w:p w14:paraId="69D3D68C" w14:textId="77777777" w:rsidR="004642F0"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XHTML 1.0 Frameset//EN" "http://www.w3.org/TR/xhtml1/DTD/xhtml1-frameset.dtd"&gt;</w:t>
      </w:r>
    </w:p>
    <w:p w14:paraId="7EDAAC2C" w14:textId="77777777" w:rsidR="004642F0" w:rsidRPr="00BE1E6A" w:rsidRDefault="004642F0" w:rsidP="00374B0B">
      <w:pPr>
        <w:pStyle w:val="Heading3"/>
        <w:spacing w:before="0"/>
        <w:rPr>
          <w:rFonts w:ascii="Arial" w:hAnsi="Arial" w:cs="Arial"/>
          <w:b w:val="0"/>
          <w:bCs w:val="0"/>
          <w:color w:val="000000"/>
          <w:sz w:val="20"/>
          <w:szCs w:val="20"/>
        </w:rPr>
      </w:pPr>
      <w:r w:rsidRPr="00BE1E6A">
        <w:rPr>
          <w:rFonts w:ascii="Arial" w:hAnsi="Arial" w:cs="Arial"/>
          <w:b w:val="0"/>
          <w:bCs w:val="0"/>
          <w:color w:val="000000"/>
          <w:sz w:val="20"/>
          <w:szCs w:val="20"/>
        </w:rPr>
        <w:t>XHTML 1.1</w:t>
      </w:r>
    </w:p>
    <w:p w14:paraId="260C02BB" w14:textId="77777777" w:rsidR="004642F0" w:rsidRPr="00BE1E6A" w:rsidRDefault="004642F0" w:rsidP="00374B0B">
      <w:pPr>
        <w:pStyle w:val="NormalWeb"/>
        <w:spacing w:before="0" w:beforeAutospacing="0" w:after="0" w:afterAutospacing="0" w:line="240" w:lineRule="atLeast"/>
        <w:rPr>
          <w:rFonts w:ascii="Arial" w:hAnsi="Arial" w:cs="Arial"/>
          <w:color w:val="000000"/>
          <w:sz w:val="20"/>
          <w:szCs w:val="20"/>
        </w:rPr>
      </w:pPr>
      <w:r w:rsidRPr="00BE1E6A">
        <w:rPr>
          <w:rFonts w:ascii="Arial" w:hAnsi="Arial" w:cs="Arial"/>
          <w:color w:val="000000"/>
          <w:sz w:val="20"/>
          <w:szCs w:val="20"/>
        </w:rPr>
        <w:t>This DTD is equal to XHTML 1.0 Strict, but allows you to add modules (for example to provide ruby support for East-Asian languages).</w:t>
      </w:r>
    </w:p>
    <w:p w14:paraId="35D18565" w14:textId="77777777" w:rsidR="00964D1E" w:rsidRPr="00BE1E6A" w:rsidRDefault="004642F0" w:rsidP="00374B0B">
      <w:pPr>
        <w:shd w:val="clear" w:color="auto" w:fill="F6F4F0"/>
        <w:spacing w:after="0"/>
        <w:ind w:left="720"/>
        <w:rPr>
          <w:rFonts w:ascii="Arial" w:hAnsi="Arial" w:cs="Arial"/>
          <w:color w:val="444444"/>
          <w:sz w:val="20"/>
          <w:szCs w:val="20"/>
        </w:rPr>
      </w:pPr>
      <w:r w:rsidRPr="00BE1E6A">
        <w:rPr>
          <w:rFonts w:ascii="Arial" w:hAnsi="Arial" w:cs="Arial"/>
          <w:color w:val="444444"/>
          <w:sz w:val="20"/>
          <w:szCs w:val="20"/>
        </w:rPr>
        <w:t>&lt;!DOCTYPE html PUBLIC "-//W3C//DTD XHTML 1.1//EN" "http://www.w3.org/TR/xhtml11/DTD/xhtml11.dtd"&gt;</w:t>
      </w:r>
    </w:p>
    <w:p w14:paraId="41F735C7" w14:textId="77777777" w:rsidR="00964D1E" w:rsidRPr="00BE1E6A" w:rsidRDefault="00964D1E" w:rsidP="00374B0B">
      <w:pPr>
        <w:pStyle w:val="Heading2"/>
        <w:jc w:val="both"/>
        <w:rPr>
          <w:rFonts w:ascii="Arial" w:hAnsi="Arial" w:cs="Arial"/>
          <w:sz w:val="20"/>
          <w:szCs w:val="20"/>
          <w:lang w:eastAsia="en-IN"/>
        </w:rPr>
      </w:pPr>
    </w:p>
    <w:p w14:paraId="43D6F513"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89</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META</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2884B551" w14:textId="77777777" w:rsidR="0027507F" w:rsidRPr="00BE1E6A" w:rsidRDefault="0027507F"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Metadata is data (information) about data. The &lt;meta&gt; tag provides metadata about the HTML document. Metadata will not be displayed on the page, but will be machine parsable. Meta elements are typically used to  specify page description, keywords, author of the document, last modified, and other metadata. The &lt;meta&gt; tag always goes inside the &lt;head&gt; element. The metadata can be used by browsers (how to display content or reload page), search engines (keywords), or other web services.</w:t>
      </w:r>
    </w:p>
    <w:p w14:paraId="062CAEFC" w14:textId="77777777" w:rsidR="0027507F" w:rsidRPr="00BE1E6A" w:rsidRDefault="0027507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Attributes:-</w:t>
      </w:r>
    </w:p>
    <w:p w14:paraId="7B41A2C1" w14:textId="77777777" w:rsidR="00A93065" w:rsidRPr="00BE1E6A" w:rsidRDefault="0027507F" w:rsidP="00374B0B">
      <w:pPr>
        <w:pStyle w:val="ListParagraph"/>
        <w:numPr>
          <w:ilvl w:val="0"/>
          <w:numId w:val="28"/>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lastRenderedPageBreak/>
        <w:t>http-equip:-</w:t>
      </w:r>
      <w:r w:rsidRPr="00BE1E6A">
        <w:rPr>
          <w:rFonts w:ascii="Arial" w:eastAsia="Times New Roman" w:hAnsi="Arial" w:cs="Arial"/>
          <w:color w:val="000000"/>
          <w:sz w:val="20"/>
          <w:szCs w:val="20"/>
          <w:lang w:eastAsia="en-IN"/>
        </w:rPr>
        <w:tab/>
        <w:t xml:space="preserve">Provides an HTTP header for the STF information/value of the content </w:t>
      </w:r>
    </w:p>
    <w:p w14:paraId="200DC292" w14:textId="77777777" w:rsidR="0027507F" w:rsidRPr="00BE1E6A" w:rsidRDefault="0027507F" w:rsidP="00374B0B">
      <w:pPr>
        <w:pStyle w:val="ListParagraph"/>
        <w:spacing w:after="0"/>
        <w:ind w:left="1440" w:firstLine="72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attrib</w:t>
      </w:r>
      <w:r w:rsidR="00084B99" w:rsidRPr="00BE1E6A">
        <w:rPr>
          <w:rFonts w:ascii="Arial" w:eastAsia="Times New Roman" w:hAnsi="Arial" w:cs="Arial"/>
          <w:color w:val="000000"/>
          <w:sz w:val="20"/>
          <w:szCs w:val="20"/>
          <w:lang w:eastAsia="en-IN"/>
        </w:rPr>
        <w:t>ute.</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596"/>
      </w:tblGrid>
      <w:tr w:rsidR="00084B99" w:rsidRPr="00BE1E6A" w14:paraId="438322EF" w14:textId="77777777" w:rsidTr="00084B99">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14:paraId="4AEE29A3" w14:textId="77777777" w:rsidR="00084B99" w:rsidRPr="00BE1E6A" w:rsidRDefault="00084B99" w:rsidP="00374B0B">
            <w:pPr>
              <w:spacing w:after="0"/>
              <w:jc w:val="both"/>
              <w:rPr>
                <w:rFonts w:ascii="Arial" w:hAnsi="Arial" w:cs="Arial"/>
                <w:b/>
                <w:bCs/>
                <w:color w:val="000000"/>
                <w:sz w:val="20"/>
                <w:szCs w:val="20"/>
              </w:rPr>
            </w:pPr>
            <w:r w:rsidRPr="00BE1E6A">
              <w:rPr>
                <w:rFonts w:ascii="Arial" w:hAnsi="Arial" w:cs="Arial"/>
                <w:b/>
                <w:bCs/>
                <w:color w:val="000000"/>
                <w:sz w:val="20"/>
                <w:szCs w:val="20"/>
              </w:rPr>
              <w:t>Value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14:paraId="2DC040CF" w14:textId="77777777" w:rsidR="00084B99" w:rsidRPr="00BE1E6A" w:rsidRDefault="00084B99" w:rsidP="00374B0B">
            <w:pPr>
              <w:spacing w:after="0"/>
              <w:jc w:val="both"/>
              <w:rPr>
                <w:rFonts w:ascii="Arial" w:hAnsi="Arial" w:cs="Arial"/>
                <w:b/>
                <w:bCs/>
                <w:color w:val="000000"/>
                <w:sz w:val="20"/>
                <w:szCs w:val="20"/>
              </w:rPr>
            </w:pPr>
            <w:r w:rsidRPr="00BE1E6A">
              <w:rPr>
                <w:rFonts w:ascii="Arial" w:hAnsi="Arial" w:cs="Arial"/>
                <w:b/>
                <w:bCs/>
                <w:color w:val="000000"/>
                <w:sz w:val="20"/>
                <w:szCs w:val="20"/>
              </w:rPr>
              <w:t>Description</w:t>
            </w:r>
          </w:p>
        </w:tc>
      </w:tr>
      <w:tr w:rsidR="00084B99" w:rsidRPr="00BE1E6A" w14:paraId="430F036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8E00D95"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cache-control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675D00A"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Controls the caching mechanism to use for the document.</w:t>
            </w:r>
          </w:p>
          <w:p w14:paraId="50BAF157"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Available values:</w:t>
            </w:r>
          </w:p>
          <w:p w14:paraId="2EC96B0D" w14:textId="77777777" w:rsidR="00084B99" w:rsidRPr="00BE1E6A" w:rsidRDefault="00084B99" w:rsidP="00374B0B">
            <w:pPr>
              <w:numPr>
                <w:ilvl w:val="0"/>
                <w:numId w:val="43"/>
              </w:numPr>
              <w:spacing w:after="0" w:line="240" w:lineRule="auto"/>
              <w:jc w:val="both"/>
              <w:rPr>
                <w:rFonts w:ascii="Arial" w:hAnsi="Arial" w:cs="Arial"/>
                <w:color w:val="000000"/>
                <w:sz w:val="20"/>
                <w:szCs w:val="20"/>
              </w:rPr>
            </w:pPr>
            <w:r w:rsidRPr="00BE1E6A">
              <w:rPr>
                <w:rFonts w:ascii="Arial" w:hAnsi="Arial" w:cs="Arial"/>
                <w:color w:val="000000"/>
                <w:sz w:val="20"/>
                <w:szCs w:val="20"/>
              </w:rPr>
              <w:t>public - cached in public shared caches</w:t>
            </w:r>
          </w:p>
          <w:p w14:paraId="001CA067" w14:textId="77777777" w:rsidR="00084B99" w:rsidRPr="00BE1E6A" w:rsidRDefault="00084B99" w:rsidP="00374B0B">
            <w:pPr>
              <w:numPr>
                <w:ilvl w:val="0"/>
                <w:numId w:val="43"/>
              </w:numPr>
              <w:spacing w:after="0" w:line="240" w:lineRule="auto"/>
              <w:jc w:val="both"/>
              <w:rPr>
                <w:rFonts w:ascii="Arial" w:hAnsi="Arial" w:cs="Arial"/>
                <w:color w:val="000000"/>
                <w:sz w:val="20"/>
                <w:szCs w:val="20"/>
              </w:rPr>
            </w:pPr>
            <w:r w:rsidRPr="00BE1E6A">
              <w:rPr>
                <w:rFonts w:ascii="Arial" w:hAnsi="Arial" w:cs="Arial"/>
                <w:color w:val="000000"/>
                <w:sz w:val="20"/>
                <w:szCs w:val="20"/>
              </w:rPr>
              <w:t>private - cached in private cache</w:t>
            </w:r>
          </w:p>
          <w:p w14:paraId="65423840" w14:textId="77777777" w:rsidR="00084B99" w:rsidRPr="00BE1E6A" w:rsidRDefault="00084B99" w:rsidP="00374B0B">
            <w:pPr>
              <w:numPr>
                <w:ilvl w:val="0"/>
                <w:numId w:val="43"/>
              </w:numPr>
              <w:spacing w:after="0" w:line="240" w:lineRule="auto"/>
              <w:jc w:val="both"/>
              <w:rPr>
                <w:rFonts w:ascii="Arial" w:hAnsi="Arial" w:cs="Arial"/>
                <w:color w:val="000000"/>
                <w:sz w:val="20"/>
                <w:szCs w:val="20"/>
              </w:rPr>
            </w:pPr>
            <w:r w:rsidRPr="00BE1E6A">
              <w:rPr>
                <w:rFonts w:ascii="Arial" w:hAnsi="Arial" w:cs="Arial"/>
                <w:color w:val="000000"/>
                <w:sz w:val="20"/>
                <w:szCs w:val="20"/>
              </w:rPr>
              <w:t>no-cache - not cached</w:t>
            </w:r>
          </w:p>
          <w:p w14:paraId="3874EF3B" w14:textId="77777777" w:rsidR="00084B99" w:rsidRPr="00BE1E6A" w:rsidRDefault="00084B99" w:rsidP="00374B0B">
            <w:pPr>
              <w:numPr>
                <w:ilvl w:val="0"/>
                <w:numId w:val="43"/>
              </w:numPr>
              <w:spacing w:after="0" w:line="240" w:lineRule="auto"/>
              <w:jc w:val="both"/>
              <w:rPr>
                <w:rFonts w:ascii="Arial" w:hAnsi="Arial" w:cs="Arial"/>
                <w:color w:val="000000"/>
                <w:sz w:val="20"/>
                <w:szCs w:val="20"/>
              </w:rPr>
            </w:pPr>
            <w:r w:rsidRPr="00BE1E6A">
              <w:rPr>
                <w:rFonts w:ascii="Arial" w:hAnsi="Arial" w:cs="Arial"/>
                <w:color w:val="000000"/>
                <w:sz w:val="20"/>
                <w:szCs w:val="20"/>
              </w:rPr>
              <w:t>no-store - cached but not archived</w:t>
            </w:r>
          </w:p>
          <w:p w14:paraId="790A7595"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214DDC74"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http-equiv="cache-control" content="no-cache" /&gt;</w:t>
            </w:r>
          </w:p>
        </w:tc>
      </w:tr>
      <w:tr w:rsidR="00084B99" w:rsidRPr="00BE1E6A" w14:paraId="786AC21B"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02D8F8"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content-language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4A654E"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natural language(s) of the document (used by search engines to categorize pages by language).</w:t>
            </w:r>
          </w:p>
          <w:p w14:paraId="6B1D388D"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5B0F638B"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http-equiv="content-language" content="en-US" /&gt;</w:t>
            </w:r>
          </w:p>
        </w:tc>
      </w:tr>
      <w:tr w:rsidR="00084B99" w:rsidRPr="00BE1E6A" w14:paraId="2EA2F7B2"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A57441"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content-type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069B191"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character set for the contents of the document.</w:t>
            </w:r>
          </w:p>
          <w:p w14:paraId="41CDB3E2"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b/>
                <w:bCs/>
                <w:color w:val="000000"/>
                <w:sz w:val="20"/>
                <w:szCs w:val="20"/>
              </w:rPr>
              <w:t>Tip:</w:t>
            </w:r>
            <w:r w:rsidRPr="00BE1E6A">
              <w:rPr>
                <w:rStyle w:val="apple-converted-space"/>
                <w:rFonts w:ascii="Arial" w:hAnsi="Arial" w:cs="Arial"/>
                <w:color w:val="000000"/>
                <w:sz w:val="20"/>
                <w:szCs w:val="20"/>
              </w:rPr>
              <w:t> </w:t>
            </w:r>
            <w:r w:rsidRPr="00BE1E6A">
              <w:rPr>
                <w:rFonts w:ascii="Arial" w:hAnsi="Arial" w:cs="Arial"/>
                <w:color w:val="000000"/>
                <w:sz w:val="20"/>
                <w:szCs w:val="20"/>
              </w:rPr>
              <w:t>It is recommended to always specify the character set.</w:t>
            </w:r>
          </w:p>
          <w:p w14:paraId="0B7AC563"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7FF32A19"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http-equiv="content-type" content="text/html; charset=UTF-8" /&gt;</w:t>
            </w:r>
          </w:p>
        </w:tc>
      </w:tr>
      <w:tr w:rsidR="00084B99" w:rsidRPr="00BE1E6A" w14:paraId="7B5324EE"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D052FD2"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B08620F"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date and time when the page was created.</w:t>
            </w:r>
          </w:p>
          <w:p w14:paraId="5BA699F6"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216D5B45"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http-equiv="date" content="Wed, 16 Feb 2011 22:34:13 GMT" /&gt;</w:t>
            </w:r>
          </w:p>
        </w:tc>
      </w:tr>
      <w:tr w:rsidR="00084B99" w:rsidRPr="00BE1E6A" w14:paraId="3AD708E0"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FBCA783"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Expires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373198B"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date and time when the page will expire.</w:t>
            </w:r>
          </w:p>
          <w:p w14:paraId="31A7B1E1"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095FCA0D"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http-equiv="expires" content="Fri, 30 Dec 2011 12:00:00 GMT" /&gt;</w:t>
            </w:r>
          </w:p>
        </w:tc>
      </w:tr>
      <w:tr w:rsidR="00084B99" w:rsidRPr="00BE1E6A" w14:paraId="51B65A60"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67C3D09"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last-modified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73E5CEF"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last modification date.</w:t>
            </w:r>
          </w:p>
          <w:p w14:paraId="3E800E6C"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51B617A8"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http-equiv="last-modified" content="Mon, 03 Jan 2011 17:45:57 GMT" /&gt;</w:t>
            </w:r>
          </w:p>
        </w:tc>
      </w:tr>
      <w:tr w:rsidR="00084B99" w:rsidRPr="00BE1E6A" w14:paraId="4FB431CF"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BB6069D"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Location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128AAE5"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Redirects the visitor to another location.</w:t>
            </w:r>
          </w:p>
          <w:p w14:paraId="403108AE"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3426CDDC"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http-equiv="location" content="URL=http://www.matrixcomputers.co.in" /&gt;</w:t>
            </w:r>
          </w:p>
        </w:tc>
      </w:tr>
      <w:tr w:rsidR="00084B99" w:rsidRPr="00BE1E6A" w14:paraId="127DD1DC"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EE7B794"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Refresh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A7A7964"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Defines a time interval for the document to refresh itself.</w:t>
            </w:r>
          </w:p>
          <w:p w14:paraId="378FB5E3"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1F41A706"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http-equiv="refresh" content="300" /&gt;</w:t>
            </w:r>
          </w:p>
          <w:p w14:paraId="34B157B0"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Note: The value "refresh" should be used carefully, as it takes the control of a page away from the user. Using "refresh" will cause a failure in</w:t>
            </w:r>
            <w:r w:rsidRPr="00BE1E6A">
              <w:rPr>
                <w:rStyle w:val="apple-converted-space"/>
                <w:rFonts w:ascii="Arial" w:hAnsi="Arial" w:cs="Arial"/>
                <w:sz w:val="20"/>
                <w:szCs w:val="20"/>
                <w:u w:val="single"/>
              </w:rPr>
              <w:t> </w:t>
            </w:r>
            <w:hyperlink r:id="rId27" w:tgtFrame="_blank" w:history="1">
              <w:r w:rsidRPr="00BE1E6A">
                <w:rPr>
                  <w:rStyle w:val="Hyperlink"/>
                  <w:rFonts w:ascii="Arial" w:hAnsi="Arial" w:cs="Arial"/>
                  <w:color w:val="auto"/>
                  <w:sz w:val="20"/>
                  <w:szCs w:val="20"/>
                </w:rPr>
                <w:t>W3C's Web Content Accessibility Guidelines</w:t>
              </w:r>
            </w:hyperlink>
            <w:r w:rsidRPr="00BE1E6A">
              <w:rPr>
                <w:rFonts w:ascii="Arial" w:hAnsi="Arial" w:cs="Arial"/>
                <w:sz w:val="20"/>
                <w:szCs w:val="20"/>
                <w:u w:val="single"/>
              </w:rPr>
              <w:t>.</w:t>
            </w:r>
          </w:p>
        </w:tc>
      </w:tr>
      <w:tr w:rsidR="00084B99" w:rsidRPr="00BE1E6A" w14:paraId="5F56B7A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FE88D01"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set-cookie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7766663"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Creates a cookie with specified name,expires date and value.</w:t>
            </w:r>
          </w:p>
          <w:p w14:paraId="3442A3BB"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Example:</w:t>
            </w:r>
          </w:p>
          <w:p w14:paraId="7B900683" w14:textId="77777777" w:rsidR="00084B99" w:rsidRPr="00BE1E6A" w:rsidRDefault="00084B99"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&lt;meta http-equiv="set-cookie" content="matrix=myContent;expires=Fri, 30 Dec 2011 12:00:00 GMT; path=http://www.matrixcomputers.co.in"&gt;</w:t>
            </w:r>
          </w:p>
        </w:tc>
      </w:tr>
      <w:tr w:rsidR="00084B99" w:rsidRPr="00BE1E6A" w14:paraId="15D06B2B"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CD0DA23"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window-target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34D4157" w14:textId="77777777" w:rsidR="00084B99" w:rsidRPr="00BE1E6A" w:rsidRDefault="00084B99" w:rsidP="00374B0B">
            <w:pPr>
              <w:spacing w:after="0"/>
              <w:jc w:val="both"/>
              <w:rPr>
                <w:rFonts w:ascii="Arial" w:hAnsi="Arial" w:cs="Arial"/>
                <w:color w:val="000000"/>
                <w:sz w:val="20"/>
                <w:szCs w:val="20"/>
              </w:rPr>
            </w:pPr>
            <w:r w:rsidRPr="00BE1E6A">
              <w:rPr>
                <w:rFonts w:ascii="Arial" w:hAnsi="Arial" w:cs="Arial"/>
                <w:color w:val="000000"/>
                <w:sz w:val="20"/>
                <w:szCs w:val="20"/>
              </w:rPr>
              <w:t>Specifies the name of the frame where the current document must be loaded</w:t>
            </w:r>
          </w:p>
        </w:tc>
      </w:tr>
    </w:tbl>
    <w:p w14:paraId="77AC0BD0" w14:textId="77777777" w:rsidR="00084B99" w:rsidRPr="00BE1E6A" w:rsidRDefault="00084B99" w:rsidP="00374B0B">
      <w:pPr>
        <w:spacing w:after="0"/>
        <w:jc w:val="both"/>
        <w:rPr>
          <w:rFonts w:ascii="Arial" w:eastAsia="Times New Roman" w:hAnsi="Arial" w:cs="Arial"/>
          <w:color w:val="000000"/>
          <w:sz w:val="20"/>
          <w:szCs w:val="20"/>
          <w:lang w:eastAsia="en-IN"/>
        </w:rPr>
      </w:pPr>
    </w:p>
    <w:p w14:paraId="1E4E1770" w14:textId="77777777" w:rsidR="0027507F" w:rsidRPr="00BE1E6A" w:rsidRDefault="0027507F" w:rsidP="00374B0B">
      <w:pPr>
        <w:pStyle w:val="ListParagraph"/>
        <w:numPr>
          <w:ilvl w:val="0"/>
          <w:numId w:val="28"/>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name:-</w:t>
      </w: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 xml:space="preserve">Provides a name for the information in the content </w:t>
      </w:r>
      <w:r w:rsidR="00084B99" w:rsidRPr="00BE1E6A">
        <w:rPr>
          <w:rFonts w:ascii="Arial" w:eastAsia="Times New Roman" w:hAnsi="Arial" w:cs="Arial"/>
          <w:color w:val="000000"/>
          <w:sz w:val="20"/>
          <w:szCs w:val="20"/>
          <w:lang w:eastAsia="en-IN"/>
        </w:rPr>
        <w:t xml:space="preserve">attribute. </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736"/>
        <w:gridCol w:w="6759"/>
      </w:tblGrid>
      <w:tr w:rsidR="00084B99" w:rsidRPr="00BE1E6A" w14:paraId="0A06C702" w14:textId="77777777" w:rsidTr="00084B99">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14:paraId="34E5D451" w14:textId="77777777" w:rsidR="00084B99" w:rsidRPr="00BE1E6A" w:rsidRDefault="00084B99" w:rsidP="00374B0B">
            <w:pPr>
              <w:spacing w:after="0" w:line="240" w:lineRule="auto"/>
              <w:jc w:val="both"/>
              <w:rPr>
                <w:rFonts w:ascii="Arial" w:eastAsia="Times New Roman" w:hAnsi="Arial" w:cs="Arial"/>
                <w:b/>
                <w:bCs/>
                <w:color w:val="000000"/>
                <w:sz w:val="20"/>
                <w:szCs w:val="20"/>
              </w:rPr>
            </w:pPr>
            <w:r w:rsidRPr="00BE1E6A">
              <w:rPr>
                <w:rFonts w:ascii="Arial" w:eastAsia="Times New Roman" w:hAnsi="Arial" w:cs="Arial"/>
                <w:b/>
                <w:bCs/>
                <w:color w:val="000000"/>
                <w:sz w:val="20"/>
                <w:szCs w:val="20"/>
              </w:rPr>
              <w:t>Value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14:paraId="700EFCD7" w14:textId="77777777" w:rsidR="00084B99" w:rsidRPr="00BE1E6A" w:rsidRDefault="00084B99" w:rsidP="00374B0B">
            <w:pPr>
              <w:spacing w:after="0" w:line="240" w:lineRule="auto"/>
              <w:jc w:val="both"/>
              <w:rPr>
                <w:rFonts w:ascii="Arial" w:eastAsia="Times New Roman" w:hAnsi="Arial" w:cs="Arial"/>
                <w:b/>
                <w:bCs/>
                <w:color w:val="000000"/>
                <w:sz w:val="20"/>
                <w:szCs w:val="20"/>
              </w:rPr>
            </w:pPr>
            <w:r w:rsidRPr="00BE1E6A">
              <w:rPr>
                <w:rFonts w:ascii="Arial" w:eastAsia="Times New Roman" w:hAnsi="Arial" w:cs="Arial"/>
                <w:b/>
                <w:bCs/>
                <w:color w:val="000000"/>
                <w:sz w:val="20"/>
                <w:szCs w:val="20"/>
              </w:rPr>
              <w:t>Description</w:t>
            </w:r>
          </w:p>
        </w:tc>
      </w:tr>
      <w:tr w:rsidR="00084B99" w:rsidRPr="00BE1E6A" w14:paraId="37CB7A56"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10D57CA"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Abstract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7EDC5D6"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a secondary description</w:t>
            </w:r>
          </w:p>
        </w:tc>
      </w:tr>
      <w:tr w:rsidR="00084B99" w:rsidRPr="00BE1E6A" w14:paraId="2E58AC6E"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420F5AF"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Author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F7DF624"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Defines the author of the document.</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t>&lt;meta name="author" content="Hege Refsnes" /&gt;</w:t>
            </w:r>
          </w:p>
        </w:tc>
      </w:tr>
      <w:tr w:rsidR="00084B99" w:rsidRPr="00BE1E6A" w14:paraId="7CE5BE29"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ADBBA46"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C</w:t>
            </w:r>
            <w:r w:rsidR="00084B99" w:rsidRPr="00BE1E6A">
              <w:rPr>
                <w:rFonts w:ascii="Arial" w:eastAsia="Times New Roman" w:hAnsi="Arial" w:cs="Arial"/>
                <w:color w:val="000000"/>
                <w:sz w:val="20"/>
                <w:szCs w:val="20"/>
              </w:rPr>
              <w:t>lassification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A85DFC0"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Classifies the site into the correct category</w:t>
            </w:r>
          </w:p>
        </w:tc>
      </w:tr>
      <w:tr w:rsidR="00084B99" w:rsidRPr="00BE1E6A" w14:paraId="7020F4ED"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4BD1D03"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C</w:t>
            </w:r>
            <w:r w:rsidR="00084B99" w:rsidRPr="00BE1E6A">
              <w:rPr>
                <w:rFonts w:ascii="Arial" w:eastAsia="Times New Roman" w:hAnsi="Arial" w:cs="Arial"/>
                <w:color w:val="000000"/>
                <w:sz w:val="20"/>
                <w:szCs w:val="20"/>
              </w:rPr>
              <w:t>opyright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60EC825"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Defines copyright information of the document.</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lastRenderedPageBreak/>
              <w:t>&lt;meta name="copyright" content="2011© W3Schools.com" /&gt;</w:t>
            </w:r>
          </w:p>
        </w:tc>
      </w:tr>
      <w:tr w:rsidR="00084B99" w:rsidRPr="00BE1E6A" w14:paraId="7BABCBF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B611EDC"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lastRenderedPageBreak/>
              <w:t>D</w:t>
            </w:r>
            <w:r w:rsidR="00084B99" w:rsidRPr="00BE1E6A">
              <w:rPr>
                <w:rFonts w:ascii="Arial" w:eastAsia="Times New Roman" w:hAnsi="Arial" w:cs="Arial"/>
                <w:color w:val="000000"/>
                <w:sz w:val="20"/>
                <w:szCs w:val="20"/>
              </w:rPr>
              <w:t>escription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7E9B404"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Search engines can pick up this description to show with the results of searches.</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t>&lt;meta name="description" content="Free web tutorials" /&gt;</w:t>
            </w:r>
          </w:p>
        </w:tc>
      </w:tr>
      <w:tr w:rsidR="00084B99" w:rsidRPr="00BE1E6A" w14:paraId="69E27E9D"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08BD1D73"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w:t>
            </w:r>
            <w:r w:rsidR="00084B99" w:rsidRPr="00BE1E6A">
              <w:rPr>
                <w:rFonts w:ascii="Arial" w:eastAsia="Times New Roman" w:hAnsi="Arial" w:cs="Arial"/>
                <w:color w:val="000000"/>
                <w:sz w:val="20"/>
                <w:szCs w:val="20"/>
              </w:rPr>
              <w:t>istribution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A1F8058"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Declares whether the document is available to the web or on an intranet.</w:t>
            </w:r>
          </w:p>
          <w:p w14:paraId="058B9952" w14:textId="77777777" w:rsidR="00084B99" w:rsidRPr="00BE1E6A" w:rsidRDefault="00084B99" w:rsidP="00374B0B">
            <w:pPr>
              <w:numPr>
                <w:ilvl w:val="0"/>
                <w:numId w:val="44"/>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web - for the full internet</w:t>
            </w:r>
          </w:p>
          <w:p w14:paraId="5785A119" w14:textId="77777777" w:rsidR="00084B99" w:rsidRPr="00BE1E6A" w:rsidRDefault="00084B99" w:rsidP="00374B0B">
            <w:pPr>
              <w:numPr>
                <w:ilvl w:val="0"/>
                <w:numId w:val="44"/>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intranet - only for intranet</w:t>
            </w:r>
          </w:p>
          <w:p w14:paraId="3C8232C5"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Example:</w:t>
            </w:r>
            <w:r w:rsidRPr="00BE1E6A">
              <w:rPr>
                <w:rFonts w:ascii="Arial" w:eastAsia="Times New Roman" w:hAnsi="Arial" w:cs="Arial"/>
                <w:color w:val="000000"/>
                <w:sz w:val="20"/>
                <w:szCs w:val="20"/>
              </w:rPr>
              <w:br/>
              <w:t>&lt;meta name="distribution" content="web" /&gt;</w:t>
            </w:r>
          </w:p>
        </w:tc>
      </w:tr>
      <w:tr w:rsidR="00084B99" w:rsidRPr="00BE1E6A" w14:paraId="28BE0D6F"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1203F14"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doc-class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D20A746"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Specifies completion status of the document</w:t>
            </w:r>
          </w:p>
        </w:tc>
      </w:tr>
      <w:tr w:rsidR="00084B99" w:rsidRPr="00BE1E6A" w14:paraId="19F2DD2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E162F79"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doc-rights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427E7C2"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Specifies copyright status of the document</w:t>
            </w:r>
          </w:p>
        </w:tc>
      </w:tr>
      <w:tr w:rsidR="00084B99" w:rsidRPr="00BE1E6A" w14:paraId="552627FF"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51B4603"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doc-type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259ABF1"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Specifies the type of the document</w:t>
            </w:r>
          </w:p>
        </w:tc>
      </w:tr>
      <w:tr w:rsidR="00084B99" w:rsidRPr="00BE1E6A" w14:paraId="6CE36B33"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3D94D9C"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DownloadOptions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28329B2"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associated content property determines what buttons are visible on the File Download dialog box</w:t>
            </w:r>
          </w:p>
        </w:tc>
      </w:tr>
      <w:tr w:rsidR="00084B99" w:rsidRPr="00BE1E6A" w14:paraId="3CC29C20"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B94860D"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Expires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BE78ABF"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Specifies the date and time when the page expires.</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t>&lt;meta name="expires" content="Fri, 10 Jun 2011 12:00:00 GMT" /&gt;</w:t>
            </w:r>
          </w:p>
        </w:tc>
      </w:tr>
      <w:tr w:rsidR="00084B99" w:rsidRPr="00BE1E6A" w14:paraId="5FA1562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0EC5032"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G</w:t>
            </w:r>
            <w:r w:rsidR="00084B99" w:rsidRPr="00BE1E6A">
              <w:rPr>
                <w:rFonts w:ascii="Arial" w:eastAsia="Times New Roman" w:hAnsi="Arial" w:cs="Arial"/>
                <w:color w:val="000000"/>
                <w:sz w:val="20"/>
                <w:szCs w:val="20"/>
              </w:rPr>
              <w:t>enerator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4CD361A"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Specifies the name of the program that generated the document</w:t>
            </w:r>
          </w:p>
        </w:tc>
      </w:tr>
      <w:tr w:rsidR="00084B99" w:rsidRPr="00BE1E6A" w14:paraId="74298047"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B73777A"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G</w:t>
            </w:r>
            <w:r w:rsidR="00084B99" w:rsidRPr="00BE1E6A">
              <w:rPr>
                <w:rFonts w:ascii="Arial" w:eastAsia="Times New Roman" w:hAnsi="Arial" w:cs="Arial"/>
                <w:color w:val="000000"/>
                <w:sz w:val="20"/>
                <w:szCs w:val="20"/>
              </w:rPr>
              <w:t>ooglebot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7BB6494"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Informs the Google search engine about indexing, archiving and link-following rules.</w:t>
            </w:r>
          </w:p>
          <w:p w14:paraId="5B0E52C3" w14:textId="77777777" w:rsidR="00084B99" w:rsidRPr="00BE1E6A" w:rsidRDefault="00084B99" w:rsidP="00374B0B">
            <w:pPr>
              <w:numPr>
                <w:ilvl w:val="0"/>
                <w:numId w:val="45"/>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noarchive - Prevent Google search engine from archiving the page</w:t>
            </w:r>
          </w:p>
          <w:p w14:paraId="4F89EA3E" w14:textId="77777777" w:rsidR="00084B99" w:rsidRPr="00BE1E6A" w:rsidRDefault="00084B99" w:rsidP="00374B0B">
            <w:pPr>
              <w:numPr>
                <w:ilvl w:val="0"/>
                <w:numId w:val="45"/>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nofollow - The page can be indexed, but links should not be followed</w:t>
            </w:r>
          </w:p>
          <w:p w14:paraId="78EC1979" w14:textId="77777777" w:rsidR="00084B99" w:rsidRPr="00BE1E6A" w:rsidRDefault="00084B99" w:rsidP="00374B0B">
            <w:pPr>
              <w:numPr>
                <w:ilvl w:val="0"/>
                <w:numId w:val="45"/>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noindex - Google robots should follow links, but not index the page</w:t>
            </w:r>
          </w:p>
          <w:p w14:paraId="149A25B4" w14:textId="77777777" w:rsidR="00084B99" w:rsidRPr="00BE1E6A" w:rsidRDefault="00084B99" w:rsidP="00374B0B">
            <w:pPr>
              <w:numPr>
                <w:ilvl w:val="0"/>
                <w:numId w:val="45"/>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nosnippet - Prevent Google search engine from saving snippets and archiving the document</w:t>
            </w:r>
          </w:p>
          <w:p w14:paraId="78A52FD9"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Example:</w:t>
            </w:r>
            <w:r w:rsidRPr="00BE1E6A">
              <w:rPr>
                <w:rFonts w:ascii="Arial" w:eastAsia="Times New Roman" w:hAnsi="Arial" w:cs="Arial"/>
                <w:color w:val="000000"/>
                <w:sz w:val="20"/>
                <w:szCs w:val="20"/>
              </w:rPr>
              <w:br/>
              <w:t>&lt;meta name="googlebot" content="noarchive" /&gt;</w:t>
            </w:r>
          </w:p>
        </w:tc>
      </w:tr>
      <w:tr w:rsidR="00084B99" w:rsidRPr="00BE1E6A" w14:paraId="1C3F9F3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72B2C16" w14:textId="77777777" w:rsidR="00084B99" w:rsidRPr="00BE1E6A" w:rsidRDefault="00964D1E"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K</w:t>
            </w:r>
            <w:r w:rsidR="00084B99" w:rsidRPr="00BE1E6A">
              <w:rPr>
                <w:rFonts w:ascii="Arial" w:eastAsia="Times New Roman" w:hAnsi="Arial" w:cs="Arial"/>
                <w:color w:val="000000"/>
                <w:sz w:val="20"/>
                <w:szCs w:val="20"/>
              </w:rPr>
              <w:t>eywords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E47316A"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Informs search engines what your site is about.</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r>
            <w:r w:rsidRPr="00BE1E6A">
              <w:rPr>
                <w:rFonts w:ascii="Arial" w:eastAsia="Times New Roman" w:hAnsi="Arial" w:cs="Arial"/>
                <w:b/>
                <w:bCs/>
                <w:color w:val="000000"/>
                <w:sz w:val="20"/>
                <w:szCs w:val="20"/>
              </w:rPr>
              <w:t>Tip:</w:t>
            </w:r>
            <w:r w:rsidRPr="00BE1E6A">
              <w:rPr>
                <w:rFonts w:ascii="Arial" w:eastAsia="Times New Roman" w:hAnsi="Arial" w:cs="Arial"/>
                <w:color w:val="000000"/>
                <w:sz w:val="20"/>
                <w:szCs w:val="20"/>
              </w:rPr>
              <w:t> Always specify keywords (needed by search engines to catalogize the page).</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t>&lt;meta name="keywords" content="HTML, HTML DOM, JavaScript" /&gt;</w:t>
            </w:r>
          </w:p>
        </w:tc>
      </w:tr>
      <w:tr w:rsidR="00084B99" w:rsidRPr="00BE1E6A" w14:paraId="2A1EED8C"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FCC473D"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MSSmartTagsPreventParsing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AD5E0D3"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Prevents any Microsoft product from automatically generating smart tags</w:t>
            </w:r>
          </w:p>
        </w:tc>
      </w:tr>
      <w:tr w:rsidR="00084B99" w:rsidRPr="00BE1E6A" w14:paraId="3887EF30"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F8BE71A"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Name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52DC915"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Specifies the name of the document</w:t>
            </w:r>
          </w:p>
        </w:tc>
      </w:tr>
      <w:tr w:rsidR="00084B99" w:rsidRPr="00BE1E6A" w14:paraId="5A92185B"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1EFE5FE"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Owner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B572E24"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the owner of the page or site</w:t>
            </w:r>
          </w:p>
        </w:tc>
      </w:tr>
      <w:tr w:rsidR="00084B99" w:rsidRPr="00BE1E6A" w14:paraId="1C0FCC1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1BD4FDF"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Progid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6ADFEAB"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the id of a program used to generate the document</w:t>
            </w:r>
          </w:p>
        </w:tc>
      </w:tr>
      <w:tr w:rsidR="00084B99" w:rsidRPr="00BE1E6A" w14:paraId="0680EC42"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515BD17"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Rating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E03E54F"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webpage rating</w:t>
            </w:r>
          </w:p>
        </w:tc>
      </w:tr>
      <w:tr w:rsidR="00084B99" w:rsidRPr="00BE1E6A" w14:paraId="5B44404A"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AF44A50"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Refresh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8D3AA98"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The document will display for a specified amount of time before refreshing or switch to a new URL.</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Example:</w:t>
            </w:r>
            <w:r w:rsidRPr="00BE1E6A">
              <w:rPr>
                <w:rFonts w:ascii="Arial" w:eastAsia="Times New Roman" w:hAnsi="Arial" w:cs="Arial"/>
                <w:color w:val="000000"/>
                <w:sz w:val="20"/>
                <w:szCs w:val="20"/>
              </w:rPr>
              <w:br/>
              <w:t>&lt;meta name="refresh" content="10" /&gt;</w:t>
            </w:r>
            <w:r w:rsidRPr="00BE1E6A">
              <w:rPr>
                <w:rFonts w:ascii="Arial" w:eastAsia="Times New Roman" w:hAnsi="Arial" w:cs="Arial"/>
                <w:color w:val="000000"/>
                <w:sz w:val="20"/>
                <w:szCs w:val="20"/>
              </w:rPr>
              <w:br/>
              <w:t>&lt;meta name="refresh" cont</w:t>
            </w:r>
            <w:r w:rsidR="000E2D28" w:rsidRPr="00BE1E6A">
              <w:rPr>
                <w:rFonts w:ascii="Arial" w:eastAsia="Times New Roman" w:hAnsi="Arial" w:cs="Arial"/>
                <w:color w:val="000000"/>
                <w:sz w:val="20"/>
                <w:szCs w:val="20"/>
              </w:rPr>
              <w:t>ent="10;URL=http://www.matrixcomputers.co.in</w:t>
            </w:r>
            <w:r w:rsidRPr="00BE1E6A">
              <w:rPr>
                <w:rFonts w:ascii="Arial" w:eastAsia="Times New Roman" w:hAnsi="Arial" w:cs="Arial"/>
                <w:color w:val="000000"/>
                <w:sz w:val="20"/>
                <w:szCs w:val="20"/>
              </w:rPr>
              <w:t>" /&gt;</w:t>
            </w:r>
          </w:p>
        </w:tc>
      </w:tr>
      <w:tr w:rsidR="00084B99" w:rsidRPr="00BE1E6A" w14:paraId="6AF284CF"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4634420"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reply-to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F397962"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an email address of a contact for the document</w:t>
            </w:r>
          </w:p>
        </w:tc>
      </w:tr>
      <w:tr w:rsidR="00084B99" w:rsidRPr="00BE1E6A" w14:paraId="7B2E7CFC"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4DDDBBA"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resource-type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E436960"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the type of web resource</w:t>
            </w:r>
          </w:p>
        </w:tc>
      </w:tr>
      <w:tr w:rsidR="00084B99" w:rsidRPr="00BE1E6A" w14:paraId="370C6FBE"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417DCC27"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revisit-after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20DD0B5"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Defines how often search engine spiders should revisit the site</w:t>
            </w:r>
          </w:p>
        </w:tc>
      </w:tr>
      <w:tr w:rsidR="00084B99" w:rsidRPr="00BE1E6A" w14:paraId="776AAA82"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7327AA81"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Robots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3C518F0"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 xml:space="preserve">Defines page indexing mechanisms for robots, search engine indexing and </w:t>
            </w:r>
            <w:r w:rsidRPr="00BE1E6A">
              <w:rPr>
                <w:rFonts w:ascii="Arial" w:eastAsia="Times New Roman" w:hAnsi="Arial" w:cs="Arial"/>
                <w:color w:val="000000"/>
                <w:sz w:val="20"/>
                <w:szCs w:val="20"/>
              </w:rPr>
              <w:lastRenderedPageBreak/>
              <w:t>link-following rules.</w:t>
            </w:r>
            <w:r w:rsidRPr="00BE1E6A">
              <w:rPr>
                <w:rFonts w:ascii="Arial" w:eastAsia="Times New Roman" w:hAnsi="Arial" w:cs="Arial"/>
                <w:color w:val="000000"/>
                <w:sz w:val="20"/>
                <w:szCs w:val="20"/>
              </w:rPr>
              <w:br/>
            </w:r>
            <w:r w:rsidRPr="00BE1E6A">
              <w:rPr>
                <w:rFonts w:ascii="Arial" w:eastAsia="Times New Roman" w:hAnsi="Arial" w:cs="Arial"/>
                <w:color w:val="000000"/>
                <w:sz w:val="20"/>
                <w:szCs w:val="20"/>
              </w:rPr>
              <w:br/>
              <w:t>The content attribute should contain a comma separated list of the following values:</w:t>
            </w:r>
          </w:p>
          <w:p w14:paraId="4B5A959D"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ALL - Robots should follow links, index and archive this page</w:t>
            </w:r>
          </w:p>
          <w:p w14:paraId="6D2A8D7C"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FOLLOW - Search engine robots should follow links from this page</w:t>
            </w:r>
          </w:p>
          <w:p w14:paraId="1482CC01"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INDEX - Robots should include and index this page</w:t>
            </w:r>
          </w:p>
          <w:p w14:paraId="78D902E0"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NOARCHIVE - Prevent search engines from archiving the page</w:t>
            </w:r>
          </w:p>
          <w:p w14:paraId="38503447"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NOINDEX - Robots should follow links, but should not index the page</w:t>
            </w:r>
          </w:p>
          <w:p w14:paraId="77F246A8"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NOFOLLOW - The page can be indexed, but links should not be followed</w:t>
            </w:r>
          </w:p>
          <w:p w14:paraId="248D8415" w14:textId="77777777" w:rsidR="00084B99" w:rsidRPr="00BE1E6A" w:rsidRDefault="00084B99" w:rsidP="00374B0B">
            <w:pPr>
              <w:numPr>
                <w:ilvl w:val="0"/>
                <w:numId w:val="46"/>
              </w:num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NONE - Search engine robots can ignore the page</w:t>
            </w:r>
          </w:p>
          <w:p w14:paraId="6410E694" w14:textId="77777777" w:rsidR="00084B99" w:rsidRPr="00BE1E6A" w:rsidRDefault="00084B99" w:rsidP="00374B0B">
            <w:pPr>
              <w:spacing w:after="0" w:line="240" w:lineRule="auto"/>
              <w:rPr>
                <w:rFonts w:ascii="Arial" w:eastAsia="Times New Roman" w:hAnsi="Arial" w:cs="Arial"/>
                <w:color w:val="000000"/>
                <w:sz w:val="20"/>
                <w:szCs w:val="20"/>
              </w:rPr>
            </w:pPr>
            <w:r w:rsidRPr="00BE1E6A">
              <w:rPr>
                <w:rFonts w:ascii="Arial" w:eastAsia="Times New Roman" w:hAnsi="Arial" w:cs="Arial"/>
                <w:color w:val="000000"/>
                <w:sz w:val="20"/>
                <w:szCs w:val="20"/>
              </w:rPr>
              <w:t>Example:</w:t>
            </w:r>
            <w:r w:rsidRPr="00BE1E6A">
              <w:rPr>
                <w:rFonts w:ascii="Arial" w:eastAsia="Times New Roman" w:hAnsi="Arial" w:cs="Arial"/>
                <w:color w:val="000000"/>
                <w:sz w:val="20"/>
                <w:szCs w:val="20"/>
              </w:rPr>
              <w:br/>
              <w:t>&lt;meta name="robots" content="ALL" /&gt;</w:t>
            </w:r>
            <w:r w:rsidRPr="00BE1E6A">
              <w:rPr>
                <w:rFonts w:ascii="Arial" w:eastAsia="Times New Roman" w:hAnsi="Arial" w:cs="Arial"/>
                <w:color w:val="000000"/>
                <w:sz w:val="20"/>
                <w:szCs w:val="20"/>
              </w:rPr>
              <w:br/>
              <w:t>&lt;meta name="robots" content="INDEX,NOFOLLOW" /&gt;</w:t>
            </w:r>
          </w:p>
        </w:tc>
      </w:tr>
      <w:tr w:rsidR="00084B99" w:rsidRPr="00BE1E6A" w14:paraId="1B128813"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521C28E6"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lastRenderedPageBreak/>
              <w:t>Template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D59DA25"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The content attribute should specify the location of the template used to edit the document</w:t>
            </w:r>
          </w:p>
        </w:tc>
      </w:tr>
      <w:tr w:rsidR="00084B99" w:rsidRPr="00BE1E6A" w14:paraId="568ED6D8" w14:textId="77777777" w:rsidTr="00084B9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30FAF115"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i/>
                <w:iCs/>
                <w:color w:val="000000"/>
                <w:sz w:val="20"/>
                <w:szCs w:val="20"/>
              </w:rPr>
              <w:t>Others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5FF849A" w14:textId="77777777" w:rsidR="00084B99" w:rsidRPr="00BE1E6A" w:rsidRDefault="00084B99" w:rsidP="00374B0B">
            <w:pPr>
              <w:spacing w:after="0" w:line="240" w:lineRule="auto"/>
              <w:jc w:val="both"/>
              <w:rPr>
                <w:rFonts w:ascii="Arial" w:eastAsia="Times New Roman" w:hAnsi="Arial" w:cs="Arial"/>
                <w:color w:val="000000"/>
                <w:sz w:val="20"/>
                <w:szCs w:val="20"/>
              </w:rPr>
            </w:pPr>
            <w:r w:rsidRPr="00BE1E6A">
              <w:rPr>
                <w:rFonts w:ascii="Arial" w:eastAsia="Times New Roman" w:hAnsi="Arial" w:cs="Arial"/>
                <w:color w:val="000000"/>
                <w:sz w:val="20"/>
                <w:szCs w:val="20"/>
              </w:rPr>
              <w:t>You can define your own names in a schema</w:t>
            </w:r>
          </w:p>
        </w:tc>
      </w:tr>
    </w:tbl>
    <w:p w14:paraId="40D50093" w14:textId="77777777" w:rsidR="00084B99" w:rsidRPr="00BE1E6A" w:rsidRDefault="00084B99" w:rsidP="00374B0B">
      <w:pPr>
        <w:spacing w:after="0"/>
        <w:jc w:val="both"/>
        <w:rPr>
          <w:rFonts w:ascii="Arial" w:eastAsia="Times New Roman" w:hAnsi="Arial" w:cs="Arial"/>
          <w:color w:val="000000"/>
          <w:sz w:val="20"/>
          <w:szCs w:val="20"/>
          <w:lang w:eastAsia="en-IN"/>
        </w:rPr>
      </w:pPr>
    </w:p>
    <w:p w14:paraId="4683D4A7" w14:textId="77777777" w:rsidR="0027507F" w:rsidRPr="00BE1E6A" w:rsidRDefault="0027507F" w:rsidP="00374B0B">
      <w:pPr>
        <w:pStyle w:val="ListParagraph"/>
        <w:numPr>
          <w:ilvl w:val="0"/>
          <w:numId w:val="28"/>
        </w:numPr>
        <w:spacing w:after="0"/>
        <w:jc w:val="both"/>
        <w:rPr>
          <w:rFonts w:ascii="Arial" w:eastAsia="Times New Roman" w:hAnsi="Arial" w:cs="Arial"/>
          <w:color w:val="000000"/>
          <w:sz w:val="20"/>
          <w:szCs w:val="20"/>
          <w:lang w:eastAsia="en-IN"/>
        </w:rPr>
      </w:pPr>
      <w:r w:rsidRPr="00BE1E6A">
        <w:rPr>
          <w:rFonts w:ascii="Arial" w:eastAsia="Times New Roman" w:hAnsi="Arial" w:cs="Arial"/>
          <w:color w:val="000000"/>
          <w:sz w:val="20"/>
          <w:szCs w:val="20"/>
          <w:lang w:eastAsia="en-IN"/>
        </w:rPr>
        <w:t>content:-</w:t>
      </w:r>
      <w:r w:rsidRPr="00BE1E6A">
        <w:rPr>
          <w:rFonts w:ascii="Arial" w:eastAsia="Times New Roman" w:hAnsi="Arial" w:cs="Arial"/>
          <w:color w:val="000000"/>
          <w:sz w:val="20"/>
          <w:szCs w:val="20"/>
          <w:lang w:eastAsia="en-IN"/>
        </w:rPr>
        <w:tab/>
      </w:r>
      <w:r w:rsidRPr="00BE1E6A">
        <w:rPr>
          <w:rFonts w:ascii="Arial" w:eastAsia="Times New Roman" w:hAnsi="Arial" w:cs="Arial"/>
          <w:color w:val="000000"/>
          <w:sz w:val="20"/>
          <w:szCs w:val="20"/>
          <w:lang w:eastAsia="en-IN"/>
        </w:rPr>
        <w:tab/>
        <w:t>Provides the content for the variables mentioned in name or http-equip.</w:t>
      </w:r>
    </w:p>
    <w:p w14:paraId="4A81EEEC" w14:textId="77777777" w:rsidR="00084B99" w:rsidRPr="00BE1E6A" w:rsidRDefault="00084B99" w:rsidP="00374B0B">
      <w:pPr>
        <w:spacing w:after="0"/>
        <w:jc w:val="both"/>
        <w:rPr>
          <w:rFonts w:ascii="Arial" w:eastAsia="Times New Roman" w:hAnsi="Arial" w:cs="Arial"/>
          <w:color w:val="000000"/>
          <w:sz w:val="20"/>
          <w:szCs w:val="20"/>
          <w:lang w:eastAsia="en-IN"/>
        </w:rPr>
      </w:pPr>
    </w:p>
    <w:p w14:paraId="75B7AEEB" w14:textId="77777777" w:rsidR="0027507F" w:rsidRPr="00BE1E6A" w:rsidRDefault="0027507F" w:rsidP="00374B0B">
      <w:pPr>
        <w:spacing w:after="0"/>
        <w:jc w:val="both"/>
        <w:rPr>
          <w:rFonts w:ascii="Arial" w:eastAsia="Times New Roman" w:hAnsi="Arial" w:cs="Arial"/>
          <w:b/>
          <w:color w:val="000000"/>
          <w:sz w:val="20"/>
          <w:szCs w:val="20"/>
          <w:lang w:eastAsia="en-IN"/>
        </w:rPr>
      </w:pPr>
      <w:r w:rsidRPr="00BE1E6A">
        <w:rPr>
          <w:rFonts w:ascii="Arial" w:eastAsia="Times New Roman" w:hAnsi="Arial" w:cs="Arial"/>
          <w:b/>
          <w:color w:val="000000"/>
          <w:sz w:val="20"/>
          <w:szCs w:val="20"/>
          <w:lang w:eastAsia="en-IN"/>
        </w:rPr>
        <w:t>Example:-</w:t>
      </w:r>
    </w:p>
    <w:p w14:paraId="22BE6FC0" w14:textId="77777777" w:rsidR="0027507F" w:rsidRPr="00BE1E6A" w:rsidRDefault="0027507F" w:rsidP="00374B0B">
      <w:pPr>
        <w:spacing w:after="0"/>
        <w:ind w:firstLine="720"/>
        <w:jc w:val="both"/>
        <w:rPr>
          <w:rFonts w:ascii="Arial" w:hAnsi="Arial" w:cs="Arial"/>
          <w:color w:val="000000"/>
          <w:sz w:val="20"/>
          <w:szCs w:val="20"/>
        </w:rPr>
      </w:pPr>
      <w:r w:rsidRPr="00BE1E6A">
        <w:rPr>
          <w:rFonts w:ascii="Arial" w:hAnsi="Arial" w:cs="Arial"/>
          <w:color w:val="000000"/>
          <w:sz w:val="20"/>
          <w:szCs w:val="20"/>
        </w:rPr>
        <w:t>&lt;head&gt;</w:t>
      </w:r>
    </w:p>
    <w:p w14:paraId="7ED1CE52" w14:textId="77777777" w:rsidR="0027507F" w:rsidRPr="00BE1E6A" w:rsidRDefault="0027507F"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&lt;meta name="description" content="Free Web tutorials" /&gt;</w:t>
      </w:r>
    </w:p>
    <w:p w14:paraId="51E51B1F" w14:textId="77777777" w:rsidR="0027507F" w:rsidRPr="00BE1E6A" w:rsidRDefault="0027507F"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&lt;meta name="keywords" content="HTML,CSS,XML,JavaScript" /&gt;</w:t>
      </w:r>
    </w:p>
    <w:p w14:paraId="5D4E4D80" w14:textId="77777777" w:rsidR="0027507F" w:rsidRPr="00BE1E6A" w:rsidRDefault="0027507F"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&lt;meta name="author" content="Hege Refsnes" /&gt;</w:t>
      </w:r>
    </w:p>
    <w:p w14:paraId="20000E27" w14:textId="77777777" w:rsidR="0027507F" w:rsidRPr="00BE1E6A" w:rsidRDefault="0027507F" w:rsidP="00374B0B">
      <w:pPr>
        <w:spacing w:after="0"/>
        <w:ind w:left="720" w:firstLine="720"/>
        <w:jc w:val="both"/>
        <w:rPr>
          <w:rFonts w:ascii="Arial" w:hAnsi="Arial" w:cs="Arial"/>
          <w:color w:val="000000"/>
          <w:sz w:val="20"/>
          <w:szCs w:val="20"/>
        </w:rPr>
      </w:pPr>
      <w:r w:rsidRPr="00BE1E6A">
        <w:rPr>
          <w:rFonts w:ascii="Arial" w:hAnsi="Arial" w:cs="Arial"/>
          <w:color w:val="000000"/>
          <w:sz w:val="20"/>
          <w:szCs w:val="20"/>
        </w:rPr>
        <w:t>&lt;meta http-equiv="content-type" content="text/html;charset=UTF-8" /&gt;</w:t>
      </w:r>
    </w:p>
    <w:p w14:paraId="3D2BC22A" w14:textId="77777777" w:rsidR="0027507F" w:rsidRPr="00BE1E6A" w:rsidRDefault="0027507F" w:rsidP="00374B0B">
      <w:pPr>
        <w:spacing w:after="0"/>
        <w:ind w:left="720" w:firstLine="720"/>
        <w:jc w:val="both"/>
        <w:rPr>
          <w:rFonts w:ascii="Arial" w:hAnsi="Arial" w:cs="Arial"/>
          <w:sz w:val="20"/>
          <w:szCs w:val="20"/>
        </w:rPr>
      </w:pPr>
      <w:r w:rsidRPr="00BE1E6A">
        <w:rPr>
          <w:rFonts w:ascii="Arial" w:hAnsi="Arial" w:cs="Arial"/>
          <w:sz w:val="20"/>
          <w:szCs w:val="20"/>
        </w:rPr>
        <w:t>&lt;meta http-equiv="refresh" content="</w:t>
      </w:r>
      <w:r w:rsidR="003E6558">
        <w:rPr>
          <w:rFonts w:ascii="Arial" w:hAnsi="Arial" w:cs="Arial"/>
          <w:sz w:val="20"/>
          <w:szCs w:val="20"/>
        </w:rPr>
        <w:t>5</w:t>
      </w:r>
      <w:r w:rsidRPr="00BE1E6A">
        <w:rPr>
          <w:rFonts w:ascii="Arial" w:hAnsi="Arial" w:cs="Arial"/>
          <w:sz w:val="20"/>
          <w:szCs w:val="20"/>
        </w:rPr>
        <w:t>"&gt;                        (refresh web page in 5 sec interval.)</w:t>
      </w:r>
    </w:p>
    <w:p w14:paraId="52C4907C" w14:textId="77777777" w:rsidR="0027507F" w:rsidRPr="00BE1E6A" w:rsidRDefault="0027507F" w:rsidP="00374B0B">
      <w:pPr>
        <w:spacing w:after="0"/>
        <w:ind w:firstLine="720"/>
        <w:jc w:val="both"/>
        <w:rPr>
          <w:rFonts w:ascii="Arial" w:eastAsia="Times New Roman" w:hAnsi="Arial" w:cs="Arial"/>
          <w:b/>
          <w:color w:val="000000"/>
          <w:sz w:val="20"/>
          <w:szCs w:val="20"/>
          <w:lang w:eastAsia="en-IN"/>
        </w:rPr>
      </w:pPr>
      <w:r w:rsidRPr="00BE1E6A">
        <w:rPr>
          <w:rFonts w:ascii="Arial" w:hAnsi="Arial" w:cs="Arial"/>
          <w:color w:val="000000"/>
          <w:sz w:val="20"/>
          <w:szCs w:val="20"/>
        </w:rPr>
        <w:t>&lt;/head&gt;</w:t>
      </w:r>
    </w:p>
    <w:p w14:paraId="59E7CCF9" w14:textId="77777777" w:rsidR="0027507F" w:rsidRPr="00BE1E6A" w:rsidRDefault="0027507F" w:rsidP="00374B0B">
      <w:pPr>
        <w:spacing w:after="0"/>
        <w:jc w:val="both"/>
        <w:rPr>
          <w:rFonts w:ascii="Arial" w:eastAsia="Times New Roman" w:hAnsi="Arial" w:cs="Arial"/>
          <w:b/>
          <w:color w:val="000000"/>
          <w:sz w:val="20"/>
          <w:szCs w:val="20"/>
          <w:lang w:eastAsia="en-IN"/>
        </w:rPr>
      </w:pPr>
    </w:p>
    <w:p w14:paraId="2CAF43D3"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90</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OBJECT</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5AC9C78C" w14:textId="77777777" w:rsidR="0027507F" w:rsidRPr="00BE1E6A" w:rsidRDefault="0027507F" w:rsidP="00374B0B">
      <w:pPr>
        <w:pStyle w:val="NormalWeb"/>
        <w:shd w:val="clear" w:color="auto" w:fill="FFFFFF"/>
        <w:spacing w:before="0" w:beforeAutospacing="0" w:after="0" w:afterAutospacing="0"/>
        <w:ind w:firstLine="720"/>
        <w:jc w:val="both"/>
        <w:rPr>
          <w:rFonts w:ascii="Arial" w:hAnsi="Arial" w:cs="Arial"/>
          <w:color w:val="000000"/>
          <w:sz w:val="20"/>
          <w:szCs w:val="20"/>
        </w:rPr>
      </w:pPr>
      <w:r w:rsidRPr="00BE1E6A">
        <w:rPr>
          <w:rFonts w:ascii="Arial" w:hAnsi="Arial" w:cs="Arial"/>
          <w:color w:val="000000"/>
          <w:sz w:val="20"/>
          <w:szCs w:val="20"/>
        </w:rPr>
        <w:t>The &lt;object&gt; tag defines an embedded object within an HTML document. Use this element to embed multimedia (like audio, video, Java applets, ActiveX, PDF, and Flash) in your web pages. You can also use the &lt;object&gt; tag to embed another webpage into your HTML document. You can use the &lt;param&gt; tag to pass parameters to plugins that have been embedded with the &lt;object&gt; tag.</w:t>
      </w:r>
    </w:p>
    <w:p w14:paraId="09F93428" w14:textId="77777777" w:rsidR="0027507F" w:rsidRPr="00BE1E6A" w:rsidRDefault="0027507F" w:rsidP="00374B0B">
      <w:pPr>
        <w:pStyle w:val="NormalWeb"/>
        <w:shd w:val="clear" w:color="auto" w:fill="FFFFFF"/>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Attributes:-</w:t>
      </w:r>
    </w:p>
    <w:p w14:paraId="3852A465" w14:textId="77777777" w:rsidR="0027507F" w:rsidRPr="00BE1E6A" w:rsidRDefault="00245790" w:rsidP="00374B0B">
      <w:pPr>
        <w:pStyle w:val="NormalWeb"/>
        <w:numPr>
          <w:ilvl w:val="0"/>
          <w:numId w:val="29"/>
        </w:numPr>
        <w:shd w:val="clear" w:color="auto" w:fill="FFFFFF"/>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 xml:space="preserve">height:- </w:t>
      </w:r>
      <w:r w:rsidRPr="00BE1E6A">
        <w:rPr>
          <w:rFonts w:ascii="Arial" w:hAnsi="Arial" w:cs="Arial"/>
          <w:color w:val="000000"/>
          <w:sz w:val="20"/>
          <w:szCs w:val="20"/>
        </w:rPr>
        <w:tab/>
      </w:r>
      <w:r w:rsidR="0027507F" w:rsidRPr="00BE1E6A">
        <w:rPr>
          <w:rFonts w:ascii="Arial" w:hAnsi="Arial" w:cs="Arial"/>
          <w:color w:val="000000"/>
          <w:sz w:val="20"/>
          <w:szCs w:val="20"/>
        </w:rPr>
        <w:t>Specifies the height of the object in pixels.</w:t>
      </w:r>
    </w:p>
    <w:p w14:paraId="55798391" w14:textId="77777777" w:rsidR="0027507F" w:rsidRPr="00BE1E6A" w:rsidRDefault="0027507F" w:rsidP="00374B0B">
      <w:pPr>
        <w:pStyle w:val="NormalWeb"/>
        <w:numPr>
          <w:ilvl w:val="0"/>
          <w:numId w:val="29"/>
        </w:numPr>
        <w:shd w:val="clear" w:color="auto" w:fill="FFFFFF"/>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width:-</w:t>
      </w:r>
      <w:r w:rsidRPr="00BE1E6A">
        <w:rPr>
          <w:rFonts w:ascii="Arial" w:hAnsi="Arial" w:cs="Arial"/>
          <w:color w:val="000000"/>
          <w:sz w:val="20"/>
          <w:szCs w:val="20"/>
        </w:rPr>
        <w:tab/>
      </w:r>
      <w:r w:rsidRPr="00BE1E6A">
        <w:rPr>
          <w:rFonts w:ascii="Arial" w:hAnsi="Arial" w:cs="Arial"/>
          <w:color w:val="000000"/>
          <w:sz w:val="20"/>
          <w:szCs w:val="20"/>
        </w:rPr>
        <w:tab/>
        <w:t>Specifies the width of the object in pixels.</w:t>
      </w:r>
    </w:p>
    <w:p w14:paraId="31B93974" w14:textId="77777777" w:rsidR="0027507F" w:rsidRPr="00BE1E6A" w:rsidRDefault="0027507F" w:rsidP="00374B0B">
      <w:pPr>
        <w:pStyle w:val="NormalWeb"/>
        <w:numPr>
          <w:ilvl w:val="0"/>
          <w:numId w:val="29"/>
        </w:numPr>
        <w:shd w:val="clear" w:color="auto" w:fill="FFFFFF"/>
        <w:spacing w:before="0" w:beforeAutospacing="0" w:after="0" w:afterAutospacing="0"/>
        <w:jc w:val="both"/>
        <w:rPr>
          <w:rFonts w:ascii="Arial" w:hAnsi="Arial" w:cs="Arial"/>
          <w:color w:val="000000"/>
          <w:sz w:val="20"/>
          <w:szCs w:val="20"/>
        </w:rPr>
      </w:pPr>
      <w:r w:rsidRPr="00BE1E6A">
        <w:rPr>
          <w:rFonts w:ascii="Arial" w:hAnsi="Arial" w:cs="Arial"/>
          <w:color w:val="000000"/>
          <w:sz w:val="20"/>
          <w:szCs w:val="20"/>
        </w:rPr>
        <w:t>data:-</w:t>
      </w:r>
      <w:r w:rsidRPr="00BE1E6A">
        <w:rPr>
          <w:rFonts w:ascii="Arial" w:hAnsi="Arial" w:cs="Arial"/>
          <w:color w:val="000000"/>
          <w:sz w:val="20"/>
          <w:szCs w:val="20"/>
        </w:rPr>
        <w:tab/>
      </w:r>
      <w:r w:rsidRPr="00BE1E6A">
        <w:rPr>
          <w:rFonts w:ascii="Arial" w:hAnsi="Arial" w:cs="Arial"/>
          <w:color w:val="000000"/>
          <w:sz w:val="20"/>
          <w:szCs w:val="20"/>
        </w:rPr>
        <w:tab/>
        <w:t>Specifies the URL of the resource to be used by the object.</w:t>
      </w:r>
    </w:p>
    <w:p w14:paraId="29DDE092" w14:textId="77777777" w:rsidR="0027507F" w:rsidRPr="00BE1E6A" w:rsidRDefault="0027507F" w:rsidP="00374B0B">
      <w:pPr>
        <w:pStyle w:val="NormalWeb"/>
        <w:shd w:val="clear" w:color="auto" w:fill="FFFFFF"/>
        <w:spacing w:before="0" w:beforeAutospacing="0" w:after="0" w:afterAutospacing="0"/>
        <w:ind w:left="360"/>
        <w:jc w:val="both"/>
        <w:rPr>
          <w:rFonts w:ascii="Arial" w:hAnsi="Arial" w:cs="Arial"/>
          <w:color w:val="000000"/>
          <w:sz w:val="20"/>
          <w:szCs w:val="20"/>
        </w:rPr>
      </w:pPr>
    </w:p>
    <w:p w14:paraId="3FFD1B2E" w14:textId="77777777" w:rsidR="0027507F" w:rsidRPr="00BE1E6A" w:rsidRDefault="0027507F" w:rsidP="00374B0B">
      <w:pPr>
        <w:spacing w:after="0"/>
        <w:jc w:val="both"/>
        <w:rPr>
          <w:rFonts w:ascii="Arial" w:hAnsi="Arial" w:cs="Arial"/>
          <w:b/>
          <w:sz w:val="20"/>
          <w:szCs w:val="20"/>
        </w:rPr>
      </w:pPr>
      <w:r w:rsidRPr="00BE1E6A">
        <w:rPr>
          <w:rFonts w:ascii="Arial" w:hAnsi="Arial" w:cs="Arial"/>
          <w:b/>
          <w:sz w:val="20"/>
          <w:szCs w:val="20"/>
        </w:rPr>
        <w:t>Example:-</w:t>
      </w:r>
    </w:p>
    <w:p w14:paraId="6C087AE4" w14:textId="77777777" w:rsidR="0027507F" w:rsidRPr="00BE1E6A" w:rsidRDefault="0027507F" w:rsidP="00374B0B">
      <w:pPr>
        <w:shd w:val="clear" w:color="auto" w:fill="FFFFFF"/>
        <w:spacing w:after="0" w:line="240" w:lineRule="auto"/>
        <w:ind w:firstLine="720"/>
        <w:jc w:val="both"/>
        <w:rPr>
          <w:rFonts w:ascii="Arial" w:eastAsia="Times New Roman" w:hAnsi="Arial" w:cs="Arial"/>
          <w:color w:val="000000"/>
          <w:sz w:val="20"/>
          <w:szCs w:val="20"/>
        </w:rPr>
      </w:pPr>
      <w:r w:rsidRPr="00BE1E6A">
        <w:rPr>
          <w:rFonts w:ascii="Arial" w:eastAsia="Times New Roman" w:hAnsi="Arial" w:cs="Arial"/>
          <w:color w:val="000000"/>
          <w:sz w:val="20"/>
          <w:szCs w:val="20"/>
        </w:rPr>
        <w:t xml:space="preserve">&lt;object width="400" height="400" data="helloworld.swf"&gt;&lt;/object&gt; </w:t>
      </w:r>
    </w:p>
    <w:p w14:paraId="1C5F6C19" w14:textId="77777777" w:rsidR="0027507F" w:rsidRPr="00BE1E6A" w:rsidRDefault="0027507F" w:rsidP="00374B0B">
      <w:pPr>
        <w:spacing w:after="0"/>
        <w:jc w:val="both"/>
        <w:rPr>
          <w:rFonts w:ascii="Arial" w:eastAsia="Times New Roman" w:hAnsi="Arial" w:cs="Arial"/>
          <w:b/>
          <w:color w:val="000000"/>
          <w:sz w:val="20"/>
          <w:szCs w:val="20"/>
          <w:lang w:eastAsia="en-IN"/>
        </w:rPr>
      </w:pPr>
    </w:p>
    <w:p w14:paraId="13C2CAE2"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91</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AREA</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32EE04BD" w14:textId="77777777" w:rsidR="0027507F" w:rsidRPr="00BE1E6A" w:rsidRDefault="0027507F" w:rsidP="00374B0B">
      <w:pPr>
        <w:pStyle w:val="NormalWeb"/>
        <w:spacing w:before="0" w:beforeAutospacing="0" w:after="0" w:afterAutospacing="0"/>
        <w:ind w:firstLine="720"/>
        <w:jc w:val="both"/>
        <w:rPr>
          <w:rFonts w:ascii="Arial" w:hAnsi="Arial" w:cs="Arial"/>
          <w:sz w:val="20"/>
          <w:szCs w:val="20"/>
        </w:rPr>
      </w:pPr>
      <w:r w:rsidRPr="00BE1E6A">
        <w:rPr>
          <w:rFonts w:ascii="Arial" w:hAnsi="Arial" w:cs="Arial"/>
          <w:sz w:val="20"/>
          <w:szCs w:val="20"/>
        </w:rPr>
        <w:t xml:space="preserve">The &lt;area&gt; tag defines an area inside an image-map (an image-map is an image with clickable areas). The &lt;area&gt; element is always nested inside a &lt;map&gt; tag. </w:t>
      </w:r>
    </w:p>
    <w:p w14:paraId="703888D2" w14:textId="77777777" w:rsidR="0027507F" w:rsidRPr="00BE1E6A" w:rsidRDefault="0027507F" w:rsidP="00374B0B">
      <w:pPr>
        <w:pStyle w:val="NormalWeb"/>
        <w:spacing w:before="0" w:beforeAutospacing="0" w:after="0" w:afterAutospacing="0"/>
        <w:jc w:val="both"/>
        <w:rPr>
          <w:rFonts w:ascii="Arial" w:hAnsi="Arial" w:cs="Arial"/>
          <w:color w:val="000000"/>
          <w:sz w:val="20"/>
          <w:szCs w:val="20"/>
        </w:rPr>
      </w:pPr>
      <w:r w:rsidRPr="00BE1E6A">
        <w:rPr>
          <w:rFonts w:ascii="Arial" w:hAnsi="Arial" w:cs="Arial"/>
          <w:b/>
          <w:bCs/>
          <w:color w:val="000000"/>
          <w:sz w:val="20"/>
          <w:szCs w:val="20"/>
        </w:rPr>
        <w:t>Note:</w:t>
      </w:r>
      <w:r w:rsidRPr="00BE1E6A">
        <w:rPr>
          <w:rStyle w:val="apple-converted-space"/>
          <w:rFonts w:ascii="Arial" w:hAnsi="Arial" w:cs="Arial"/>
          <w:color w:val="000000"/>
          <w:sz w:val="20"/>
          <w:szCs w:val="20"/>
        </w:rPr>
        <w:t> </w:t>
      </w:r>
      <w:r w:rsidRPr="00BE1E6A">
        <w:rPr>
          <w:rFonts w:ascii="Arial" w:hAnsi="Arial" w:cs="Arial"/>
          <w:color w:val="000000"/>
          <w:sz w:val="20"/>
          <w:szCs w:val="20"/>
        </w:rPr>
        <w:t>The usemap attribute in the</w:t>
      </w:r>
      <w:r w:rsidRPr="00BE1E6A">
        <w:rPr>
          <w:rStyle w:val="apple-converted-space"/>
          <w:rFonts w:ascii="Arial" w:hAnsi="Arial" w:cs="Arial"/>
          <w:color w:val="000000"/>
          <w:sz w:val="20"/>
          <w:szCs w:val="20"/>
        </w:rPr>
        <w:t> </w:t>
      </w:r>
      <w:hyperlink r:id="rId28" w:history="1">
        <w:r w:rsidRPr="00BE1E6A">
          <w:rPr>
            <w:rStyle w:val="Hyperlink"/>
            <w:rFonts w:ascii="Arial" w:hAnsi="Arial" w:cs="Arial"/>
            <w:color w:val="900B09"/>
            <w:sz w:val="20"/>
            <w:szCs w:val="20"/>
          </w:rPr>
          <w:t>&lt;img&gt;</w:t>
        </w:r>
      </w:hyperlink>
      <w:r w:rsidRPr="00BE1E6A">
        <w:rPr>
          <w:rStyle w:val="apple-converted-space"/>
          <w:rFonts w:ascii="Arial" w:hAnsi="Arial" w:cs="Arial"/>
          <w:color w:val="000000"/>
          <w:sz w:val="20"/>
          <w:szCs w:val="20"/>
        </w:rPr>
        <w:t> </w:t>
      </w:r>
      <w:r w:rsidRPr="00BE1E6A">
        <w:rPr>
          <w:rFonts w:ascii="Arial" w:hAnsi="Arial" w:cs="Arial"/>
          <w:color w:val="000000"/>
          <w:sz w:val="20"/>
          <w:szCs w:val="20"/>
        </w:rPr>
        <w:t>tag is associated with the</w:t>
      </w:r>
      <w:r w:rsidRPr="00BE1E6A">
        <w:rPr>
          <w:rStyle w:val="apple-converted-space"/>
          <w:rFonts w:ascii="Arial" w:hAnsi="Arial" w:cs="Arial"/>
          <w:color w:val="000000"/>
          <w:sz w:val="20"/>
          <w:szCs w:val="20"/>
        </w:rPr>
        <w:t> </w:t>
      </w:r>
      <w:hyperlink r:id="rId29" w:history="1">
        <w:r w:rsidRPr="00BE1E6A">
          <w:rPr>
            <w:rStyle w:val="Hyperlink"/>
            <w:rFonts w:ascii="Arial" w:hAnsi="Arial" w:cs="Arial"/>
            <w:color w:val="900B09"/>
            <w:sz w:val="20"/>
            <w:szCs w:val="20"/>
          </w:rPr>
          <w:t>&lt;map&gt;</w:t>
        </w:r>
      </w:hyperlink>
      <w:r w:rsidRPr="00BE1E6A">
        <w:rPr>
          <w:rStyle w:val="apple-converted-space"/>
          <w:rFonts w:ascii="Arial" w:hAnsi="Arial" w:cs="Arial"/>
          <w:color w:val="000000"/>
          <w:sz w:val="20"/>
          <w:szCs w:val="20"/>
        </w:rPr>
        <w:t> </w:t>
      </w:r>
      <w:r w:rsidRPr="00BE1E6A">
        <w:rPr>
          <w:rFonts w:ascii="Arial" w:hAnsi="Arial" w:cs="Arial"/>
          <w:color w:val="000000"/>
          <w:sz w:val="20"/>
          <w:szCs w:val="20"/>
        </w:rPr>
        <w:t>element's name attribute, and creates a relationship between the image and the map.</w:t>
      </w:r>
    </w:p>
    <w:p w14:paraId="43E5C90A" w14:textId="77777777" w:rsidR="004A40F2" w:rsidRPr="00BE1E6A" w:rsidRDefault="004A40F2" w:rsidP="00374B0B">
      <w:pPr>
        <w:pStyle w:val="Heading2"/>
        <w:jc w:val="both"/>
        <w:rPr>
          <w:rFonts w:ascii="Arial" w:hAnsi="Arial" w:cs="Arial"/>
          <w:b w:val="0"/>
          <w:sz w:val="20"/>
          <w:szCs w:val="20"/>
          <w:lang w:eastAsia="en-IN"/>
        </w:rPr>
      </w:pPr>
    </w:p>
    <w:p w14:paraId="615E5C13" w14:textId="77777777" w:rsidR="004A40F2" w:rsidRPr="00BE1E6A" w:rsidRDefault="004A40F2" w:rsidP="00374B0B">
      <w:pPr>
        <w:pStyle w:val="Heading2"/>
        <w:jc w:val="both"/>
        <w:rPr>
          <w:rFonts w:ascii="Arial" w:hAnsi="Arial" w:cs="Arial"/>
          <w:sz w:val="20"/>
          <w:szCs w:val="20"/>
          <w:lang w:eastAsia="en-IN"/>
        </w:rPr>
      </w:pPr>
      <w:r w:rsidRPr="00BE1E6A">
        <w:rPr>
          <w:rFonts w:ascii="Arial" w:hAnsi="Arial" w:cs="Arial"/>
          <w:sz w:val="20"/>
          <w:szCs w:val="20"/>
          <w:lang w:eastAsia="en-IN"/>
        </w:rPr>
        <w:t>Attributes:-</w:t>
      </w:r>
    </w:p>
    <w:p w14:paraId="7BFF1DC4" w14:textId="77777777" w:rsidR="004A40F2"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1. alt</w:t>
      </w:r>
      <w:r w:rsidRPr="00BE1E6A">
        <w:rPr>
          <w:rFonts w:ascii="Arial" w:hAnsi="Arial" w:cs="Arial"/>
          <w:b w:val="0"/>
          <w:sz w:val="20"/>
          <w:szCs w:val="20"/>
          <w:lang w:eastAsia="en-IN"/>
        </w:rPr>
        <w:tab/>
      </w:r>
      <w:r w:rsidR="004A40F2" w:rsidRPr="00BE1E6A">
        <w:rPr>
          <w:rFonts w:ascii="Arial" w:hAnsi="Arial" w:cs="Arial"/>
          <w:b w:val="0"/>
          <w:sz w:val="20"/>
          <w:szCs w:val="20"/>
          <w:lang w:eastAsia="en-IN"/>
        </w:rPr>
        <w:tab/>
      </w:r>
      <w:r w:rsidRPr="00BE1E6A">
        <w:rPr>
          <w:rFonts w:ascii="Arial" w:hAnsi="Arial" w:cs="Arial"/>
          <w:b w:val="0"/>
          <w:sz w:val="20"/>
          <w:szCs w:val="20"/>
          <w:lang w:eastAsia="en-IN"/>
        </w:rPr>
        <w:t>text</w:t>
      </w:r>
      <w:r w:rsidRPr="00BE1E6A">
        <w:rPr>
          <w:rFonts w:ascii="Arial" w:hAnsi="Arial" w:cs="Arial"/>
          <w:b w:val="0"/>
          <w:sz w:val="20"/>
          <w:szCs w:val="20"/>
          <w:lang w:eastAsia="en-IN"/>
        </w:rPr>
        <w:tab/>
      </w:r>
      <w:r w:rsidR="004A40F2" w:rsidRPr="00BE1E6A">
        <w:rPr>
          <w:rFonts w:ascii="Arial" w:hAnsi="Arial" w:cs="Arial"/>
          <w:b w:val="0"/>
          <w:sz w:val="20"/>
          <w:szCs w:val="20"/>
          <w:lang w:eastAsia="en-IN"/>
        </w:rPr>
        <w:tab/>
      </w:r>
      <w:r w:rsidRPr="00BE1E6A">
        <w:rPr>
          <w:rFonts w:ascii="Arial" w:hAnsi="Arial" w:cs="Arial"/>
          <w:b w:val="0"/>
          <w:sz w:val="20"/>
          <w:szCs w:val="20"/>
          <w:lang w:eastAsia="en-IN"/>
        </w:rPr>
        <w:t xml:space="preserve">Specifies an alternate text for the area. Required if the href attribute </w:t>
      </w:r>
    </w:p>
    <w:p w14:paraId="0525D261" w14:textId="77777777" w:rsidR="00620490" w:rsidRPr="00BE1E6A" w:rsidRDefault="00620490" w:rsidP="00374B0B">
      <w:pPr>
        <w:pStyle w:val="Heading2"/>
        <w:ind w:left="2160" w:firstLine="720"/>
        <w:jc w:val="both"/>
        <w:rPr>
          <w:rFonts w:ascii="Arial" w:hAnsi="Arial" w:cs="Arial"/>
          <w:b w:val="0"/>
          <w:sz w:val="20"/>
          <w:szCs w:val="20"/>
          <w:lang w:eastAsia="en-IN"/>
        </w:rPr>
      </w:pPr>
      <w:r w:rsidRPr="00BE1E6A">
        <w:rPr>
          <w:rFonts w:ascii="Arial" w:hAnsi="Arial" w:cs="Arial"/>
          <w:b w:val="0"/>
          <w:sz w:val="20"/>
          <w:szCs w:val="20"/>
          <w:lang w:eastAsia="en-IN"/>
        </w:rPr>
        <w:t>is present</w:t>
      </w:r>
    </w:p>
    <w:p w14:paraId="1704958D"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2. coords</w:t>
      </w:r>
      <w:r w:rsidRPr="00BE1E6A">
        <w:rPr>
          <w:rFonts w:ascii="Arial" w:hAnsi="Arial" w:cs="Arial"/>
          <w:b w:val="0"/>
          <w:sz w:val="20"/>
          <w:szCs w:val="20"/>
          <w:lang w:eastAsia="en-IN"/>
        </w:rPr>
        <w:tab/>
        <w:t>coordinates</w:t>
      </w:r>
      <w:r w:rsidRPr="00BE1E6A">
        <w:rPr>
          <w:rFonts w:ascii="Arial" w:hAnsi="Arial" w:cs="Arial"/>
          <w:b w:val="0"/>
          <w:sz w:val="20"/>
          <w:szCs w:val="20"/>
          <w:lang w:eastAsia="en-IN"/>
        </w:rPr>
        <w:tab/>
        <w:t>Specifies the coordinates of the area</w:t>
      </w:r>
    </w:p>
    <w:p w14:paraId="25EA128C"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3. href</w:t>
      </w:r>
      <w:r w:rsidRPr="00BE1E6A">
        <w:rPr>
          <w:rFonts w:ascii="Arial" w:hAnsi="Arial" w:cs="Arial"/>
          <w:b w:val="0"/>
          <w:sz w:val="20"/>
          <w:szCs w:val="20"/>
          <w:lang w:eastAsia="en-IN"/>
        </w:rPr>
        <w:tab/>
      </w:r>
      <w:r w:rsidR="004A40F2" w:rsidRPr="00BE1E6A">
        <w:rPr>
          <w:rFonts w:ascii="Arial" w:hAnsi="Arial" w:cs="Arial"/>
          <w:b w:val="0"/>
          <w:sz w:val="20"/>
          <w:szCs w:val="20"/>
          <w:lang w:eastAsia="en-IN"/>
        </w:rPr>
        <w:tab/>
      </w:r>
      <w:r w:rsidRPr="00BE1E6A">
        <w:rPr>
          <w:rFonts w:ascii="Arial" w:hAnsi="Arial" w:cs="Arial"/>
          <w:b w:val="0"/>
          <w:sz w:val="20"/>
          <w:szCs w:val="20"/>
          <w:lang w:eastAsia="en-IN"/>
        </w:rPr>
        <w:t>URL</w:t>
      </w:r>
      <w:r w:rsidRPr="00BE1E6A">
        <w:rPr>
          <w:rFonts w:ascii="Arial" w:hAnsi="Arial" w:cs="Arial"/>
          <w:b w:val="0"/>
          <w:sz w:val="20"/>
          <w:szCs w:val="20"/>
          <w:lang w:eastAsia="en-IN"/>
        </w:rPr>
        <w:tab/>
      </w:r>
      <w:r w:rsidR="004A40F2" w:rsidRPr="00BE1E6A">
        <w:rPr>
          <w:rFonts w:ascii="Arial" w:hAnsi="Arial" w:cs="Arial"/>
          <w:b w:val="0"/>
          <w:sz w:val="20"/>
          <w:szCs w:val="20"/>
          <w:lang w:eastAsia="en-IN"/>
        </w:rPr>
        <w:tab/>
      </w:r>
      <w:r w:rsidRPr="00BE1E6A">
        <w:rPr>
          <w:rFonts w:ascii="Arial" w:hAnsi="Arial" w:cs="Arial"/>
          <w:b w:val="0"/>
          <w:sz w:val="20"/>
          <w:szCs w:val="20"/>
          <w:lang w:eastAsia="en-IN"/>
        </w:rPr>
        <w:t>Specifies the hyperlink target for the area</w:t>
      </w:r>
    </w:p>
    <w:p w14:paraId="1FD653E9" w14:textId="77777777" w:rsidR="00620490" w:rsidRPr="00BE1E6A" w:rsidRDefault="004A40F2"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4. shape</w:t>
      </w:r>
      <w:r w:rsidRPr="00BE1E6A">
        <w:rPr>
          <w:rFonts w:ascii="Arial" w:hAnsi="Arial" w:cs="Arial"/>
          <w:b w:val="0"/>
          <w:sz w:val="20"/>
          <w:szCs w:val="20"/>
          <w:lang w:eastAsia="en-IN"/>
        </w:rPr>
        <w:tab/>
      </w:r>
      <w:r w:rsidR="00620490" w:rsidRPr="00BE1E6A">
        <w:rPr>
          <w:rFonts w:ascii="Arial" w:hAnsi="Arial" w:cs="Arial"/>
          <w:b w:val="0"/>
          <w:sz w:val="20"/>
          <w:szCs w:val="20"/>
          <w:lang w:eastAsia="en-IN"/>
        </w:rPr>
        <w:t>default</w:t>
      </w:r>
      <w:r w:rsidRPr="00BE1E6A">
        <w:rPr>
          <w:rFonts w:ascii="Arial" w:hAnsi="Arial" w:cs="Arial"/>
          <w:b w:val="0"/>
          <w:sz w:val="20"/>
          <w:szCs w:val="20"/>
          <w:lang w:eastAsia="en-IN"/>
        </w:rPr>
        <w:t xml:space="preserve"> </w:t>
      </w:r>
      <w:r w:rsidRPr="00BE1E6A">
        <w:rPr>
          <w:rFonts w:ascii="Arial" w:hAnsi="Arial" w:cs="Arial"/>
          <w:b w:val="0"/>
          <w:sz w:val="20"/>
          <w:szCs w:val="20"/>
          <w:lang w:eastAsia="en-IN"/>
        </w:rPr>
        <w:tab/>
      </w:r>
      <w:r w:rsidRPr="00BE1E6A">
        <w:rPr>
          <w:rFonts w:ascii="Arial" w:hAnsi="Arial" w:cs="Arial"/>
          <w:b w:val="0"/>
          <w:sz w:val="20"/>
          <w:szCs w:val="20"/>
          <w:lang w:eastAsia="en-IN"/>
        </w:rPr>
        <w:tab/>
        <w:t>Specifies the shape of the area</w:t>
      </w:r>
    </w:p>
    <w:p w14:paraId="7C5DDD52"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rect</w:t>
      </w:r>
    </w:p>
    <w:p w14:paraId="38007E2A"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circle</w:t>
      </w:r>
    </w:p>
    <w:p w14:paraId="05F4CFFA" w14:textId="77777777" w:rsidR="004A40F2"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lastRenderedPageBreak/>
        <w:tab/>
      </w:r>
      <w:r w:rsidRPr="00BE1E6A">
        <w:rPr>
          <w:rFonts w:ascii="Arial" w:hAnsi="Arial" w:cs="Arial"/>
          <w:b w:val="0"/>
          <w:sz w:val="20"/>
          <w:szCs w:val="20"/>
          <w:lang w:eastAsia="en-IN"/>
        </w:rPr>
        <w:tab/>
        <w:t>poly</w:t>
      </w:r>
      <w:r w:rsidRPr="00BE1E6A">
        <w:rPr>
          <w:rFonts w:ascii="Arial" w:hAnsi="Arial" w:cs="Arial"/>
          <w:b w:val="0"/>
          <w:sz w:val="20"/>
          <w:szCs w:val="20"/>
          <w:lang w:eastAsia="en-IN"/>
        </w:rPr>
        <w:tab/>
      </w:r>
    </w:p>
    <w:p w14:paraId="1BDB5E93" w14:textId="77777777" w:rsidR="00620490" w:rsidRPr="00BE1E6A" w:rsidRDefault="00FE23B9"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5.</w:t>
      </w:r>
      <w:r w:rsidR="00FB594F">
        <w:rPr>
          <w:rFonts w:ascii="Arial" w:hAnsi="Arial" w:cs="Arial"/>
          <w:b w:val="0"/>
          <w:sz w:val="20"/>
          <w:szCs w:val="20"/>
          <w:lang w:eastAsia="en-IN"/>
        </w:rPr>
        <w:t xml:space="preserve"> </w:t>
      </w:r>
      <w:r w:rsidR="00620490" w:rsidRPr="00BE1E6A">
        <w:rPr>
          <w:rFonts w:ascii="Arial" w:hAnsi="Arial" w:cs="Arial"/>
          <w:b w:val="0"/>
          <w:sz w:val="20"/>
          <w:szCs w:val="20"/>
          <w:lang w:eastAsia="en-IN"/>
        </w:rPr>
        <w:t>target</w:t>
      </w:r>
      <w:r w:rsidRPr="00BE1E6A">
        <w:rPr>
          <w:rFonts w:ascii="Arial" w:hAnsi="Arial" w:cs="Arial"/>
          <w:b w:val="0"/>
          <w:sz w:val="20"/>
          <w:szCs w:val="20"/>
          <w:lang w:eastAsia="en-IN"/>
        </w:rPr>
        <w:tab/>
      </w:r>
      <w:r w:rsidR="00620490" w:rsidRPr="00BE1E6A">
        <w:rPr>
          <w:rFonts w:ascii="Arial" w:hAnsi="Arial" w:cs="Arial"/>
          <w:b w:val="0"/>
          <w:sz w:val="20"/>
          <w:szCs w:val="20"/>
          <w:lang w:eastAsia="en-IN"/>
        </w:rPr>
        <w:t>_blank</w:t>
      </w:r>
      <w:r w:rsidR="004A40F2" w:rsidRPr="00BE1E6A">
        <w:rPr>
          <w:rFonts w:ascii="Arial" w:hAnsi="Arial" w:cs="Arial"/>
          <w:b w:val="0"/>
          <w:sz w:val="20"/>
          <w:szCs w:val="20"/>
          <w:lang w:eastAsia="en-IN"/>
        </w:rPr>
        <w:tab/>
      </w:r>
      <w:r w:rsidR="004A40F2" w:rsidRPr="00BE1E6A">
        <w:rPr>
          <w:rFonts w:ascii="Arial" w:hAnsi="Arial" w:cs="Arial"/>
          <w:b w:val="0"/>
          <w:sz w:val="20"/>
          <w:szCs w:val="20"/>
          <w:lang w:eastAsia="en-IN"/>
        </w:rPr>
        <w:tab/>
        <w:t>Specifies where to open the target URL</w:t>
      </w:r>
    </w:p>
    <w:p w14:paraId="49C7DC15"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_parent</w:t>
      </w:r>
    </w:p>
    <w:p w14:paraId="1352F1B1"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_self</w:t>
      </w:r>
    </w:p>
    <w:p w14:paraId="700EC187" w14:textId="77777777" w:rsidR="0062049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_top</w:t>
      </w:r>
    </w:p>
    <w:p w14:paraId="01235B06" w14:textId="77777777" w:rsidR="00F26660" w:rsidRPr="00BE1E6A" w:rsidRDefault="00620490" w:rsidP="00374B0B">
      <w:pPr>
        <w:pStyle w:val="Heading2"/>
        <w:jc w:val="both"/>
        <w:rPr>
          <w:rFonts w:ascii="Arial" w:hAnsi="Arial" w:cs="Arial"/>
          <w:b w:val="0"/>
          <w:sz w:val="20"/>
          <w:szCs w:val="20"/>
          <w:lang w:eastAsia="en-IN"/>
        </w:rPr>
      </w:pPr>
      <w:r w:rsidRPr="00BE1E6A">
        <w:rPr>
          <w:rFonts w:ascii="Arial" w:hAnsi="Arial" w:cs="Arial"/>
          <w:b w:val="0"/>
          <w:sz w:val="20"/>
          <w:szCs w:val="20"/>
          <w:lang w:eastAsia="en-IN"/>
        </w:rPr>
        <w:tab/>
      </w:r>
      <w:r w:rsidRPr="00BE1E6A">
        <w:rPr>
          <w:rFonts w:ascii="Arial" w:hAnsi="Arial" w:cs="Arial"/>
          <w:b w:val="0"/>
          <w:sz w:val="20"/>
          <w:szCs w:val="20"/>
          <w:lang w:eastAsia="en-IN"/>
        </w:rPr>
        <w:tab/>
        <w:t>framename</w:t>
      </w:r>
      <w:r w:rsidRPr="00BE1E6A">
        <w:rPr>
          <w:rFonts w:ascii="Arial" w:hAnsi="Arial" w:cs="Arial"/>
          <w:b w:val="0"/>
          <w:sz w:val="20"/>
          <w:szCs w:val="20"/>
          <w:lang w:eastAsia="en-IN"/>
        </w:rPr>
        <w:tab/>
      </w:r>
    </w:p>
    <w:p w14:paraId="446795C6" w14:textId="77777777" w:rsidR="004A40F2" w:rsidRPr="00BE1E6A" w:rsidRDefault="004A40F2" w:rsidP="00374B0B">
      <w:pPr>
        <w:pStyle w:val="Heading2"/>
        <w:jc w:val="both"/>
        <w:rPr>
          <w:rFonts w:ascii="Arial" w:hAnsi="Arial" w:cs="Arial"/>
          <w:b w:val="0"/>
          <w:sz w:val="20"/>
          <w:szCs w:val="20"/>
          <w:lang w:eastAsia="en-IN"/>
        </w:rPr>
      </w:pPr>
    </w:p>
    <w:p w14:paraId="54E9A74B" w14:textId="77777777" w:rsidR="0027507F"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92</w:t>
      </w:r>
      <w:r w:rsidR="00964D1E" w:rsidRPr="00BE1E6A">
        <w:rPr>
          <w:rFonts w:ascii="Arial" w:hAnsi="Arial" w:cs="Arial"/>
          <w:sz w:val="20"/>
          <w:szCs w:val="20"/>
          <w:lang w:eastAsia="en-IN"/>
        </w:rPr>
        <w:t>.</w:t>
      </w:r>
      <w:r w:rsidR="00964D1E" w:rsidRPr="00BE1E6A">
        <w:rPr>
          <w:rFonts w:ascii="Arial" w:hAnsi="Arial" w:cs="Arial"/>
          <w:sz w:val="20"/>
          <w:szCs w:val="20"/>
          <w:lang w:eastAsia="en-IN"/>
        </w:rPr>
        <w:tab/>
        <w:t>&lt;</w:t>
      </w:r>
      <w:r w:rsidR="0027507F" w:rsidRPr="00BE1E6A">
        <w:rPr>
          <w:rFonts w:ascii="Arial" w:hAnsi="Arial" w:cs="Arial"/>
          <w:sz w:val="20"/>
          <w:szCs w:val="20"/>
          <w:lang w:eastAsia="en-IN"/>
        </w:rPr>
        <w:t>MAP</w:t>
      </w:r>
      <w:r w:rsidR="00964D1E" w:rsidRPr="00BE1E6A">
        <w:rPr>
          <w:rFonts w:ascii="Arial" w:hAnsi="Arial" w:cs="Arial"/>
          <w:sz w:val="20"/>
          <w:szCs w:val="20"/>
          <w:lang w:eastAsia="en-IN"/>
        </w:rPr>
        <w:t>&gt;</w:t>
      </w:r>
      <w:r w:rsidR="0027507F" w:rsidRPr="00BE1E6A">
        <w:rPr>
          <w:rFonts w:ascii="Arial" w:hAnsi="Arial" w:cs="Arial"/>
          <w:sz w:val="20"/>
          <w:szCs w:val="20"/>
          <w:lang w:eastAsia="en-IN"/>
        </w:rPr>
        <w:t>:-</w:t>
      </w:r>
    </w:p>
    <w:p w14:paraId="22C3CFCD" w14:textId="77777777" w:rsidR="0027507F" w:rsidRPr="00BE1E6A" w:rsidRDefault="0027507F" w:rsidP="00374B0B">
      <w:pPr>
        <w:pStyle w:val="NormalWeb"/>
        <w:spacing w:before="0" w:beforeAutospacing="0" w:after="0" w:afterAutospacing="0"/>
        <w:jc w:val="both"/>
        <w:rPr>
          <w:rFonts w:ascii="Arial" w:hAnsi="Arial" w:cs="Arial"/>
          <w:sz w:val="20"/>
          <w:szCs w:val="20"/>
        </w:rPr>
      </w:pPr>
      <w:r w:rsidRPr="00BE1E6A">
        <w:rPr>
          <w:rFonts w:ascii="Arial" w:hAnsi="Arial" w:cs="Arial"/>
          <w:sz w:val="20"/>
          <w:szCs w:val="20"/>
        </w:rPr>
        <w:t>The &lt;map&gt; tag is used to define a client-side image-map. An image-map is an image with clickable areas.</w:t>
      </w:r>
    </w:p>
    <w:p w14:paraId="4D079FFF" w14:textId="77777777" w:rsidR="0027507F" w:rsidRPr="00BE1E6A" w:rsidRDefault="0027507F" w:rsidP="00374B0B">
      <w:pPr>
        <w:pStyle w:val="NormalWeb"/>
        <w:spacing w:before="0" w:beforeAutospacing="0" w:after="0" w:afterAutospacing="0"/>
        <w:jc w:val="both"/>
        <w:rPr>
          <w:rFonts w:ascii="Arial" w:hAnsi="Arial" w:cs="Arial"/>
          <w:sz w:val="20"/>
          <w:szCs w:val="20"/>
        </w:rPr>
      </w:pPr>
      <w:r w:rsidRPr="00BE1E6A">
        <w:rPr>
          <w:rFonts w:ascii="Arial" w:hAnsi="Arial" w:cs="Arial"/>
          <w:sz w:val="20"/>
          <w:szCs w:val="20"/>
        </w:rPr>
        <w:t>The name attribute of the &lt;map&gt; element is required and it is associated with the &lt;img&gt;'s usemap attribute and creates a relationship between the image and the map. The &lt;map&gt; element contains a number of &lt;area&gt; elements, that defines the clickable areas in the image map.</w:t>
      </w:r>
    </w:p>
    <w:p w14:paraId="3891E024" w14:textId="77777777" w:rsidR="004A40F2" w:rsidRPr="00BE1E6A" w:rsidRDefault="004A40F2" w:rsidP="00374B0B">
      <w:pPr>
        <w:pStyle w:val="NormalWeb"/>
        <w:spacing w:before="0" w:beforeAutospacing="0" w:after="0" w:afterAutospacing="0"/>
        <w:jc w:val="both"/>
        <w:rPr>
          <w:rFonts w:ascii="Arial" w:hAnsi="Arial" w:cs="Arial"/>
          <w:sz w:val="20"/>
          <w:szCs w:val="20"/>
        </w:rPr>
      </w:pPr>
    </w:p>
    <w:p w14:paraId="4F508B23" w14:textId="77777777" w:rsidR="004A40F2" w:rsidRPr="00BE1E6A" w:rsidRDefault="004A40F2" w:rsidP="00374B0B">
      <w:pPr>
        <w:pStyle w:val="NormalWeb"/>
        <w:spacing w:before="0" w:beforeAutospacing="0" w:after="0" w:afterAutospacing="0"/>
        <w:jc w:val="both"/>
        <w:rPr>
          <w:rFonts w:ascii="Arial" w:hAnsi="Arial" w:cs="Arial"/>
          <w:b/>
          <w:sz w:val="20"/>
          <w:szCs w:val="20"/>
        </w:rPr>
      </w:pPr>
      <w:r w:rsidRPr="00BE1E6A">
        <w:rPr>
          <w:rFonts w:ascii="Arial" w:hAnsi="Arial" w:cs="Arial"/>
          <w:b/>
          <w:sz w:val="20"/>
          <w:szCs w:val="20"/>
        </w:rPr>
        <w:t>Attributes:-</w:t>
      </w:r>
    </w:p>
    <w:p w14:paraId="5FF6912F" w14:textId="77777777" w:rsidR="004A40F2" w:rsidRPr="00BE1E6A" w:rsidRDefault="004A40F2" w:rsidP="00374B0B">
      <w:pPr>
        <w:pStyle w:val="NormalWeb"/>
        <w:spacing w:before="0" w:beforeAutospacing="0" w:after="0" w:afterAutospacing="0"/>
        <w:jc w:val="both"/>
        <w:rPr>
          <w:rFonts w:ascii="Arial" w:hAnsi="Arial" w:cs="Arial"/>
          <w:sz w:val="20"/>
          <w:szCs w:val="20"/>
        </w:rPr>
      </w:pPr>
      <w:r w:rsidRPr="00BE1E6A">
        <w:rPr>
          <w:rFonts w:ascii="Arial" w:hAnsi="Arial" w:cs="Arial"/>
          <w:sz w:val="20"/>
          <w:szCs w:val="20"/>
        </w:rPr>
        <w:t>1. name</w:t>
      </w:r>
      <w:r w:rsidRPr="00BE1E6A">
        <w:rPr>
          <w:rFonts w:ascii="Arial" w:hAnsi="Arial" w:cs="Arial"/>
          <w:sz w:val="20"/>
          <w:szCs w:val="20"/>
        </w:rPr>
        <w:tab/>
        <w:t>mapname</w:t>
      </w:r>
      <w:r w:rsidRPr="00BE1E6A">
        <w:rPr>
          <w:rFonts w:ascii="Arial" w:hAnsi="Arial" w:cs="Arial"/>
          <w:sz w:val="20"/>
          <w:szCs w:val="20"/>
        </w:rPr>
        <w:tab/>
        <w:t>Required. Specifies the name of an image-map</w:t>
      </w:r>
    </w:p>
    <w:p w14:paraId="112C9F41" w14:textId="77777777" w:rsidR="004A40F2" w:rsidRPr="00BE1E6A" w:rsidRDefault="004A40F2" w:rsidP="00374B0B">
      <w:pPr>
        <w:pStyle w:val="NormalWeb"/>
        <w:spacing w:before="0" w:beforeAutospacing="0" w:after="0" w:afterAutospacing="0"/>
        <w:jc w:val="both"/>
        <w:rPr>
          <w:rFonts w:ascii="Arial" w:hAnsi="Arial" w:cs="Arial"/>
          <w:sz w:val="20"/>
          <w:szCs w:val="20"/>
        </w:rPr>
      </w:pPr>
    </w:p>
    <w:p w14:paraId="77E638A8" w14:textId="77777777" w:rsidR="0027507F" w:rsidRPr="00BE1E6A" w:rsidRDefault="0027507F" w:rsidP="00374B0B">
      <w:pPr>
        <w:pStyle w:val="NormalWeb"/>
        <w:spacing w:before="0" w:beforeAutospacing="0" w:after="0" w:afterAutospacing="0"/>
        <w:jc w:val="both"/>
        <w:rPr>
          <w:rFonts w:ascii="Arial" w:hAnsi="Arial" w:cs="Arial"/>
          <w:b/>
          <w:color w:val="000000"/>
          <w:sz w:val="20"/>
          <w:szCs w:val="20"/>
          <w:lang w:eastAsia="en-IN"/>
        </w:rPr>
      </w:pPr>
      <w:r w:rsidRPr="00BE1E6A">
        <w:rPr>
          <w:rFonts w:ascii="Arial" w:hAnsi="Arial" w:cs="Arial"/>
          <w:b/>
          <w:color w:val="000000"/>
          <w:sz w:val="20"/>
          <w:szCs w:val="20"/>
          <w:lang w:eastAsia="en-IN"/>
        </w:rPr>
        <w:t>Example:-</w:t>
      </w:r>
    </w:p>
    <w:p w14:paraId="56188023" w14:textId="77777777" w:rsidR="0027507F" w:rsidRPr="00BE1E6A" w:rsidRDefault="0027507F" w:rsidP="00374B0B">
      <w:pPr>
        <w:spacing w:after="0"/>
        <w:ind w:left="720"/>
        <w:jc w:val="both"/>
        <w:rPr>
          <w:rFonts w:ascii="Arial" w:hAnsi="Arial" w:cs="Arial"/>
          <w:sz w:val="20"/>
          <w:szCs w:val="20"/>
        </w:rPr>
      </w:pPr>
      <w:r w:rsidRPr="00BE1E6A">
        <w:rPr>
          <w:rFonts w:ascii="Arial" w:hAnsi="Arial" w:cs="Arial"/>
          <w:sz w:val="20"/>
          <w:szCs w:val="20"/>
        </w:rPr>
        <w:t>&lt;img src ="planets.gif" width="145" height="126" alt="Planets" usemap ="#planetmap" /&gt;</w:t>
      </w:r>
      <w:r w:rsidRPr="00BE1E6A">
        <w:rPr>
          <w:rFonts w:ascii="Arial" w:hAnsi="Arial" w:cs="Arial"/>
          <w:sz w:val="20"/>
          <w:szCs w:val="20"/>
        </w:rPr>
        <w:br/>
        <w:t>&lt;map name="planetmap"&gt;</w:t>
      </w:r>
    </w:p>
    <w:p w14:paraId="04F8A957" w14:textId="77777777" w:rsidR="0027507F" w:rsidRPr="00BE1E6A" w:rsidRDefault="0027507F" w:rsidP="00374B0B">
      <w:pPr>
        <w:spacing w:after="0"/>
        <w:ind w:left="720" w:firstLine="720"/>
        <w:jc w:val="both"/>
        <w:rPr>
          <w:rFonts w:ascii="Arial" w:hAnsi="Arial" w:cs="Arial"/>
          <w:sz w:val="20"/>
          <w:szCs w:val="20"/>
        </w:rPr>
      </w:pPr>
      <w:r w:rsidRPr="00BE1E6A">
        <w:rPr>
          <w:rFonts w:ascii="Arial" w:hAnsi="Arial" w:cs="Arial"/>
          <w:sz w:val="20"/>
          <w:szCs w:val="20"/>
        </w:rPr>
        <w:t>&lt;area shape="rect" coords="0,0,82,126" href="sun.htm</w:t>
      </w:r>
      <w:r w:rsidR="005E3D83">
        <w:rPr>
          <w:rFonts w:ascii="Arial" w:hAnsi="Arial" w:cs="Arial"/>
          <w:sz w:val="20"/>
          <w:szCs w:val="20"/>
        </w:rPr>
        <w:t>l</w:t>
      </w:r>
      <w:r w:rsidRPr="00BE1E6A">
        <w:rPr>
          <w:rFonts w:ascii="Arial" w:hAnsi="Arial" w:cs="Arial"/>
          <w:sz w:val="20"/>
          <w:szCs w:val="20"/>
        </w:rPr>
        <w:t>" alt="Sun" /&gt;</w:t>
      </w:r>
    </w:p>
    <w:p w14:paraId="5285344A" w14:textId="77777777" w:rsidR="0027507F" w:rsidRPr="00BE1E6A" w:rsidRDefault="0027507F" w:rsidP="00374B0B">
      <w:pPr>
        <w:spacing w:after="0"/>
        <w:ind w:left="720"/>
        <w:jc w:val="both"/>
        <w:rPr>
          <w:rFonts w:ascii="Arial" w:hAnsi="Arial" w:cs="Arial"/>
          <w:sz w:val="20"/>
          <w:szCs w:val="20"/>
        </w:rPr>
      </w:pPr>
      <w:r w:rsidRPr="00BE1E6A">
        <w:rPr>
          <w:rFonts w:ascii="Arial" w:hAnsi="Arial" w:cs="Arial"/>
          <w:sz w:val="20"/>
          <w:szCs w:val="20"/>
        </w:rPr>
        <w:t xml:space="preserve">  </w:t>
      </w:r>
      <w:r w:rsidRPr="00BE1E6A">
        <w:rPr>
          <w:rFonts w:ascii="Arial" w:hAnsi="Arial" w:cs="Arial"/>
          <w:sz w:val="20"/>
          <w:szCs w:val="20"/>
        </w:rPr>
        <w:tab/>
        <w:t>&lt;area shape="circle" coords="90,58,3" href="mercur</w:t>
      </w:r>
      <w:r w:rsidR="008F2B88">
        <w:rPr>
          <w:rFonts w:ascii="Arial" w:hAnsi="Arial" w:cs="Arial"/>
          <w:sz w:val="20"/>
          <w:szCs w:val="20"/>
        </w:rPr>
        <w:t>y</w:t>
      </w:r>
      <w:r w:rsidRPr="00BE1E6A">
        <w:rPr>
          <w:rFonts w:ascii="Arial" w:hAnsi="Arial" w:cs="Arial"/>
          <w:sz w:val="20"/>
          <w:szCs w:val="20"/>
        </w:rPr>
        <w:t>.htm</w:t>
      </w:r>
      <w:r w:rsidR="005E3D83">
        <w:rPr>
          <w:rFonts w:ascii="Arial" w:hAnsi="Arial" w:cs="Arial"/>
          <w:sz w:val="20"/>
          <w:szCs w:val="20"/>
        </w:rPr>
        <w:t>l</w:t>
      </w:r>
      <w:r w:rsidRPr="00BE1E6A">
        <w:rPr>
          <w:rFonts w:ascii="Arial" w:hAnsi="Arial" w:cs="Arial"/>
          <w:sz w:val="20"/>
          <w:szCs w:val="20"/>
        </w:rPr>
        <w:t>" alt="Mercury" /&gt;</w:t>
      </w:r>
    </w:p>
    <w:p w14:paraId="5B33D1E0" w14:textId="77777777" w:rsidR="0027507F" w:rsidRPr="00BE1E6A" w:rsidRDefault="0027507F" w:rsidP="00374B0B">
      <w:pPr>
        <w:spacing w:after="0"/>
        <w:ind w:left="720" w:firstLine="720"/>
        <w:jc w:val="both"/>
        <w:rPr>
          <w:rFonts w:ascii="Arial" w:hAnsi="Arial" w:cs="Arial"/>
          <w:sz w:val="20"/>
          <w:szCs w:val="20"/>
        </w:rPr>
      </w:pPr>
      <w:r w:rsidRPr="00BE1E6A">
        <w:rPr>
          <w:rFonts w:ascii="Arial" w:hAnsi="Arial" w:cs="Arial"/>
          <w:sz w:val="20"/>
          <w:szCs w:val="20"/>
        </w:rPr>
        <w:t>&lt;area shape="circle" coords="124,58,8" href="venus.htm</w:t>
      </w:r>
      <w:r w:rsidR="005E3D83">
        <w:rPr>
          <w:rFonts w:ascii="Arial" w:hAnsi="Arial" w:cs="Arial"/>
          <w:sz w:val="20"/>
          <w:szCs w:val="20"/>
        </w:rPr>
        <w:t>l</w:t>
      </w:r>
      <w:r w:rsidRPr="00BE1E6A">
        <w:rPr>
          <w:rFonts w:ascii="Arial" w:hAnsi="Arial" w:cs="Arial"/>
          <w:sz w:val="20"/>
          <w:szCs w:val="20"/>
        </w:rPr>
        <w:t>" alt="Venus" /&gt;</w:t>
      </w:r>
    </w:p>
    <w:p w14:paraId="6E0753CA" w14:textId="77777777" w:rsidR="0027507F" w:rsidRPr="00BE1E6A" w:rsidRDefault="0027507F" w:rsidP="00374B0B">
      <w:pPr>
        <w:spacing w:after="0"/>
        <w:ind w:left="720"/>
        <w:jc w:val="both"/>
        <w:rPr>
          <w:rFonts w:ascii="Arial" w:hAnsi="Arial" w:cs="Arial"/>
          <w:sz w:val="20"/>
          <w:szCs w:val="20"/>
        </w:rPr>
      </w:pPr>
      <w:r w:rsidRPr="00BE1E6A">
        <w:rPr>
          <w:rFonts w:ascii="Arial" w:hAnsi="Arial" w:cs="Arial"/>
          <w:sz w:val="20"/>
          <w:szCs w:val="20"/>
        </w:rPr>
        <w:t>&lt;/map&gt;</w:t>
      </w:r>
    </w:p>
    <w:p w14:paraId="2A266F49" w14:textId="77777777" w:rsidR="00A65CE9" w:rsidRPr="00BE1E6A" w:rsidRDefault="00A65CE9" w:rsidP="00374B0B">
      <w:pPr>
        <w:spacing w:after="0"/>
        <w:jc w:val="both"/>
        <w:rPr>
          <w:rFonts w:ascii="Arial" w:eastAsia="Times New Roman" w:hAnsi="Arial" w:cs="Arial"/>
          <w:bCs/>
          <w:color w:val="000000"/>
          <w:sz w:val="20"/>
          <w:szCs w:val="20"/>
          <w:lang w:eastAsia="en-IN"/>
        </w:rPr>
      </w:pPr>
    </w:p>
    <w:p w14:paraId="1F880396" w14:textId="77777777" w:rsidR="00A65CE9" w:rsidRPr="00BE1E6A" w:rsidRDefault="00067495"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
          <w:bCs/>
          <w:color w:val="000000"/>
          <w:sz w:val="20"/>
          <w:szCs w:val="20"/>
          <w:lang w:eastAsia="en-IN"/>
        </w:rPr>
        <w:t>93</w:t>
      </w:r>
      <w:r w:rsidR="00A65CE9" w:rsidRPr="00BE1E6A">
        <w:rPr>
          <w:rFonts w:ascii="Arial" w:eastAsia="Times New Roman" w:hAnsi="Arial" w:cs="Arial"/>
          <w:b/>
          <w:bCs/>
          <w:color w:val="000000"/>
          <w:sz w:val="20"/>
          <w:szCs w:val="20"/>
          <w:lang w:eastAsia="en-IN"/>
        </w:rPr>
        <w:t>. &lt;applet&gt;:-</w:t>
      </w:r>
      <w:r w:rsidR="00A65CE9" w:rsidRPr="00BE1E6A">
        <w:rPr>
          <w:rFonts w:ascii="Arial" w:eastAsia="Times New Roman" w:hAnsi="Arial" w:cs="Arial"/>
          <w:bCs/>
          <w:color w:val="000000"/>
          <w:sz w:val="20"/>
          <w:szCs w:val="20"/>
          <w:lang w:eastAsia="en-IN"/>
        </w:rPr>
        <w:t xml:space="preserve"> The &lt;applet&gt; tag defines an embedded applet.</w:t>
      </w:r>
      <w:r w:rsidR="00FC7A93" w:rsidRPr="00BE1E6A">
        <w:rPr>
          <w:rFonts w:ascii="Arial" w:eastAsia="Times New Roman" w:hAnsi="Arial" w:cs="Arial"/>
          <w:bCs/>
          <w:color w:val="000000"/>
          <w:sz w:val="20"/>
          <w:szCs w:val="20"/>
          <w:lang w:eastAsia="en-IN"/>
        </w:rPr>
        <w:t xml:space="preserve"> This tag is not supported in HTML 5.</w:t>
      </w:r>
    </w:p>
    <w:p w14:paraId="3FFE5095" w14:textId="77777777" w:rsidR="00A65CE9" w:rsidRPr="00BE1E6A" w:rsidRDefault="00A65CE9" w:rsidP="00374B0B">
      <w:pPr>
        <w:spacing w:after="0"/>
        <w:jc w:val="both"/>
        <w:rPr>
          <w:rFonts w:ascii="Arial" w:eastAsia="Times New Roman" w:hAnsi="Arial" w:cs="Arial"/>
          <w:bCs/>
          <w:color w:val="000000"/>
          <w:sz w:val="20"/>
          <w:szCs w:val="20"/>
          <w:lang w:eastAsia="en-IN"/>
        </w:rPr>
      </w:pPr>
    </w:p>
    <w:p w14:paraId="1A663BB9" w14:textId="77777777" w:rsidR="00A65CE9" w:rsidRPr="00BE1E6A" w:rsidRDefault="00A65CE9" w:rsidP="00374B0B">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Attributes:-</w:t>
      </w:r>
    </w:p>
    <w:p w14:paraId="5F0DE8A5"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align</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Specifies the alignment of an applet according to surrounding elements</w:t>
      </w:r>
    </w:p>
    <w:p w14:paraId="33A2E3E0"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alt</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Specifies an alternate text for an applet</w:t>
      </w:r>
    </w:p>
    <w:p w14:paraId="0B0CCB5D" w14:textId="77777777" w:rsidR="00803230" w:rsidRPr="00BE1E6A" w:rsidRDefault="00803230"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code</w:t>
      </w:r>
      <w:r w:rsidR="0040469B"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t>Specifies the class name.</w:t>
      </w:r>
    </w:p>
    <w:p w14:paraId="04E2711A"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codebase</w:t>
      </w:r>
      <w:r w:rsidR="00803230"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Specifies a relative base URL for applets specified in the code attribute</w:t>
      </w:r>
    </w:p>
    <w:p w14:paraId="7E199C67"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height</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Specifies the height of an applet</w:t>
      </w:r>
    </w:p>
    <w:p w14:paraId="379210D5"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hspace</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Defines the horizontal spacing around an applet</w:t>
      </w:r>
    </w:p>
    <w:p w14:paraId="799C8721"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vspace</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Defines the vertical spacing around an applet</w:t>
      </w:r>
    </w:p>
    <w:p w14:paraId="04F8EF55"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width</w:t>
      </w:r>
      <w:r w:rsidRPr="00BE1E6A">
        <w:rPr>
          <w:rFonts w:ascii="Arial" w:eastAsia="Times New Roman" w:hAnsi="Arial" w:cs="Arial"/>
          <w:bCs/>
          <w:color w:val="000000"/>
          <w:sz w:val="20"/>
          <w:szCs w:val="20"/>
          <w:lang w:eastAsia="en-IN"/>
        </w:rPr>
        <w:tab/>
      </w:r>
      <w:r w:rsidR="0040469B" w:rsidRPr="00BE1E6A">
        <w:rPr>
          <w:rFonts w:ascii="Arial" w:eastAsia="Times New Roman" w:hAnsi="Arial" w:cs="Arial"/>
          <w:bCs/>
          <w:color w:val="000000"/>
          <w:sz w:val="20"/>
          <w:szCs w:val="20"/>
          <w:lang w:eastAsia="en-IN"/>
        </w:rPr>
        <w:tab/>
      </w:r>
      <w:r w:rsidRPr="00BE1E6A">
        <w:rPr>
          <w:rFonts w:ascii="Arial" w:eastAsia="Times New Roman" w:hAnsi="Arial" w:cs="Arial"/>
          <w:bCs/>
          <w:color w:val="000000"/>
          <w:sz w:val="20"/>
          <w:szCs w:val="20"/>
          <w:lang w:eastAsia="en-IN"/>
        </w:rPr>
        <w:t>Specifies the width of an applet</w:t>
      </w:r>
    </w:p>
    <w:p w14:paraId="5D024A8C" w14:textId="77777777" w:rsidR="00A65CE9" w:rsidRPr="00BE1E6A" w:rsidRDefault="00A65CE9" w:rsidP="00374B0B">
      <w:pPr>
        <w:spacing w:after="0"/>
        <w:jc w:val="both"/>
        <w:rPr>
          <w:rFonts w:ascii="Arial" w:eastAsia="Times New Roman" w:hAnsi="Arial" w:cs="Arial"/>
          <w:bCs/>
          <w:color w:val="000000"/>
          <w:sz w:val="20"/>
          <w:szCs w:val="20"/>
          <w:lang w:eastAsia="en-IN"/>
        </w:rPr>
      </w:pPr>
    </w:p>
    <w:p w14:paraId="3BF2BF51" w14:textId="77777777" w:rsidR="00A65CE9" w:rsidRPr="00BE1E6A" w:rsidRDefault="00A65CE9" w:rsidP="00374B0B">
      <w:pPr>
        <w:spacing w:after="0"/>
        <w:jc w:val="both"/>
        <w:rPr>
          <w:rFonts w:ascii="Arial" w:eastAsia="Times New Roman" w:hAnsi="Arial" w:cs="Arial"/>
          <w:b/>
          <w:bCs/>
          <w:color w:val="000000"/>
          <w:sz w:val="20"/>
          <w:szCs w:val="20"/>
          <w:lang w:eastAsia="en-IN"/>
        </w:rPr>
      </w:pPr>
      <w:r w:rsidRPr="00BE1E6A">
        <w:rPr>
          <w:rFonts w:ascii="Arial" w:eastAsia="Times New Roman" w:hAnsi="Arial" w:cs="Arial"/>
          <w:b/>
          <w:bCs/>
          <w:color w:val="000000"/>
          <w:sz w:val="20"/>
          <w:szCs w:val="20"/>
          <w:lang w:eastAsia="en-IN"/>
        </w:rPr>
        <w:t>Example:-</w:t>
      </w:r>
    </w:p>
    <w:p w14:paraId="6AA253D3"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&lt;applet code="Bubbles.class" width="350" height="350"&gt;</w:t>
      </w:r>
    </w:p>
    <w:p w14:paraId="7076B7D7"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Java applet that draws animated bubbles.</w:t>
      </w:r>
    </w:p>
    <w:p w14:paraId="1577AC6B" w14:textId="77777777" w:rsidR="00A65CE9" w:rsidRPr="00BE1E6A" w:rsidRDefault="00A65CE9" w:rsidP="00374B0B">
      <w:pPr>
        <w:spacing w:after="0"/>
        <w:jc w:val="both"/>
        <w:rPr>
          <w:rFonts w:ascii="Arial" w:eastAsia="Times New Roman" w:hAnsi="Arial" w:cs="Arial"/>
          <w:bCs/>
          <w:color w:val="000000"/>
          <w:sz w:val="20"/>
          <w:szCs w:val="20"/>
          <w:lang w:eastAsia="en-IN"/>
        </w:rPr>
      </w:pPr>
      <w:r w:rsidRPr="00BE1E6A">
        <w:rPr>
          <w:rFonts w:ascii="Arial" w:eastAsia="Times New Roman" w:hAnsi="Arial" w:cs="Arial"/>
          <w:bCs/>
          <w:color w:val="000000"/>
          <w:sz w:val="20"/>
          <w:szCs w:val="20"/>
          <w:lang w:eastAsia="en-IN"/>
        </w:rPr>
        <w:t>&lt;/applet&gt;</w:t>
      </w:r>
    </w:p>
    <w:p w14:paraId="2B1E3B58" w14:textId="77777777" w:rsidR="00A65CE9" w:rsidRPr="00BE1E6A" w:rsidRDefault="00A65CE9" w:rsidP="00374B0B">
      <w:pPr>
        <w:spacing w:after="0"/>
        <w:jc w:val="both"/>
        <w:rPr>
          <w:rFonts w:ascii="Arial" w:hAnsi="Arial" w:cs="Arial"/>
          <w:sz w:val="20"/>
          <w:szCs w:val="20"/>
        </w:rPr>
      </w:pPr>
    </w:p>
    <w:p w14:paraId="41D77AD5" w14:textId="77777777" w:rsidR="007E68B1" w:rsidRPr="00BE1E6A" w:rsidRDefault="00B000C8" w:rsidP="00374B0B">
      <w:pPr>
        <w:spacing w:after="0"/>
        <w:jc w:val="both"/>
        <w:rPr>
          <w:rFonts w:ascii="Arial" w:hAnsi="Arial" w:cs="Arial"/>
          <w:b/>
          <w:sz w:val="20"/>
          <w:szCs w:val="20"/>
        </w:rPr>
      </w:pPr>
      <w:r w:rsidRPr="00BE1E6A">
        <w:rPr>
          <w:rFonts w:ascii="Arial" w:hAnsi="Arial" w:cs="Arial"/>
          <w:b/>
          <w:sz w:val="20"/>
          <w:szCs w:val="20"/>
        </w:rPr>
        <w:t>New Tags in HTML 5:-</w:t>
      </w:r>
    </w:p>
    <w:p w14:paraId="02900B62" w14:textId="77777777" w:rsidR="00B000C8" w:rsidRPr="00BE1E6A" w:rsidRDefault="00067495" w:rsidP="00374B0B">
      <w:pPr>
        <w:pStyle w:val="Heading2"/>
        <w:jc w:val="both"/>
        <w:rPr>
          <w:rFonts w:ascii="Arial" w:hAnsi="Arial" w:cs="Arial"/>
          <w:sz w:val="20"/>
          <w:szCs w:val="20"/>
          <w:lang w:eastAsia="en-IN"/>
        </w:rPr>
      </w:pPr>
      <w:r w:rsidRPr="00BE1E6A">
        <w:rPr>
          <w:rFonts w:ascii="Arial" w:hAnsi="Arial" w:cs="Arial"/>
          <w:sz w:val="20"/>
          <w:szCs w:val="20"/>
          <w:lang w:eastAsia="en-IN"/>
        </w:rPr>
        <w:t>94</w:t>
      </w:r>
      <w:r w:rsidR="00B000C8" w:rsidRPr="00BE1E6A">
        <w:rPr>
          <w:rFonts w:ascii="Arial" w:hAnsi="Arial" w:cs="Arial"/>
          <w:sz w:val="20"/>
          <w:szCs w:val="20"/>
          <w:lang w:eastAsia="en-IN"/>
        </w:rPr>
        <w:t>.</w:t>
      </w:r>
      <w:r w:rsidR="00B000C8" w:rsidRPr="00BE1E6A">
        <w:rPr>
          <w:rFonts w:ascii="Arial" w:hAnsi="Arial" w:cs="Arial"/>
          <w:sz w:val="20"/>
          <w:szCs w:val="20"/>
          <w:lang w:eastAsia="en-IN"/>
        </w:rPr>
        <w:tab/>
        <w:t>&lt;audio&gt;:-</w:t>
      </w:r>
    </w:p>
    <w:p w14:paraId="6B116572" w14:textId="77777777" w:rsidR="00B000C8" w:rsidRPr="00BE1E6A" w:rsidRDefault="00B000C8" w:rsidP="00374B0B">
      <w:pPr>
        <w:pStyle w:val="NormalWeb"/>
        <w:spacing w:before="0" w:beforeAutospacing="0" w:after="0" w:afterAutospacing="0" w:line="240" w:lineRule="atLeast"/>
        <w:ind w:firstLine="720"/>
        <w:jc w:val="both"/>
        <w:rPr>
          <w:rFonts w:ascii="Arial" w:hAnsi="Arial" w:cs="Arial"/>
          <w:color w:val="000000"/>
          <w:sz w:val="20"/>
          <w:szCs w:val="20"/>
        </w:rPr>
      </w:pPr>
      <w:r w:rsidRPr="00BE1E6A">
        <w:rPr>
          <w:rFonts w:ascii="Arial" w:hAnsi="Arial" w:cs="Arial"/>
          <w:sz w:val="20"/>
          <w:szCs w:val="20"/>
          <w:lang w:eastAsia="en-IN"/>
        </w:rPr>
        <w:t>This tag is used to play any audio.</w:t>
      </w:r>
      <w:r w:rsidRPr="00BE1E6A">
        <w:rPr>
          <w:rFonts w:ascii="Arial" w:hAnsi="Arial" w:cs="Arial"/>
          <w:color w:val="000000"/>
          <w:sz w:val="20"/>
          <w:szCs w:val="20"/>
        </w:rPr>
        <w:t xml:space="preserve"> The src attribute specifies the location (URL) of the audio file. The example above uses an Ogg file, and will work in Firefox, Opera and Chrome. To play the audio file in Internet Explorer and Safari, we must use an MP3 file. To make it work in all browsers use</w:t>
      </w:r>
      <w:r w:rsidRPr="00BE1E6A">
        <w:rPr>
          <w:rStyle w:val="apple-converted-space"/>
          <w:rFonts w:ascii="Arial" w:hAnsi="Arial" w:cs="Arial"/>
          <w:color w:val="000000"/>
          <w:sz w:val="20"/>
          <w:szCs w:val="20"/>
        </w:rPr>
        <w:t> </w:t>
      </w:r>
      <w:hyperlink r:id="rId30" w:history="1">
        <w:r w:rsidRPr="00BE1E6A">
          <w:rPr>
            <w:rStyle w:val="Hyperlink"/>
            <w:rFonts w:ascii="Arial" w:hAnsi="Arial" w:cs="Arial"/>
            <w:color w:val="000000"/>
            <w:sz w:val="20"/>
            <w:szCs w:val="20"/>
          </w:rPr>
          <w:t>&lt;source&gt;</w:t>
        </w:r>
      </w:hyperlink>
      <w:r w:rsidRPr="00BE1E6A">
        <w:rPr>
          <w:rStyle w:val="apple-converted-space"/>
          <w:rFonts w:ascii="Arial" w:hAnsi="Arial" w:cs="Arial"/>
          <w:color w:val="000000"/>
          <w:sz w:val="20"/>
          <w:szCs w:val="20"/>
        </w:rPr>
        <w:t> </w:t>
      </w:r>
      <w:r w:rsidRPr="00BE1E6A">
        <w:rPr>
          <w:rFonts w:ascii="Arial" w:hAnsi="Arial" w:cs="Arial"/>
          <w:color w:val="000000"/>
          <w:sz w:val="20"/>
          <w:szCs w:val="20"/>
        </w:rPr>
        <w:t>elements inside the &lt;audio&gt; element. &lt;source&gt; elements can link to different audio files. The browser will use the first recognized format:</w:t>
      </w:r>
    </w:p>
    <w:p w14:paraId="156DC520" w14:textId="77777777" w:rsidR="00B000C8" w:rsidRPr="00BE1E6A" w:rsidRDefault="00B000C8" w:rsidP="00374B0B">
      <w:pPr>
        <w:pStyle w:val="Heading2"/>
        <w:jc w:val="both"/>
        <w:rPr>
          <w:rFonts w:ascii="Arial" w:hAnsi="Arial" w:cs="Arial"/>
          <w:b w:val="0"/>
          <w:sz w:val="20"/>
          <w:szCs w:val="20"/>
          <w:lang w:eastAsia="en-IN"/>
        </w:rPr>
      </w:pPr>
    </w:p>
    <w:p w14:paraId="2F3006A9" w14:textId="77777777" w:rsidR="00B000C8" w:rsidRPr="00BE1E6A" w:rsidRDefault="00B000C8" w:rsidP="00374B0B">
      <w:pPr>
        <w:pStyle w:val="Heading2"/>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Attributes:-</w:t>
      </w:r>
    </w:p>
    <w:p w14:paraId="607C5769" w14:textId="77777777" w:rsidR="00B000C8" w:rsidRPr="00BE1E6A" w:rsidRDefault="00B000C8" w:rsidP="00374B0B">
      <w:pPr>
        <w:pStyle w:val="Heading2"/>
        <w:numPr>
          <w:ilvl w:val="0"/>
          <w:numId w:val="86"/>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autoplay:- Specifies that the audio will start playing as soon as it is ready.</w:t>
      </w:r>
    </w:p>
    <w:p w14:paraId="1D324511" w14:textId="77777777" w:rsidR="00B000C8" w:rsidRPr="00BE1E6A" w:rsidRDefault="00B000C8" w:rsidP="00374B0B">
      <w:pPr>
        <w:pStyle w:val="Heading2"/>
        <w:numPr>
          <w:ilvl w:val="0"/>
          <w:numId w:val="86"/>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 xml:space="preserve">controls:- </w:t>
      </w:r>
      <w:r w:rsidRPr="00BE1E6A">
        <w:rPr>
          <w:rFonts w:ascii="Arial" w:hAnsi="Arial" w:cs="Arial"/>
          <w:b w:val="0"/>
          <w:color w:val="000000"/>
          <w:sz w:val="20"/>
          <w:szCs w:val="20"/>
          <w:shd w:val="clear" w:color="auto" w:fill="F6F4F0"/>
        </w:rPr>
        <w:t>Specifies that audio controls should be displayed (such as a play/pause button etc).</w:t>
      </w:r>
    </w:p>
    <w:p w14:paraId="2C906290" w14:textId="77777777" w:rsidR="00B000C8" w:rsidRPr="00BE1E6A" w:rsidRDefault="00B000C8" w:rsidP="00374B0B">
      <w:pPr>
        <w:pStyle w:val="Heading2"/>
        <w:numPr>
          <w:ilvl w:val="0"/>
          <w:numId w:val="86"/>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loop:- Specifies that the audio will start over again, every time it is finished.</w:t>
      </w:r>
    </w:p>
    <w:p w14:paraId="3A21E96E" w14:textId="77777777" w:rsidR="00B000C8" w:rsidRPr="00BE1E6A" w:rsidRDefault="00B000C8" w:rsidP="00374B0B">
      <w:pPr>
        <w:pStyle w:val="Heading2"/>
        <w:numPr>
          <w:ilvl w:val="0"/>
          <w:numId w:val="86"/>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src:-</w:t>
      </w:r>
      <w:r w:rsidRPr="00BE1E6A">
        <w:rPr>
          <w:rFonts w:ascii="Arial" w:hAnsi="Arial" w:cs="Arial"/>
          <w:color w:val="000000"/>
          <w:sz w:val="20"/>
          <w:szCs w:val="20"/>
          <w:shd w:val="clear" w:color="auto" w:fill="FFFFFF"/>
        </w:rPr>
        <w:t xml:space="preserve"> </w:t>
      </w:r>
      <w:r w:rsidRPr="00BE1E6A">
        <w:rPr>
          <w:rFonts w:ascii="Arial" w:hAnsi="Arial" w:cs="Arial"/>
          <w:b w:val="0"/>
          <w:color w:val="000000"/>
          <w:sz w:val="20"/>
          <w:szCs w:val="20"/>
          <w:shd w:val="clear" w:color="auto" w:fill="FFFFFF"/>
        </w:rPr>
        <w:t>Specifies the URL of the audio file.</w:t>
      </w:r>
    </w:p>
    <w:p w14:paraId="420506DD" w14:textId="77777777" w:rsidR="00B000C8" w:rsidRPr="00BE1E6A" w:rsidRDefault="00B000C8" w:rsidP="00374B0B">
      <w:pPr>
        <w:pStyle w:val="Heading2"/>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Example:-</w:t>
      </w:r>
    </w:p>
    <w:p w14:paraId="55E52752" w14:textId="77777777" w:rsidR="00B000C8" w:rsidRPr="00BE1E6A" w:rsidRDefault="00B000C8" w:rsidP="00374B0B">
      <w:pPr>
        <w:pStyle w:val="Heading2"/>
        <w:ind w:firstLine="720"/>
        <w:rPr>
          <w:rFonts w:ascii="Arial" w:hAnsi="Arial" w:cs="Arial"/>
          <w:b w:val="0"/>
          <w:color w:val="000000"/>
          <w:sz w:val="20"/>
          <w:szCs w:val="20"/>
        </w:rPr>
      </w:pPr>
      <w:r w:rsidRPr="00BE1E6A">
        <w:rPr>
          <w:rFonts w:ascii="Arial" w:hAnsi="Arial" w:cs="Arial"/>
          <w:b w:val="0"/>
          <w:color w:val="000000"/>
          <w:sz w:val="20"/>
          <w:szCs w:val="20"/>
          <w:shd w:val="clear" w:color="auto" w:fill="FFFFFF"/>
        </w:rPr>
        <w:t>&lt;audio src="horse.ogg" controls&gt;</w:t>
      </w:r>
    </w:p>
    <w:p w14:paraId="5322693A" w14:textId="77777777" w:rsidR="00B000C8" w:rsidRPr="00BE1E6A" w:rsidRDefault="00B000C8" w:rsidP="00374B0B">
      <w:pPr>
        <w:pStyle w:val="Heading2"/>
        <w:ind w:left="720"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Your browser does not support the audio element.</w:t>
      </w:r>
    </w:p>
    <w:p w14:paraId="6A2BBA3F" w14:textId="77777777" w:rsidR="00B000C8" w:rsidRPr="00BE1E6A" w:rsidRDefault="00B000C8" w:rsidP="00374B0B">
      <w:pPr>
        <w:pStyle w:val="Heading2"/>
        <w:ind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&lt;/audio&gt;</w:t>
      </w:r>
    </w:p>
    <w:p w14:paraId="2A94FD79" w14:textId="77777777" w:rsidR="00B000C8" w:rsidRPr="00BE1E6A" w:rsidRDefault="00B000C8" w:rsidP="00374B0B">
      <w:pPr>
        <w:pStyle w:val="Heading2"/>
        <w:ind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&lt;audio controls loop autoplay&gt;</w:t>
      </w:r>
    </w:p>
    <w:p w14:paraId="30CCC4BA" w14:textId="77777777" w:rsidR="00B000C8" w:rsidRPr="00BE1E6A" w:rsidRDefault="00B000C8" w:rsidP="00374B0B">
      <w:pPr>
        <w:pStyle w:val="Heading2"/>
        <w:ind w:left="720"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lastRenderedPageBreak/>
        <w:t>&lt;source src="horse.ogg" type="audio/ogg"&gt;</w:t>
      </w:r>
    </w:p>
    <w:p w14:paraId="3AA3EF22" w14:textId="77777777" w:rsidR="00B000C8" w:rsidRPr="00BE1E6A" w:rsidRDefault="00B000C8" w:rsidP="00374B0B">
      <w:pPr>
        <w:pStyle w:val="Heading2"/>
        <w:ind w:left="360" w:firstLine="36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 xml:space="preserve">  </w:t>
      </w:r>
      <w:r w:rsidRPr="00BE1E6A">
        <w:rPr>
          <w:rFonts w:ascii="Arial" w:hAnsi="Arial" w:cs="Arial"/>
          <w:b w:val="0"/>
          <w:color w:val="000000"/>
          <w:sz w:val="20"/>
          <w:szCs w:val="20"/>
          <w:shd w:val="clear" w:color="auto" w:fill="FFFFFF"/>
        </w:rPr>
        <w:tab/>
        <w:t>&lt;source src="horse.mp3" type="audio/mpeg"&gt;</w:t>
      </w:r>
    </w:p>
    <w:p w14:paraId="3E19C3D8" w14:textId="77777777" w:rsidR="00B000C8" w:rsidRPr="00BE1E6A" w:rsidRDefault="00B000C8" w:rsidP="00374B0B">
      <w:pPr>
        <w:pStyle w:val="Heading2"/>
        <w:ind w:left="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 xml:space="preserve"> </w:t>
      </w:r>
      <w:r w:rsidRPr="00BE1E6A">
        <w:rPr>
          <w:rFonts w:ascii="Arial" w:hAnsi="Arial" w:cs="Arial"/>
          <w:b w:val="0"/>
          <w:color w:val="000000"/>
          <w:sz w:val="20"/>
          <w:szCs w:val="20"/>
          <w:shd w:val="clear" w:color="auto" w:fill="FFFFFF"/>
        </w:rPr>
        <w:tab/>
        <w:t>&lt;source src="horse.mp3" type="audio/wav"&gt;</w:t>
      </w:r>
      <w:r w:rsidRPr="00BE1E6A">
        <w:rPr>
          <w:rFonts w:ascii="Arial" w:hAnsi="Arial" w:cs="Arial"/>
          <w:b w:val="0"/>
          <w:color w:val="000000"/>
          <w:sz w:val="20"/>
          <w:szCs w:val="20"/>
        </w:rPr>
        <w:br/>
      </w:r>
      <w:r w:rsidRPr="00BE1E6A">
        <w:rPr>
          <w:rFonts w:ascii="Arial" w:hAnsi="Arial" w:cs="Arial"/>
          <w:b w:val="0"/>
          <w:color w:val="000000"/>
          <w:sz w:val="20"/>
          <w:szCs w:val="20"/>
          <w:shd w:val="clear" w:color="auto" w:fill="FFFFFF"/>
        </w:rPr>
        <w:t xml:space="preserve">  </w:t>
      </w:r>
      <w:r w:rsidRPr="00BE1E6A">
        <w:rPr>
          <w:rFonts w:ascii="Arial" w:hAnsi="Arial" w:cs="Arial"/>
          <w:b w:val="0"/>
          <w:color w:val="000000"/>
          <w:sz w:val="20"/>
          <w:szCs w:val="20"/>
          <w:shd w:val="clear" w:color="auto" w:fill="FFFFFF"/>
        </w:rPr>
        <w:tab/>
        <w:t>Your browser does not support the audio tag.</w:t>
      </w:r>
      <w:r w:rsidRPr="00BE1E6A">
        <w:rPr>
          <w:rFonts w:ascii="Arial" w:hAnsi="Arial" w:cs="Arial"/>
          <w:b w:val="0"/>
          <w:color w:val="000000"/>
          <w:sz w:val="20"/>
          <w:szCs w:val="20"/>
        </w:rPr>
        <w:br/>
      </w:r>
      <w:r w:rsidRPr="00BE1E6A">
        <w:rPr>
          <w:rFonts w:ascii="Arial" w:hAnsi="Arial" w:cs="Arial"/>
          <w:b w:val="0"/>
          <w:color w:val="000000"/>
          <w:sz w:val="20"/>
          <w:szCs w:val="20"/>
          <w:shd w:val="clear" w:color="auto" w:fill="FFFFFF"/>
        </w:rPr>
        <w:t>&lt;/audio&gt;</w:t>
      </w:r>
    </w:p>
    <w:p w14:paraId="7D7AFCCC" w14:textId="77777777" w:rsidR="00B000C8" w:rsidRPr="00BE1E6A" w:rsidRDefault="00B000C8" w:rsidP="00374B0B">
      <w:pPr>
        <w:pStyle w:val="Heading2"/>
        <w:rPr>
          <w:rFonts w:ascii="Arial" w:hAnsi="Arial" w:cs="Arial"/>
          <w:b w:val="0"/>
          <w:color w:val="000000"/>
          <w:sz w:val="20"/>
          <w:szCs w:val="20"/>
          <w:shd w:val="clear" w:color="auto" w:fill="FFFFFF"/>
        </w:rPr>
      </w:pPr>
    </w:p>
    <w:p w14:paraId="72411B50" w14:textId="77777777" w:rsidR="00B000C8" w:rsidRPr="00BE1E6A" w:rsidRDefault="00067495" w:rsidP="00374B0B">
      <w:pPr>
        <w:pStyle w:val="Heading2"/>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95</w:t>
      </w:r>
      <w:r w:rsidR="00B000C8" w:rsidRPr="00BE1E6A">
        <w:rPr>
          <w:rFonts w:ascii="Arial" w:hAnsi="Arial" w:cs="Arial"/>
          <w:color w:val="000000"/>
          <w:sz w:val="20"/>
          <w:szCs w:val="20"/>
          <w:shd w:val="clear" w:color="auto" w:fill="FFFFFF"/>
        </w:rPr>
        <w:t>.</w:t>
      </w:r>
      <w:r w:rsidR="00B000C8" w:rsidRPr="00BE1E6A">
        <w:rPr>
          <w:rFonts w:ascii="Arial" w:hAnsi="Arial" w:cs="Arial"/>
          <w:color w:val="000000"/>
          <w:sz w:val="20"/>
          <w:szCs w:val="20"/>
          <w:shd w:val="clear" w:color="auto" w:fill="FFFFFF"/>
        </w:rPr>
        <w:tab/>
        <w:t>&lt;video&gt;:-</w:t>
      </w:r>
    </w:p>
    <w:p w14:paraId="46C1B9FB" w14:textId="77777777" w:rsidR="00B000C8" w:rsidRPr="00BE1E6A" w:rsidRDefault="00B000C8" w:rsidP="00374B0B">
      <w:pPr>
        <w:spacing w:after="0" w:line="240" w:lineRule="atLeast"/>
        <w:ind w:firstLine="720"/>
        <w:rPr>
          <w:rFonts w:ascii="Arial" w:eastAsia="Times New Roman" w:hAnsi="Arial" w:cs="Arial"/>
          <w:color w:val="000000"/>
          <w:sz w:val="20"/>
          <w:szCs w:val="20"/>
        </w:rPr>
      </w:pPr>
      <w:r w:rsidRPr="00BE1E6A">
        <w:rPr>
          <w:rFonts w:ascii="Arial" w:eastAsia="Times New Roman" w:hAnsi="Arial" w:cs="Arial"/>
          <w:color w:val="000000"/>
          <w:sz w:val="20"/>
          <w:szCs w:val="20"/>
        </w:rPr>
        <w:t>The &lt;video&gt; tag specifies video, such as a movie clip or other video streams. Currently, there are 3 supported video formats for the &lt;video&gt; element: MP4, WebM, and Ogg:</w:t>
      </w:r>
    </w:p>
    <w:p w14:paraId="1108BE02" w14:textId="77777777" w:rsidR="00B000C8" w:rsidRPr="00BE1E6A" w:rsidRDefault="00B000C8" w:rsidP="00374B0B">
      <w:pPr>
        <w:pStyle w:val="Heading2"/>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Example:-</w:t>
      </w:r>
    </w:p>
    <w:p w14:paraId="176E14D1" w14:textId="77777777" w:rsidR="00B000C8" w:rsidRPr="00BE1E6A" w:rsidRDefault="00B000C8" w:rsidP="00374B0B">
      <w:pPr>
        <w:pStyle w:val="Heading2"/>
        <w:ind w:firstLine="720"/>
        <w:rPr>
          <w:rFonts w:ascii="Arial" w:hAnsi="Arial" w:cs="Arial"/>
          <w:b w:val="0"/>
          <w:color w:val="000000"/>
          <w:sz w:val="20"/>
          <w:szCs w:val="20"/>
        </w:rPr>
      </w:pPr>
      <w:r w:rsidRPr="00BE1E6A">
        <w:rPr>
          <w:rFonts w:ascii="Arial" w:hAnsi="Arial" w:cs="Arial"/>
          <w:b w:val="0"/>
          <w:color w:val="000000"/>
          <w:sz w:val="20"/>
          <w:szCs w:val="20"/>
          <w:shd w:val="clear" w:color="auto" w:fill="FFFFFF"/>
        </w:rPr>
        <w:t>&lt;video width="320" height="240" controls&gt;</w:t>
      </w:r>
    </w:p>
    <w:p w14:paraId="75215157" w14:textId="77777777" w:rsidR="00B000C8" w:rsidRPr="00BE1E6A" w:rsidRDefault="00B000C8" w:rsidP="00374B0B">
      <w:pPr>
        <w:pStyle w:val="Heading2"/>
        <w:ind w:left="720" w:firstLine="720"/>
        <w:rPr>
          <w:rFonts w:ascii="Arial" w:hAnsi="Arial" w:cs="Arial"/>
          <w:b w:val="0"/>
          <w:color w:val="000000"/>
          <w:sz w:val="20"/>
          <w:szCs w:val="20"/>
        </w:rPr>
      </w:pPr>
      <w:r w:rsidRPr="00BE1E6A">
        <w:rPr>
          <w:rFonts w:ascii="Arial" w:hAnsi="Arial" w:cs="Arial"/>
          <w:b w:val="0"/>
          <w:color w:val="000000"/>
          <w:sz w:val="20"/>
          <w:szCs w:val="20"/>
          <w:shd w:val="clear" w:color="auto" w:fill="FFFFFF"/>
        </w:rPr>
        <w:t>&lt;source src="movie.mp4" type="video/mp4"&gt;</w:t>
      </w:r>
    </w:p>
    <w:p w14:paraId="1A3A7862" w14:textId="77777777" w:rsidR="00B000C8" w:rsidRPr="00BE1E6A" w:rsidRDefault="00B000C8" w:rsidP="00374B0B">
      <w:pPr>
        <w:pStyle w:val="Heading2"/>
        <w:ind w:left="720" w:firstLine="720"/>
        <w:rPr>
          <w:rFonts w:ascii="Arial" w:hAnsi="Arial" w:cs="Arial"/>
          <w:b w:val="0"/>
          <w:color w:val="000000"/>
          <w:sz w:val="20"/>
          <w:szCs w:val="20"/>
        </w:rPr>
      </w:pPr>
      <w:r w:rsidRPr="00BE1E6A">
        <w:rPr>
          <w:rFonts w:ascii="Arial" w:hAnsi="Arial" w:cs="Arial"/>
          <w:b w:val="0"/>
          <w:color w:val="000000"/>
          <w:sz w:val="20"/>
          <w:szCs w:val="20"/>
          <w:shd w:val="clear" w:color="auto" w:fill="FFFFFF"/>
        </w:rPr>
        <w:t>&lt;source src="movie.ogg" type="video/ogg"&gt;</w:t>
      </w:r>
    </w:p>
    <w:p w14:paraId="50291228" w14:textId="77777777" w:rsidR="00B000C8" w:rsidRPr="00BE1E6A" w:rsidRDefault="00B000C8" w:rsidP="00374B0B">
      <w:pPr>
        <w:pStyle w:val="Heading2"/>
        <w:ind w:left="720" w:firstLine="720"/>
        <w:rPr>
          <w:rFonts w:ascii="Arial" w:hAnsi="Arial" w:cs="Arial"/>
          <w:b w:val="0"/>
          <w:color w:val="000000"/>
          <w:sz w:val="20"/>
          <w:szCs w:val="20"/>
        </w:rPr>
      </w:pPr>
      <w:r w:rsidRPr="00BE1E6A">
        <w:rPr>
          <w:rFonts w:ascii="Arial" w:hAnsi="Arial" w:cs="Arial"/>
          <w:b w:val="0"/>
          <w:color w:val="000000"/>
          <w:sz w:val="20"/>
          <w:szCs w:val="20"/>
          <w:shd w:val="clear" w:color="auto" w:fill="FFFFFF"/>
        </w:rPr>
        <w:t>Your browser does not support the video tag.</w:t>
      </w:r>
    </w:p>
    <w:p w14:paraId="52AA581B" w14:textId="77777777" w:rsidR="00B000C8" w:rsidRPr="00BE1E6A" w:rsidRDefault="00B000C8" w:rsidP="00374B0B">
      <w:pPr>
        <w:pStyle w:val="Heading2"/>
        <w:ind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&lt;/video&gt;</w:t>
      </w:r>
    </w:p>
    <w:p w14:paraId="6C02D9E6" w14:textId="77777777" w:rsidR="00B000C8" w:rsidRPr="00BE1E6A" w:rsidRDefault="00B000C8" w:rsidP="00374B0B">
      <w:pPr>
        <w:pStyle w:val="Heading2"/>
        <w:rPr>
          <w:rFonts w:ascii="Arial" w:hAnsi="Arial" w:cs="Arial"/>
          <w:b w:val="0"/>
          <w:sz w:val="20"/>
          <w:szCs w:val="20"/>
          <w:lang w:eastAsia="en-IN"/>
        </w:rPr>
      </w:pPr>
    </w:p>
    <w:p w14:paraId="446E4171" w14:textId="77777777" w:rsidR="00B000C8" w:rsidRPr="00BE1E6A" w:rsidRDefault="00067495" w:rsidP="00374B0B">
      <w:pPr>
        <w:pStyle w:val="Heading2"/>
        <w:rPr>
          <w:rFonts w:ascii="Arial" w:hAnsi="Arial" w:cs="Arial"/>
          <w:sz w:val="20"/>
          <w:szCs w:val="20"/>
          <w:lang w:eastAsia="en-IN"/>
        </w:rPr>
      </w:pPr>
      <w:r w:rsidRPr="00BE1E6A">
        <w:rPr>
          <w:rFonts w:ascii="Arial" w:hAnsi="Arial" w:cs="Arial"/>
          <w:sz w:val="20"/>
          <w:szCs w:val="20"/>
          <w:lang w:eastAsia="en-IN"/>
        </w:rPr>
        <w:t>96</w:t>
      </w:r>
      <w:r w:rsidR="00B000C8" w:rsidRPr="00BE1E6A">
        <w:rPr>
          <w:rFonts w:ascii="Arial" w:hAnsi="Arial" w:cs="Arial"/>
          <w:sz w:val="20"/>
          <w:szCs w:val="20"/>
          <w:lang w:eastAsia="en-IN"/>
        </w:rPr>
        <w:t>.</w:t>
      </w:r>
      <w:r w:rsidR="00B000C8" w:rsidRPr="00BE1E6A">
        <w:rPr>
          <w:rFonts w:ascii="Arial" w:hAnsi="Arial" w:cs="Arial"/>
          <w:sz w:val="20"/>
          <w:szCs w:val="20"/>
          <w:lang w:eastAsia="en-IN"/>
        </w:rPr>
        <w:tab/>
        <w:t>&lt;progress&gt;:-</w:t>
      </w:r>
    </w:p>
    <w:p w14:paraId="54D173AD" w14:textId="77777777" w:rsidR="00B000C8" w:rsidRPr="00BE1E6A" w:rsidRDefault="00B000C8" w:rsidP="00374B0B">
      <w:pPr>
        <w:pStyle w:val="Heading2"/>
        <w:ind w:firstLine="720"/>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The &lt;progress&gt; tag represents the progress of a task. Use the &lt;progress&gt; tag in conjunction with JavaScript to display the progress of a task.</w:t>
      </w:r>
    </w:p>
    <w:p w14:paraId="024F95B5" w14:textId="77777777" w:rsidR="00B000C8" w:rsidRPr="00BE1E6A" w:rsidRDefault="00B000C8" w:rsidP="00374B0B">
      <w:pPr>
        <w:pStyle w:val="Heading2"/>
        <w:rPr>
          <w:rFonts w:ascii="Arial" w:hAnsi="Arial" w:cs="Arial"/>
          <w:b w:val="0"/>
          <w:color w:val="000000"/>
          <w:sz w:val="20"/>
          <w:szCs w:val="20"/>
          <w:shd w:val="clear" w:color="auto" w:fill="FFFFFF"/>
        </w:rPr>
      </w:pPr>
    </w:p>
    <w:p w14:paraId="422EFCC6" w14:textId="77777777" w:rsidR="00B000C8" w:rsidRPr="00BE1E6A" w:rsidRDefault="00B000C8" w:rsidP="00374B0B">
      <w:pPr>
        <w:pStyle w:val="Heading2"/>
        <w:rPr>
          <w:rFonts w:ascii="Arial" w:hAnsi="Arial" w:cs="Arial"/>
          <w:color w:val="000000"/>
          <w:sz w:val="20"/>
          <w:szCs w:val="20"/>
          <w:shd w:val="clear" w:color="auto" w:fill="FFFFFF"/>
        </w:rPr>
      </w:pPr>
      <w:r w:rsidRPr="00BE1E6A">
        <w:rPr>
          <w:rFonts w:ascii="Arial" w:hAnsi="Arial" w:cs="Arial"/>
          <w:color w:val="000000"/>
          <w:sz w:val="20"/>
          <w:szCs w:val="20"/>
          <w:shd w:val="clear" w:color="auto" w:fill="FFFFFF"/>
        </w:rPr>
        <w:t>Attributes:-</w:t>
      </w:r>
    </w:p>
    <w:p w14:paraId="1FA3FE5E" w14:textId="77777777" w:rsidR="00B000C8" w:rsidRPr="00BE1E6A" w:rsidRDefault="00B000C8" w:rsidP="00374B0B">
      <w:pPr>
        <w:pStyle w:val="Heading2"/>
        <w:numPr>
          <w:ilvl w:val="0"/>
          <w:numId w:val="87"/>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max:- Specifies how much work the task requires in total.</w:t>
      </w:r>
    </w:p>
    <w:p w14:paraId="71621CBC" w14:textId="77777777" w:rsidR="00B000C8" w:rsidRPr="00BE1E6A" w:rsidRDefault="00B000C8" w:rsidP="00374B0B">
      <w:pPr>
        <w:pStyle w:val="Heading2"/>
        <w:numPr>
          <w:ilvl w:val="0"/>
          <w:numId w:val="87"/>
        </w:numPr>
        <w:rPr>
          <w:rFonts w:ascii="Arial" w:hAnsi="Arial" w:cs="Arial"/>
          <w:b w:val="0"/>
          <w:color w:val="000000"/>
          <w:sz w:val="20"/>
          <w:szCs w:val="20"/>
          <w:shd w:val="clear" w:color="auto" w:fill="FFFFFF"/>
        </w:rPr>
      </w:pPr>
      <w:r w:rsidRPr="00BE1E6A">
        <w:rPr>
          <w:rFonts w:ascii="Arial" w:hAnsi="Arial" w:cs="Arial"/>
          <w:b w:val="0"/>
          <w:color w:val="000000"/>
          <w:sz w:val="20"/>
          <w:szCs w:val="20"/>
          <w:shd w:val="clear" w:color="auto" w:fill="FFFFFF"/>
        </w:rPr>
        <w:t>value:-</w:t>
      </w:r>
      <w:r w:rsidRPr="00BE1E6A">
        <w:rPr>
          <w:rFonts w:ascii="Arial" w:hAnsi="Arial" w:cs="Arial"/>
          <w:b w:val="0"/>
          <w:color w:val="000000"/>
          <w:sz w:val="20"/>
          <w:szCs w:val="20"/>
          <w:shd w:val="clear" w:color="auto" w:fill="F6F4F0"/>
        </w:rPr>
        <w:t xml:space="preserve"> Specifies how much of the task has been completed.</w:t>
      </w:r>
    </w:p>
    <w:p w14:paraId="5BF5482A" w14:textId="77777777" w:rsidR="008F2B88" w:rsidRDefault="008F2B88" w:rsidP="00374B0B">
      <w:pPr>
        <w:pStyle w:val="Heading2"/>
        <w:rPr>
          <w:rFonts w:ascii="Arial" w:hAnsi="Arial" w:cs="Arial"/>
          <w:b w:val="0"/>
          <w:color w:val="000000"/>
          <w:sz w:val="20"/>
          <w:szCs w:val="20"/>
          <w:shd w:val="clear" w:color="auto" w:fill="FFFFFF"/>
        </w:rPr>
      </w:pPr>
    </w:p>
    <w:p w14:paraId="6BDE5470" w14:textId="77777777" w:rsidR="00B000C8" w:rsidRPr="008F2B88" w:rsidRDefault="008F2B88" w:rsidP="00374B0B">
      <w:pPr>
        <w:pStyle w:val="Heading2"/>
        <w:rPr>
          <w:rFonts w:ascii="Arial" w:hAnsi="Arial" w:cs="Arial"/>
          <w:color w:val="000000"/>
          <w:sz w:val="20"/>
          <w:szCs w:val="20"/>
          <w:shd w:val="clear" w:color="auto" w:fill="FFFFFF"/>
        </w:rPr>
      </w:pPr>
      <w:r w:rsidRPr="008F2B88">
        <w:rPr>
          <w:rFonts w:ascii="Arial" w:hAnsi="Arial" w:cs="Arial"/>
          <w:color w:val="000000"/>
          <w:sz w:val="20"/>
          <w:szCs w:val="20"/>
          <w:shd w:val="clear" w:color="auto" w:fill="FFFFFF"/>
        </w:rPr>
        <w:t>Example:-</w:t>
      </w:r>
    </w:p>
    <w:p w14:paraId="4B5A3D14"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&lt;!DOCTYPE html&gt;</w:t>
      </w:r>
    </w:p>
    <w:p w14:paraId="5FE613C9"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&lt;html&gt;</w:t>
      </w:r>
    </w:p>
    <w:p w14:paraId="1891F8F6"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t>&lt;head&gt;</w:t>
      </w:r>
    </w:p>
    <w:p w14:paraId="3308C145" w14:textId="77777777" w:rsidR="008F2B88" w:rsidRPr="008F2B88" w:rsidRDefault="008F2B88" w:rsidP="00FC70C3">
      <w:pPr>
        <w:spacing w:after="0"/>
        <w:ind w:left="720" w:firstLine="72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&lt;script&gt;</w:t>
      </w:r>
    </w:p>
    <w:p w14:paraId="71EB4DFA"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r>
      <w:r>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Pr="008F2B88">
        <w:rPr>
          <w:rFonts w:ascii="Arial" w:eastAsia="Times New Roman" w:hAnsi="Arial" w:cs="Arial"/>
          <w:bCs/>
          <w:color w:val="000000"/>
          <w:sz w:val="20"/>
          <w:szCs w:val="20"/>
          <w:shd w:val="clear" w:color="auto" w:fill="FFFFFF"/>
        </w:rPr>
        <w:t>function f1(){</w:t>
      </w:r>
    </w:p>
    <w:p w14:paraId="6B1B6ED2"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r>
      <w:r w:rsidRPr="008F2B88">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Pr="008F2B88">
        <w:rPr>
          <w:rFonts w:ascii="Arial" w:eastAsia="Times New Roman" w:hAnsi="Arial" w:cs="Arial"/>
          <w:bCs/>
          <w:color w:val="000000"/>
          <w:sz w:val="20"/>
          <w:szCs w:val="20"/>
          <w:shd w:val="clear" w:color="auto" w:fill="FFFFFF"/>
        </w:rPr>
        <w:t xml:space="preserve">setInterval(function(){ </w:t>
      </w:r>
    </w:p>
    <w:p w14:paraId="16776A00" w14:textId="77777777" w:rsidR="008F2B88" w:rsidRPr="008F2B88" w:rsidRDefault="008F2B88" w:rsidP="00FC70C3">
      <w:pPr>
        <w:spacing w:after="0"/>
        <w:ind w:left="2880" w:firstLine="72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if(document.getElementById("p1").value&lt;100)</w:t>
      </w:r>
    </w:p>
    <w:p w14:paraId="7E2A3147" w14:textId="77777777" w:rsidR="00FC70C3"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r>
      <w:r>
        <w:rPr>
          <w:rFonts w:ascii="Arial" w:eastAsia="Times New Roman" w:hAnsi="Arial" w:cs="Arial"/>
          <w:bCs/>
          <w:color w:val="000000"/>
          <w:sz w:val="20"/>
          <w:szCs w:val="20"/>
          <w:shd w:val="clear" w:color="auto" w:fill="FFFFFF"/>
        </w:rPr>
        <w:tab/>
      </w:r>
      <w:r>
        <w:rPr>
          <w:rFonts w:ascii="Arial" w:eastAsia="Times New Roman" w:hAnsi="Arial" w:cs="Arial"/>
          <w:bCs/>
          <w:color w:val="000000"/>
          <w:sz w:val="20"/>
          <w:szCs w:val="20"/>
          <w:shd w:val="clear" w:color="auto" w:fill="FFFFFF"/>
        </w:rPr>
        <w:tab/>
      </w:r>
      <w:r>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Pr="008F2B88">
        <w:rPr>
          <w:rFonts w:ascii="Arial" w:eastAsia="Times New Roman" w:hAnsi="Arial" w:cs="Arial"/>
          <w:bCs/>
          <w:color w:val="000000"/>
          <w:sz w:val="20"/>
          <w:szCs w:val="20"/>
          <w:shd w:val="clear" w:color="auto" w:fill="FFFFFF"/>
        </w:rPr>
        <w:t>document.getElementById("p1").value++</w:t>
      </w:r>
      <w:r w:rsidR="00D9374F">
        <w:rPr>
          <w:rFonts w:ascii="Arial" w:eastAsia="Times New Roman" w:hAnsi="Arial" w:cs="Arial"/>
          <w:bCs/>
          <w:color w:val="000000"/>
          <w:sz w:val="20"/>
          <w:szCs w:val="20"/>
          <w:shd w:val="clear" w:color="auto" w:fill="FFFFFF"/>
        </w:rPr>
        <w:t>;</w:t>
      </w:r>
    </w:p>
    <w:p w14:paraId="33B1623C" w14:textId="77777777" w:rsidR="008F2B88" w:rsidRPr="008F2B88" w:rsidRDefault="008F2B88" w:rsidP="00FC70C3">
      <w:pPr>
        <w:spacing w:after="0"/>
        <w:ind w:left="2160" w:firstLine="72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 100);</w:t>
      </w:r>
    </w:p>
    <w:p w14:paraId="371271F0"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00FC70C3">
        <w:rPr>
          <w:rFonts w:ascii="Arial" w:eastAsia="Times New Roman" w:hAnsi="Arial" w:cs="Arial"/>
          <w:bCs/>
          <w:color w:val="000000"/>
          <w:sz w:val="20"/>
          <w:szCs w:val="20"/>
          <w:shd w:val="clear" w:color="auto" w:fill="FFFFFF"/>
        </w:rPr>
        <w:tab/>
      </w:r>
      <w:r w:rsidRPr="008F2B88">
        <w:rPr>
          <w:rFonts w:ascii="Arial" w:eastAsia="Times New Roman" w:hAnsi="Arial" w:cs="Arial"/>
          <w:bCs/>
          <w:color w:val="000000"/>
          <w:sz w:val="20"/>
          <w:szCs w:val="20"/>
          <w:shd w:val="clear" w:color="auto" w:fill="FFFFFF"/>
        </w:rPr>
        <w:t>}</w:t>
      </w:r>
    </w:p>
    <w:p w14:paraId="59A9CB5E" w14:textId="77777777" w:rsidR="008F2B88" w:rsidRPr="008F2B88" w:rsidRDefault="00FC70C3" w:rsidP="00FC70C3">
      <w:pPr>
        <w:spacing w:after="0"/>
        <w:ind w:firstLine="720"/>
        <w:jc w:val="both"/>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 xml:space="preserve">     </w:t>
      </w:r>
      <w:r>
        <w:rPr>
          <w:rFonts w:ascii="Arial" w:eastAsia="Times New Roman" w:hAnsi="Arial" w:cs="Arial"/>
          <w:bCs/>
          <w:color w:val="000000"/>
          <w:sz w:val="20"/>
          <w:szCs w:val="20"/>
          <w:shd w:val="clear" w:color="auto" w:fill="FFFFFF"/>
        </w:rPr>
        <w:tab/>
      </w:r>
      <w:r w:rsidR="008F2B88" w:rsidRPr="008F2B88">
        <w:rPr>
          <w:rFonts w:ascii="Arial" w:eastAsia="Times New Roman" w:hAnsi="Arial" w:cs="Arial"/>
          <w:bCs/>
          <w:color w:val="000000"/>
          <w:sz w:val="20"/>
          <w:szCs w:val="20"/>
          <w:shd w:val="clear" w:color="auto" w:fill="FFFFFF"/>
        </w:rPr>
        <w:t>&lt;/script&gt;</w:t>
      </w:r>
    </w:p>
    <w:p w14:paraId="61EBC46A"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t>&lt;/head&gt;</w:t>
      </w:r>
    </w:p>
    <w:p w14:paraId="2CDB0C99"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t>&lt;body onLoad="f1()"&gt;</w:t>
      </w:r>
    </w:p>
    <w:p w14:paraId="6A7F073F" w14:textId="77777777" w:rsidR="008F2B88" w:rsidRPr="008F2B88" w:rsidRDefault="008F2B88" w:rsidP="00FC70C3">
      <w:pPr>
        <w:spacing w:after="0"/>
        <w:ind w:left="720" w:firstLine="72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&lt;progress id="p1" value="0" max="100"&gt;&lt;/progress&gt;</w:t>
      </w:r>
    </w:p>
    <w:p w14:paraId="2645E889" w14:textId="77777777" w:rsidR="008F2B88" w:rsidRPr="008F2B8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ab/>
        <w:t>&lt;/body&gt;</w:t>
      </w:r>
    </w:p>
    <w:p w14:paraId="62F691C8" w14:textId="77777777" w:rsidR="00B000C8" w:rsidRDefault="008F2B88" w:rsidP="008F2B88">
      <w:pPr>
        <w:spacing w:after="0"/>
        <w:jc w:val="both"/>
        <w:rPr>
          <w:rFonts w:ascii="Arial" w:eastAsia="Times New Roman" w:hAnsi="Arial" w:cs="Arial"/>
          <w:bCs/>
          <w:color w:val="000000"/>
          <w:sz w:val="20"/>
          <w:szCs w:val="20"/>
          <w:shd w:val="clear" w:color="auto" w:fill="FFFFFF"/>
        </w:rPr>
      </w:pPr>
      <w:r w:rsidRPr="008F2B88">
        <w:rPr>
          <w:rFonts w:ascii="Arial" w:eastAsia="Times New Roman" w:hAnsi="Arial" w:cs="Arial"/>
          <w:bCs/>
          <w:color w:val="000000"/>
          <w:sz w:val="20"/>
          <w:szCs w:val="20"/>
          <w:shd w:val="clear" w:color="auto" w:fill="FFFFFF"/>
        </w:rPr>
        <w:t>&lt;/html&gt;</w:t>
      </w:r>
    </w:p>
    <w:p w14:paraId="28438079" w14:textId="77777777" w:rsidR="00FC70C3" w:rsidRPr="00BE1E6A" w:rsidRDefault="00FC70C3" w:rsidP="008F2B88">
      <w:pPr>
        <w:spacing w:after="0"/>
        <w:jc w:val="both"/>
        <w:rPr>
          <w:rFonts w:ascii="Arial" w:hAnsi="Arial" w:cs="Arial"/>
          <w:color w:val="000000"/>
          <w:sz w:val="20"/>
          <w:szCs w:val="20"/>
        </w:rPr>
      </w:pPr>
    </w:p>
    <w:p w14:paraId="40A45B21" w14:textId="77777777" w:rsidR="00B000C8" w:rsidRPr="00BE1E6A" w:rsidRDefault="00067495" w:rsidP="00374B0B">
      <w:pPr>
        <w:pStyle w:val="Heading2"/>
        <w:jc w:val="both"/>
        <w:rPr>
          <w:rFonts w:ascii="Arial" w:hAnsi="Arial" w:cs="Arial"/>
          <w:sz w:val="20"/>
          <w:szCs w:val="20"/>
        </w:rPr>
      </w:pPr>
      <w:r w:rsidRPr="00BE1E6A">
        <w:rPr>
          <w:rFonts w:ascii="Arial" w:hAnsi="Arial" w:cs="Arial"/>
          <w:sz w:val="20"/>
          <w:szCs w:val="20"/>
        </w:rPr>
        <w:t>97</w:t>
      </w:r>
      <w:r w:rsidR="00B000C8" w:rsidRPr="00BE1E6A">
        <w:rPr>
          <w:rFonts w:ascii="Arial" w:hAnsi="Arial" w:cs="Arial"/>
          <w:sz w:val="20"/>
          <w:szCs w:val="20"/>
        </w:rPr>
        <w:t>.</w:t>
      </w:r>
      <w:r w:rsidR="00B000C8" w:rsidRPr="00BE1E6A">
        <w:rPr>
          <w:rFonts w:ascii="Arial" w:hAnsi="Arial" w:cs="Arial"/>
          <w:sz w:val="20"/>
          <w:szCs w:val="20"/>
        </w:rPr>
        <w:tab/>
        <w:t xml:space="preserve">&lt;EMBED&gt;:- </w:t>
      </w:r>
    </w:p>
    <w:p w14:paraId="7C48CB2A" w14:textId="77777777" w:rsidR="00B000C8" w:rsidRPr="00BE1E6A" w:rsidRDefault="00B000C8" w:rsidP="00374B0B">
      <w:pPr>
        <w:pStyle w:val="Heading2"/>
        <w:ind w:firstLine="720"/>
        <w:jc w:val="both"/>
        <w:rPr>
          <w:rFonts w:ascii="Arial" w:hAnsi="Arial" w:cs="Arial"/>
          <w:b w:val="0"/>
          <w:sz w:val="20"/>
          <w:szCs w:val="20"/>
        </w:rPr>
      </w:pPr>
      <w:r w:rsidRPr="00BE1E6A">
        <w:rPr>
          <w:rFonts w:ascii="Arial" w:hAnsi="Arial" w:cs="Arial"/>
          <w:b w:val="0"/>
          <w:sz w:val="20"/>
          <w:szCs w:val="20"/>
        </w:rPr>
        <w:t>Places an embedded object into a document.</w:t>
      </w:r>
    </w:p>
    <w:tbl>
      <w:tblPr>
        <w:tblW w:w="5156" w:type="pct"/>
        <w:tblLook w:val="0000" w:firstRow="0" w:lastRow="0" w:firstColumn="0" w:lastColumn="0" w:noHBand="0" w:noVBand="0"/>
      </w:tblPr>
      <w:tblGrid>
        <w:gridCol w:w="2406"/>
        <w:gridCol w:w="7127"/>
      </w:tblGrid>
      <w:tr w:rsidR="00B000C8" w:rsidRPr="00BE1E6A" w14:paraId="4A00873C" w14:textId="77777777" w:rsidTr="009307CC">
        <w:tc>
          <w:tcPr>
            <w:tcW w:w="1262" w:type="pct"/>
          </w:tcPr>
          <w:p w14:paraId="0FA703B8" w14:textId="77777777" w:rsidR="00B000C8" w:rsidRPr="00BE1E6A" w:rsidRDefault="00B000C8" w:rsidP="00374B0B">
            <w:pPr>
              <w:spacing w:after="0"/>
              <w:jc w:val="both"/>
              <w:rPr>
                <w:rFonts w:ascii="Arial" w:hAnsi="Arial" w:cs="Arial"/>
                <w:b/>
                <w:sz w:val="20"/>
                <w:szCs w:val="20"/>
              </w:rPr>
            </w:pPr>
            <w:r w:rsidRPr="00BE1E6A">
              <w:rPr>
                <w:rFonts w:ascii="Arial" w:hAnsi="Arial" w:cs="Arial"/>
                <w:b/>
                <w:sz w:val="20"/>
                <w:szCs w:val="20"/>
              </w:rPr>
              <w:t>Attributes:-</w:t>
            </w:r>
          </w:p>
        </w:tc>
        <w:tc>
          <w:tcPr>
            <w:tcW w:w="3738" w:type="pct"/>
          </w:tcPr>
          <w:p w14:paraId="15466E42" w14:textId="77777777" w:rsidR="00B000C8" w:rsidRPr="00BE1E6A" w:rsidRDefault="00B000C8" w:rsidP="00374B0B">
            <w:pPr>
              <w:spacing w:after="0"/>
              <w:jc w:val="both"/>
              <w:rPr>
                <w:rFonts w:ascii="Arial" w:hAnsi="Arial" w:cs="Arial"/>
                <w:sz w:val="20"/>
                <w:szCs w:val="20"/>
              </w:rPr>
            </w:pPr>
          </w:p>
        </w:tc>
      </w:tr>
      <w:tr w:rsidR="00B000C8" w:rsidRPr="00BE1E6A" w14:paraId="2B909E0A" w14:textId="77777777" w:rsidTr="009307CC">
        <w:tc>
          <w:tcPr>
            <w:tcW w:w="1262" w:type="pct"/>
          </w:tcPr>
          <w:p w14:paraId="1150D78D"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align="{left, right, center, absbottom, absmiddle, baseline, bottom, texttop, top)</w:t>
            </w:r>
          </w:p>
        </w:tc>
        <w:tc>
          <w:tcPr>
            <w:tcW w:w="3738" w:type="pct"/>
          </w:tcPr>
          <w:p w14:paraId="6569EC06"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Indicates how an embedded object is positioned relative to the document borders and surrounding contents.</w:t>
            </w:r>
          </w:p>
        </w:tc>
      </w:tr>
      <w:tr w:rsidR="00B000C8" w:rsidRPr="00BE1E6A" w14:paraId="5E58CBC1" w14:textId="77777777" w:rsidTr="009307CC">
        <w:tc>
          <w:tcPr>
            <w:tcW w:w="1262" w:type="pct"/>
          </w:tcPr>
          <w:p w14:paraId="660BA2C6" w14:textId="77777777" w:rsidR="00B000C8" w:rsidRPr="00BE1E6A" w:rsidRDefault="00B000C8" w:rsidP="00374B0B">
            <w:pPr>
              <w:spacing w:after="0"/>
              <w:jc w:val="both"/>
              <w:rPr>
                <w:rFonts w:ascii="Arial" w:hAnsi="Arial" w:cs="Arial"/>
                <w:b/>
                <w:sz w:val="20"/>
                <w:szCs w:val="20"/>
              </w:rPr>
            </w:pPr>
            <w:r w:rsidRPr="00BE1E6A">
              <w:rPr>
                <w:rFonts w:ascii="Arial" w:hAnsi="Arial" w:cs="Arial"/>
                <w:sz w:val="20"/>
                <w:szCs w:val="20"/>
              </w:rPr>
              <w:t>height="n"</w:t>
            </w:r>
          </w:p>
        </w:tc>
        <w:tc>
          <w:tcPr>
            <w:tcW w:w="3738" w:type="pct"/>
          </w:tcPr>
          <w:p w14:paraId="67706829"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Specifies that vertical dimension of the embedded object.</w:t>
            </w:r>
          </w:p>
        </w:tc>
      </w:tr>
      <w:tr w:rsidR="00B000C8" w:rsidRPr="00BE1E6A" w14:paraId="0318FADD" w14:textId="77777777" w:rsidTr="009307CC">
        <w:tc>
          <w:tcPr>
            <w:tcW w:w="1262" w:type="pct"/>
          </w:tcPr>
          <w:p w14:paraId="0F8D834F" w14:textId="77777777" w:rsidR="00B000C8" w:rsidRPr="00BE1E6A" w:rsidRDefault="00B000C8" w:rsidP="00374B0B">
            <w:pPr>
              <w:spacing w:after="0"/>
              <w:jc w:val="both"/>
              <w:rPr>
                <w:rFonts w:ascii="Arial" w:hAnsi="Arial" w:cs="Arial"/>
                <w:b/>
                <w:sz w:val="20"/>
                <w:szCs w:val="20"/>
              </w:rPr>
            </w:pPr>
            <w:r w:rsidRPr="00BE1E6A">
              <w:rPr>
                <w:rFonts w:ascii="Arial" w:hAnsi="Arial" w:cs="Arial"/>
                <w:sz w:val="20"/>
                <w:szCs w:val="20"/>
              </w:rPr>
              <w:t>Hidden</w:t>
            </w:r>
          </w:p>
        </w:tc>
        <w:tc>
          <w:tcPr>
            <w:tcW w:w="3738" w:type="pct"/>
          </w:tcPr>
          <w:p w14:paraId="42F31928"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Indicates that the embedded object should not be visible.</w:t>
            </w:r>
          </w:p>
        </w:tc>
      </w:tr>
      <w:tr w:rsidR="00B000C8" w:rsidRPr="00BE1E6A" w14:paraId="4A1191F5" w14:textId="77777777" w:rsidTr="009307CC">
        <w:tc>
          <w:tcPr>
            <w:tcW w:w="1262" w:type="pct"/>
          </w:tcPr>
          <w:p w14:paraId="705C8FE7" w14:textId="77777777" w:rsidR="00B000C8" w:rsidRPr="00BE1E6A" w:rsidRDefault="00B000C8" w:rsidP="00374B0B">
            <w:pPr>
              <w:spacing w:after="0"/>
              <w:jc w:val="both"/>
              <w:rPr>
                <w:rFonts w:ascii="Arial" w:hAnsi="Arial" w:cs="Arial"/>
                <w:b/>
                <w:sz w:val="20"/>
                <w:szCs w:val="20"/>
              </w:rPr>
            </w:pPr>
            <w:r w:rsidRPr="00BE1E6A">
              <w:rPr>
                <w:rFonts w:ascii="Arial" w:hAnsi="Arial" w:cs="Arial"/>
                <w:sz w:val="20"/>
                <w:szCs w:val="20"/>
              </w:rPr>
              <w:t>name="…"</w:t>
            </w:r>
          </w:p>
        </w:tc>
        <w:tc>
          <w:tcPr>
            <w:tcW w:w="3738" w:type="pct"/>
          </w:tcPr>
          <w:p w14:paraId="2A0983C9"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Gives the object a name by which other objects can refer to it.</w:t>
            </w:r>
          </w:p>
        </w:tc>
      </w:tr>
      <w:tr w:rsidR="00B000C8" w:rsidRPr="00BE1E6A" w14:paraId="3F95B093" w14:textId="77777777" w:rsidTr="009307CC">
        <w:tc>
          <w:tcPr>
            <w:tcW w:w="1262" w:type="pct"/>
          </w:tcPr>
          <w:p w14:paraId="1F1938FA" w14:textId="77777777" w:rsidR="00B000C8" w:rsidRPr="00BE1E6A" w:rsidRDefault="00B000C8" w:rsidP="00374B0B">
            <w:pPr>
              <w:spacing w:after="0"/>
              <w:jc w:val="both"/>
              <w:rPr>
                <w:rFonts w:ascii="Arial" w:hAnsi="Arial" w:cs="Arial"/>
                <w:b/>
                <w:sz w:val="20"/>
                <w:szCs w:val="20"/>
              </w:rPr>
            </w:pPr>
            <w:r w:rsidRPr="00BE1E6A">
              <w:rPr>
                <w:rFonts w:ascii="Arial" w:hAnsi="Arial" w:cs="Arial"/>
                <w:sz w:val="20"/>
                <w:szCs w:val="20"/>
              </w:rPr>
              <w:t>optional param="…"</w:t>
            </w:r>
          </w:p>
        </w:tc>
        <w:tc>
          <w:tcPr>
            <w:tcW w:w="3738" w:type="pct"/>
          </w:tcPr>
          <w:p w14:paraId="25AB818C"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Specifies additional parameters. For example, an AVI movie accepts the autostart attribute.</w:t>
            </w:r>
          </w:p>
        </w:tc>
      </w:tr>
      <w:tr w:rsidR="00B000C8" w:rsidRPr="00BE1E6A" w14:paraId="2FFDD935" w14:textId="77777777" w:rsidTr="009307CC">
        <w:tc>
          <w:tcPr>
            <w:tcW w:w="1262" w:type="pct"/>
          </w:tcPr>
          <w:p w14:paraId="6CA3D3A3" w14:textId="77777777" w:rsidR="00B000C8" w:rsidRPr="00BE1E6A" w:rsidRDefault="00B000C8" w:rsidP="00374B0B">
            <w:pPr>
              <w:spacing w:after="0"/>
              <w:jc w:val="both"/>
              <w:rPr>
                <w:rFonts w:ascii="Arial" w:hAnsi="Arial" w:cs="Arial"/>
                <w:b/>
                <w:sz w:val="20"/>
                <w:szCs w:val="20"/>
              </w:rPr>
            </w:pPr>
            <w:r w:rsidRPr="00BE1E6A">
              <w:rPr>
                <w:rFonts w:ascii="Arial" w:hAnsi="Arial" w:cs="Arial"/>
                <w:sz w:val="20"/>
                <w:szCs w:val="20"/>
              </w:rPr>
              <w:t>src="URL"</w:t>
            </w:r>
          </w:p>
        </w:tc>
        <w:tc>
          <w:tcPr>
            <w:tcW w:w="3738" w:type="pct"/>
          </w:tcPr>
          <w:p w14:paraId="63FB050E"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Indicates the relative or absolute location of the file containing the object you want to embed.</w:t>
            </w:r>
          </w:p>
        </w:tc>
      </w:tr>
      <w:tr w:rsidR="00B000C8" w:rsidRPr="00BE1E6A" w14:paraId="483330D1" w14:textId="77777777" w:rsidTr="009307CC">
        <w:tc>
          <w:tcPr>
            <w:tcW w:w="1262" w:type="pct"/>
          </w:tcPr>
          <w:p w14:paraId="3882880B"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width="n"</w:t>
            </w:r>
          </w:p>
        </w:tc>
        <w:tc>
          <w:tcPr>
            <w:tcW w:w="3738" w:type="pct"/>
          </w:tcPr>
          <w:p w14:paraId="02A9D3E9"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Indicates the horizontal dimension of the embedded object.</w:t>
            </w:r>
          </w:p>
        </w:tc>
      </w:tr>
      <w:tr w:rsidR="00B000C8" w:rsidRPr="00BE1E6A" w14:paraId="3F645EA1" w14:textId="77777777" w:rsidTr="009307CC">
        <w:tc>
          <w:tcPr>
            <w:tcW w:w="1262" w:type="pct"/>
          </w:tcPr>
          <w:p w14:paraId="6EE48AFB"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autostart="…"</w:t>
            </w:r>
          </w:p>
        </w:tc>
        <w:tc>
          <w:tcPr>
            <w:tcW w:w="3738" w:type="pct"/>
          </w:tcPr>
          <w:p w14:paraId="50B4B3D9"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Specifies whether the sound file opens when the web page is accessed or when a button is clicked. The value can be true (automatically starts) or false.</w:t>
            </w:r>
          </w:p>
        </w:tc>
      </w:tr>
      <w:tr w:rsidR="00B000C8" w:rsidRPr="00BE1E6A" w14:paraId="295024E7" w14:textId="77777777" w:rsidTr="009307CC">
        <w:tc>
          <w:tcPr>
            <w:tcW w:w="1262" w:type="pct"/>
          </w:tcPr>
          <w:p w14:paraId="088F1551"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lastRenderedPageBreak/>
              <w:t>hidden="…"</w:t>
            </w:r>
          </w:p>
        </w:tc>
        <w:tc>
          <w:tcPr>
            <w:tcW w:w="3738" w:type="pct"/>
          </w:tcPr>
          <w:p w14:paraId="74317B32"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Specifies whether the sound control box is visible in the web page. The values true and false specify whether the control box is visible.</w:t>
            </w:r>
          </w:p>
        </w:tc>
      </w:tr>
      <w:tr w:rsidR="00B000C8" w:rsidRPr="00BE1E6A" w14:paraId="7C86FB4E" w14:textId="77777777" w:rsidTr="009307CC">
        <w:tc>
          <w:tcPr>
            <w:tcW w:w="1262" w:type="pct"/>
          </w:tcPr>
          <w:p w14:paraId="02A46F97"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&lt;bgsound&gt;</w:t>
            </w:r>
          </w:p>
        </w:tc>
        <w:tc>
          <w:tcPr>
            <w:tcW w:w="3738" w:type="pct"/>
          </w:tcPr>
          <w:p w14:paraId="795993C6"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 xml:space="preserve">Embeds a background sound file within documents. Use in the document &lt;head&gt; of documents intended for visitors who use Internet Explorer. </w:t>
            </w:r>
          </w:p>
        </w:tc>
      </w:tr>
      <w:tr w:rsidR="00B000C8" w:rsidRPr="00BE1E6A" w14:paraId="4E716717" w14:textId="77777777" w:rsidTr="009307CC">
        <w:tc>
          <w:tcPr>
            <w:tcW w:w="1262" w:type="pct"/>
          </w:tcPr>
          <w:p w14:paraId="6163D126"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loop="{n, infinite}"</w:t>
            </w:r>
          </w:p>
        </w:tc>
        <w:tc>
          <w:tcPr>
            <w:tcW w:w="3738" w:type="pct"/>
          </w:tcPr>
          <w:p w14:paraId="4D5B9BB6"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Specifies the number of times a background sound file repeats. The value infinite is the default.</w:t>
            </w:r>
          </w:p>
        </w:tc>
      </w:tr>
      <w:tr w:rsidR="00B000C8" w:rsidRPr="00BE1E6A" w14:paraId="12B5E919" w14:textId="77777777" w:rsidTr="009307CC">
        <w:tc>
          <w:tcPr>
            <w:tcW w:w="1262" w:type="pct"/>
          </w:tcPr>
          <w:p w14:paraId="6F8CAC41"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src="URL"</w:t>
            </w:r>
          </w:p>
        </w:tc>
        <w:tc>
          <w:tcPr>
            <w:tcW w:w="3738" w:type="pct"/>
          </w:tcPr>
          <w:p w14:paraId="02B91DB9" w14:textId="77777777" w:rsidR="00B000C8" w:rsidRPr="00BE1E6A" w:rsidRDefault="00B000C8" w:rsidP="00374B0B">
            <w:pPr>
              <w:spacing w:after="0"/>
              <w:jc w:val="both"/>
              <w:rPr>
                <w:rFonts w:ascii="Arial" w:hAnsi="Arial" w:cs="Arial"/>
                <w:sz w:val="20"/>
                <w:szCs w:val="20"/>
              </w:rPr>
            </w:pPr>
            <w:r w:rsidRPr="00BE1E6A">
              <w:rPr>
                <w:rFonts w:ascii="Arial" w:hAnsi="Arial" w:cs="Arial"/>
                <w:sz w:val="20"/>
                <w:szCs w:val="20"/>
              </w:rPr>
              <w:t>Indicates the absolute or relative location of sound file.</w:t>
            </w:r>
          </w:p>
        </w:tc>
      </w:tr>
    </w:tbl>
    <w:p w14:paraId="67BC21F9" w14:textId="77777777" w:rsidR="00B000C8" w:rsidRPr="00BE1E6A" w:rsidRDefault="00B000C8" w:rsidP="00374B0B">
      <w:pPr>
        <w:spacing w:after="0"/>
        <w:jc w:val="both"/>
        <w:rPr>
          <w:rFonts w:ascii="Arial" w:hAnsi="Arial" w:cs="Arial"/>
          <w:b/>
          <w:sz w:val="20"/>
          <w:szCs w:val="20"/>
        </w:rPr>
      </w:pPr>
      <w:r w:rsidRPr="00BE1E6A">
        <w:rPr>
          <w:rFonts w:ascii="Arial" w:hAnsi="Arial" w:cs="Arial"/>
          <w:b/>
          <w:sz w:val="20"/>
          <w:szCs w:val="20"/>
        </w:rPr>
        <w:t>Example:-</w:t>
      </w:r>
    </w:p>
    <w:p w14:paraId="37703FA6" w14:textId="77777777" w:rsidR="00B000C8" w:rsidRPr="00BE1E6A" w:rsidRDefault="00B000C8" w:rsidP="00374B0B">
      <w:pPr>
        <w:spacing w:after="0"/>
        <w:ind w:firstLine="720"/>
        <w:jc w:val="both"/>
        <w:rPr>
          <w:rFonts w:ascii="Arial" w:hAnsi="Arial" w:cs="Arial"/>
          <w:sz w:val="20"/>
          <w:szCs w:val="20"/>
        </w:rPr>
      </w:pPr>
      <w:r w:rsidRPr="00BE1E6A">
        <w:rPr>
          <w:rFonts w:ascii="Arial" w:hAnsi="Arial" w:cs="Arial"/>
          <w:sz w:val="20"/>
          <w:szCs w:val="20"/>
        </w:rPr>
        <w:t>&lt;embed src="MyOwnSound.mp3" autostart="false" height="100" width="150"&gt;&lt;/embed&gt;</w:t>
      </w:r>
    </w:p>
    <w:p w14:paraId="68469640" w14:textId="77777777" w:rsidR="00B000C8" w:rsidRPr="00BE1E6A" w:rsidRDefault="00B000C8" w:rsidP="00374B0B">
      <w:pPr>
        <w:spacing w:after="0"/>
        <w:jc w:val="both"/>
        <w:rPr>
          <w:rFonts w:ascii="Arial" w:hAnsi="Arial" w:cs="Arial"/>
          <w:b/>
          <w:sz w:val="20"/>
          <w:szCs w:val="20"/>
        </w:rPr>
      </w:pPr>
      <w:r w:rsidRPr="00BE1E6A">
        <w:rPr>
          <w:rFonts w:ascii="Arial" w:hAnsi="Arial" w:cs="Arial"/>
          <w:b/>
          <w:sz w:val="20"/>
          <w:szCs w:val="20"/>
        </w:rPr>
        <w:t>Embedding Video:-</w:t>
      </w:r>
    </w:p>
    <w:p w14:paraId="76FEF202" w14:textId="77777777" w:rsidR="00B000C8" w:rsidRPr="00BE1E6A" w:rsidRDefault="00B000C8" w:rsidP="00374B0B">
      <w:pPr>
        <w:spacing w:after="0"/>
        <w:ind w:firstLine="720"/>
        <w:jc w:val="both"/>
        <w:rPr>
          <w:rFonts w:ascii="Arial" w:hAnsi="Arial" w:cs="Arial"/>
          <w:sz w:val="20"/>
          <w:szCs w:val="20"/>
        </w:rPr>
      </w:pPr>
      <w:r w:rsidRPr="00BE1E6A">
        <w:rPr>
          <w:rFonts w:ascii="Arial" w:hAnsi="Arial" w:cs="Arial"/>
          <w:sz w:val="20"/>
          <w:szCs w:val="20"/>
        </w:rPr>
        <w:t>&lt;embed src="myfirstvideo.mpeg" width="260" height="300" autostart="true" loop="1" align="left"&gt;&lt;/embed&gt;</w:t>
      </w:r>
    </w:p>
    <w:p w14:paraId="2D9731FC" w14:textId="77777777" w:rsidR="00B000C8" w:rsidRPr="00BE1E6A" w:rsidRDefault="00067495" w:rsidP="00374B0B">
      <w:pPr>
        <w:pStyle w:val="Heading2"/>
        <w:jc w:val="both"/>
        <w:rPr>
          <w:rFonts w:ascii="Arial" w:hAnsi="Arial" w:cs="Arial"/>
          <w:b w:val="0"/>
          <w:sz w:val="20"/>
          <w:szCs w:val="20"/>
          <w:lang w:eastAsia="en-IN"/>
        </w:rPr>
      </w:pPr>
      <w:r w:rsidRPr="00BE1E6A">
        <w:rPr>
          <w:rFonts w:ascii="Arial" w:hAnsi="Arial" w:cs="Arial"/>
          <w:sz w:val="20"/>
          <w:szCs w:val="20"/>
          <w:lang w:eastAsia="en-IN"/>
        </w:rPr>
        <w:t>98</w:t>
      </w:r>
      <w:r w:rsidR="004008FA" w:rsidRPr="00BE1E6A">
        <w:rPr>
          <w:rFonts w:ascii="Arial" w:hAnsi="Arial" w:cs="Arial"/>
          <w:sz w:val="20"/>
          <w:szCs w:val="20"/>
          <w:lang w:eastAsia="en-IN"/>
        </w:rPr>
        <w:t>. &lt;data&gt;</w:t>
      </w:r>
      <w:r w:rsidR="00CE4243" w:rsidRPr="00BE1E6A">
        <w:rPr>
          <w:rFonts w:ascii="Arial" w:hAnsi="Arial" w:cs="Arial"/>
          <w:sz w:val="20"/>
          <w:szCs w:val="20"/>
          <w:lang w:eastAsia="en-IN"/>
        </w:rPr>
        <w:t xml:space="preserve">:- </w:t>
      </w:r>
      <w:r w:rsidR="004008FA" w:rsidRPr="00BE1E6A">
        <w:rPr>
          <w:rFonts w:ascii="Arial" w:hAnsi="Arial" w:cs="Arial"/>
          <w:b w:val="0"/>
          <w:sz w:val="20"/>
          <w:szCs w:val="20"/>
          <w:lang w:eastAsia="en-IN"/>
        </w:rPr>
        <w:t>Links the given content with a machine-readable translation</w:t>
      </w:r>
    </w:p>
    <w:p w14:paraId="1C6562BF"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99</w:t>
      </w:r>
      <w:r w:rsidR="00515731" w:rsidRPr="00BE1E6A">
        <w:rPr>
          <w:rFonts w:ascii="Arial" w:hAnsi="Arial" w:cs="Arial"/>
          <w:b/>
          <w:sz w:val="20"/>
          <w:szCs w:val="20"/>
        </w:rPr>
        <w:t xml:space="preserve">. &lt;datalist&gt;:- </w:t>
      </w:r>
      <w:r w:rsidR="00515731" w:rsidRPr="00BE1E6A">
        <w:rPr>
          <w:rFonts w:ascii="Arial" w:hAnsi="Arial" w:cs="Arial"/>
          <w:sz w:val="20"/>
          <w:szCs w:val="20"/>
        </w:rPr>
        <w:t>Specifies a list of pre-defined options for input controls</w:t>
      </w:r>
    </w:p>
    <w:p w14:paraId="7889F6D3" w14:textId="77777777" w:rsidR="00515731" w:rsidRPr="00BE1E6A" w:rsidRDefault="00515731" w:rsidP="00374B0B">
      <w:pPr>
        <w:spacing w:after="0"/>
        <w:jc w:val="both"/>
        <w:rPr>
          <w:rFonts w:ascii="Arial" w:hAnsi="Arial" w:cs="Arial"/>
          <w:sz w:val="20"/>
          <w:szCs w:val="20"/>
        </w:rPr>
      </w:pPr>
    </w:p>
    <w:p w14:paraId="5FCEFAC1" w14:textId="77777777" w:rsidR="00515731" w:rsidRPr="00BE1E6A" w:rsidRDefault="00515731" w:rsidP="00374B0B">
      <w:pPr>
        <w:spacing w:after="0"/>
        <w:jc w:val="both"/>
        <w:rPr>
          <w:rFonts w:ascii="Arial" w:hAnsi="Arial" w:cs="Arial"/>
          <w:b/>
          <w:sz w:val="20"/>
          <w:szCs w:val="20"/>
        </w:rPr>
      </w:pPr>
      <w:r w:rsidRPr="00BE1E6A">
        <w:rPr>
          <w:rFonts w:ascii="Arial" w:hAnsi="Arial" w:cs="Arial"/>
          <w:b/>
          <w:sz w:val="20"/>
          <w:szCs w:val="20"/>
        </w:rPr>
        <w:t>Example:-</w:t>
      </w:r>
    </w:p>
    <w:p w14:paraId="2276B2EE"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&lt;input list="browsers"&gt;</w:t>
      </w:r>
    </w:p>
    <w:p w14:paraId="3EBB0EC1"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&lt;datalist id="browsers"&gt;</w:t>
      </w:r>
    </w:p>
    <w:p w14:paraId="2931E818"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&lt;option value="Internet Explorer"&gt;</w:t>
      </w:r>
    </w:p>
    <w:p w14:paraId="7AA19C5C"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&lt;option value="Firefox"&gt;</w:t>
      </w:r>
    </w:p>
    <w:p w14:paraId="24F865BE"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&lt;option value="Chrome"&gt;</w:t>
      </w:r>
    </w:p>
    <w:p w14:paraId="6863E849"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&lt;option value="Opera"&gt;</w:t>
      </w:r>
    </w:p>
    <w:p w14:paraId="5BD3368C"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&lt;option value="Safari"&gt;</w:t>
      </w:r>
    </w:p>
    <w:p w14:paraId="50E086A1"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&lt;/datalist&gt;</w:t>
      </w:r>
    </w:p>
    <w:p w14:paraId="5099AC4C" w14:textId="77777777" w:rsidR="00515731" w:rsidRPr="00BE1E6A" w:rsidRDefault="00515731" w:rsidP="00374B0B">
      <w:pPr>
        <w:spacing w:after="0"/>
        <w:jc w:val="both"/>
        <w:rPr>
          <w:rFonts w:ascii="Arial" w:hAnsi="Arial" w:cs="Arial"/>
          <w:sz w:val="20"/>
          <w:szCs w:val="20"/>
        </w:rPr>
      </w:pPr>
    </w:p>
    <w:p w14:paraId="3273C956"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100</w:t>
      </w:r>
      <w:r w:rsidR="00515731" w:rsidRPr="00BE1E6A">
        <w:rPr>
          <w:rFonts w:ascii="Arial" w:hAnsi="Arial" w:cs="Arial"/>
          <w:b/>
          <w:sz w:val="20"/>
          <w:szCs w:val="20"/>
        </w:rPr>
        <w:t xml:space="preserve">. &lt;summary&gt;:- </w:t>
      </w:r>
      <w:r w:rsidR="00515731" w:rsidRPr="00BE1E6A">
        <w:rPr>
          <w:rFonts w:ascii="Arial" w:hAnsi="Arial" w:cs="Arial"/>
          <w:sz w:val="20"/>
          <w:szCs w:val="20"/>
        </w:rPr>
        <w:t>Defines a visible heading for a &lt;details&gt; element</w:t>
      </w:r>
    </w:p>
    <w:p w14:paraId="1EFFA709"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101</w:t>
      </w:r>
      <w:r w:rsidR="00515731" w:rsidRPr="00BE1E6A">
        <w:rPr>
          <w:rFonts w:ascii="Arial" w:hAnsi="Arial" w:cs="Arial"/>
          <w:b/>
          <w:sz w:val="20"/>
          <w:szCs w:val="20"/>
        </w:rPr>
        <w:t xml:space="preserve">. &lt;details&gt;:- </w:t>
      </w:r>
      <w:r w:rsidR="00515731" w:rsidRPr="00BE1E6A">
        <w:rPr>
          <w:rFonts w:ascii="Arial" w:hAnsi="Arial" w:cs="Arial"/>
          <w:sz w:val="20"/>
          <w:szCs w:val="20"/>
        </w:rPr>
        <w:t>Defines additional details that the user can view or hide</w:t>
      </w:r>
    </w:p>
    <w:p w14:paraId="50B7BFFD" w14:textId="77777777" w:rsidR="00515731" w:rsidRPr="00BE1E6A" w:rsidRDefault="00515731" w:rsidP="00374B0B">
      <w:pPr>
        <w:spacing w:after="0"/>
        <w:jc w:val="both"/>
        <w:rPr>
          <w:rFonts w:ascii="Arial" w:hAnsi="Arial" w:cs="Arial"/>
          <w:b/>
          <w:sz w:val="20"/>
          <w:szCs w:val="20"/>
        </w:rPr>
      </w:pPr>
    </w:p>
    <w:p w14:paraId="344D1DD5" w14:textId="77777777" w:rsidR="00515731" w:rsidRPr="00BE1E6A" w:rsidRDefault="00515731" w:rsidP="00374B0B">
      <w:pPr>
        <w:spacing w:after="0"/>
        <w:jc w:val="both"/>
        <w:rPr>
          <w:rFonts w:ascii="Arial" w:hAnsi="Arial" w:cs="Arial"/>
          <w:b/>
          <w:sz w:val="20"/>
          <w:szCs w:val="20"/>
        </w:rPr>
      </w:pPr>
      <w:r w:rsidRPr="00BE1E6A">
        <w:rPr>
          <w:rFonts w:ascii="Arial" w:hAnsi="Arial" w:cs="Arial"/>
          <w:b/>
          <w:sz w:val="20"/>
          <w:szCs w:val="20"/>
        </w:rPr>
        <w:t>Example:-</w:t>
      </w:r>
    </w:p>
    <w:p w14:paraId="0D7E54D1"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&lt;details&gt;</w:t>
      </w:r>
    </w:p>
    <w:p w14:paraId="428880A3" w14:textId="77777777" w:rsidR="00515731" w:rsidRPr="00BE1E6A" w:rsidRDefault="003F77FB" w:rsidP="003F77FB">
      <w:pPr>
        <w:spacing w:after="0"/>
        <w:ind w:firstLine="720"/>
        <w:jc w:val="both"/>
        <w:rPr>
          <w:rFonts w:ascii="Arial" w:hAnsi="Arial" w:cs="Arial"/>
          <w:sz w:val="20"/>
          <w:szCs w:val="20"/>
        </w:rPr>
      </w:pPr>
      <w:r>
        <w:rPr>
          <w:rFonts w:ascii="Arial" w:hAnsi="Arial" w:cs="Arial"/>
          <w:sz w:val="20"/>
          <w:szCs w:val="20"/>
        </w:rPr>
        <w:t>&lt;summary&gt;Matrix Computers&lt;</w:t>
      </w:r>
      <w:r w:rsidR="00515731" w:rsidRPr="00BE1E6A">
        <w:rPr>
          <w:rFonts w:ascii="Arial" w:hAnsi="Arial" w:cs="Arial"/>
          <w:sz w:val="20"/>
          <w:szCs w:val="20"/>
        </w:rPr>
        <w:t>/summary&gt;</w:t>
      </w:r>
    </w:p>
    <w:p w14:paraId="09BBB539" w14:textId="77777777" w:rsidR="003F77FB" w:rsidRDefault="003F77FB" w:rsidP="00374B0B">
      <w:pPr>
        <w:spacing w:after="0"/>
        <w:jc w:val="both"/>
        <w:rPr>
          <w:rFonts w:ascii="Arial" w:hAnsi="Arial" w:cs="Arial"/>
          <w:sz w:val="20"/>
          <w:szCs w:val="20"/>
        </w:rPr>
      </w:pPr>
      <w:r>
        <w:rPr>
          <w:rFonts w:ascii="Arial" w:hAnsi="Arial" w:cs="Arial"/>
          <w:sz w:val="20"/>
          <w:szCs w:val="20"/>
        </w:rPr>
        <w:tab/>
        <w:t>A coaching centre.</w:t>
      </w:r>
    </w:p>
    <w:p w14:paraId="0124148B"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&lt;/details&gt;</w:t>
      </w:r>
    </w:p>
    <w:p w14:paraId="6034BAE3" w14:textId="77777777" w:rsidR="00515731" w:rsidRPr="00BE1E6A" w:rsidRDefault="00515731" w:rsidP="00374B0B">
      <w:pPr>
        <w:spacing w:after="0"/>
        <w:jc w:val="both"/>
        <w:rPr>
          <w:rFonts w:ascii="Arial" w:hAnsi="Arial" w:cs="Arial"/>
          <w:sz w:val="20"/>
          <w:szCs w:val="20"/>
        </w:rPr>
      </w:pPr>
    </w:p>
    <w:p w14:paraId="61F27E9D"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102</w:t>
      </w:r>
      <w:r w:rsidR="00515731" w:rsidRPr="00BE1E6A">
        <w:rPr>
          <w:rFonts w:ascii="Arial" w:hAnsi="Arial" w:cs="Arial"/>
          <w:b/>
          <w:sz w:val="20"/>
          <w:szCs w:val="20"/>
        </w:rPr>
        <w:t xml:space="preserve">. &lt;figcaption&gt;:- </w:t>
      </w:r>
      <w:r w:rsidR="00515731" w:rsidRPr="00BE1E6A">
        <w:rPr>
          <w:rFonts w:ascii="Arial" w:hAnsi="Arial" w:cs="Arial"/>
          <w:sz w:val="20"/>
          <w:szCs w:val="20"/>
        </w:rPr>
        <w:t>Defines a caption for a &lt;figure&gt; element</w:t>
      </w:r>
    </w:p>
    <w:p w14:paraId="2EF044C6"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103</w:t>
      </w:r>
      <w:r w:rsidR="00515731" w:rsidRPr="00BE1E6A">
        <w:rPr>
          <w:rFonts w:ascii="Arial" w:hAnsi="Arial" w:cs="Arial"/>
          <w:b/>
          <w:sz w:val="20"/>
          <w:szCs w:val="20"/>
        </w:rPr>
        <w:t xml:space="preserve">. &lt;figure&gt;:- </w:t>
      </w:r>
      <w:r w:rsidR="00515731" w:rsidRPr="00BE1E6A">
        <w:rPr>
          <w:rFonts w:ascii="Arial" w:hAnsi="Arial" w:cs="Arial"/>
          <w:sz w:val="20"/>
          <w:szCs w:val="20"/>
        </w:rPr>
        <w:t>Specifies self-contained content</w:t>
      </w:r>
    </w:p>
    <w:p w14:paraId="528B1D72" w14:textId="77777777" w:rsidR="00515731" w:rsidRPr="00BE1E6A" w:rsidRDefault="00515731" w:rsidP="00374B0B">
      <w:pPr>
        <w:spacing w:after="0"/>
        <w:jc w:val="both"/>
        <w:rPr>
          <w:rFonts w:ascii="Arial" w:hAnsi="Arial" w:cs="Arial"/>
          <w:sz w:val="20"/>
          <w:szCs w:val="20"/>
        </w:rPr>
      </w:pPr>
    </w:p>
    <w:p w14:paraId="3DF57D20" w14:textId="77777777" w:rsidR="00515731" w:rsidRPr="00BE1E6A" w:rsidRDefault="00515731" w:rsidP="00374B0B">
      <w:pPr>
        <w:spacing w:after="0"/>
        <w:jc w:val="both"/>
        <w:rPr>
          <w:rFonts w:ascii="Arial" w:hAnsi="Arial" w:cs="Arial"/>
          <w:b/>
          <w:sz w:val="20"/>
          <w:szCs w:val="20"/>
        </w:rPr>
      </w:pPr>
      <w:r w:rsidRPr="00BE1E6A">
        <w:rPr>
          <w:rFonts w:ascii="Arial" w:hAnsi="Arial" w:cs="Arial"/>
          <w:b/>
          <w:sz w:val="20"/>
          <w:szCs w:val="20"/>
        </w:rPr>
        <w:t>Example:-</w:t>
      </w:r>
    </w:p>
    <w:p w14:paraId="0DCDFEE2"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&lt;figure&gt;</w:t>
      </w:r>
    </w:p>
    <w:p w14:paraId="32B7D7CE"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&lt;img src="img_pulpit.jpg" alt="The Pulpit Rock" width="304" height="228"&gt;</w:t>
      </w:r>
    </w:p>
    <w:p w14:paraId="51DEBA0C"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&lt;figcaption&gt;Fig1. - A view of the pulpit rock in Norway.&lt;/figcaption&gt;</w:t>
      </w:r>
    </w:p>
    <w:p w14:paraId="689451BF"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&lt;/figure&gt;</w:t>
      </w:r>
    </w:p>
    <w:p w14:paraId="1D11021A" w14:textId="77777777" w:rsidR="00515731" w:rsidRPr="00BE1E6A" w:rsidRDefault="00515731" w:rsidP="00374B0B">
      <w:pPr>
        <w:spacing w:after="0"/>
        <w:jc w:val="both"/>
        <w:rPr>
          <w:rFonts w:ascii="Arial" w:hAnsi="Arial" w:cs="Arial"/>
          <w:sz w:val="20"/>
          <w:szCs w:val="20"/>
        </w:rPr>
      </w:pPr>
    </w:p>
    <w:p w14:paraId="308A60A2" w14:textId="77777777" w:rsidR="00515731" w:rsidRPr="00BE1E6A" w:rsidRDefault="00515731" w:rsidP="00374B0B">
      <w:pPr>
        <w:spacing w:after="0"/>
        <w:jc w:val="both"/>
        <w:rPr>
          <w:rFonts w:ascii="Arial" w:hAnsi="Arial" w:cs="Arial"/>
          <w:sz w:val="20"/>
          <w:szCs w:val="20"/>
        </w:rPr>
      </w:pPr>
      <w:r w:rsidRPr="00BE1E6A">
        <w:rPr>
          <w:rFonts w:ascii="Arial" w:hAnsi="Arial" w:cs="Arial"/>
          <w:b/>
          <w:sz w:val="20"/>
          <w:szCs w:val="20"/>
        </w:rPr>
        <w:t>1</w:t>
      </w:r>
      <w:r w:rsidR="00067495" w:rsidRPr="00BE1E6A">
        <w:rPr>
          <w:rFonts w:ascii="Arial" w:hAnsi="Arial" w:cs="Arial"/>
          <w:b/>
          <w:sz w:val="20"/>
          <w:szCs w:val="20"/>
        </w:rPr>
        <w:t>04</w:t>
      </w:r>
      <w:r w:rsidRPr="00BE1E6A">
        <w:rPr>
          <w:rFonts w:ascii="Arial" w:hAnsi="Arial" w:cs="Arial"/>
          <w:b/>
          <w:sz w:val="20"/>
          <w:szCs w:val="20"/>
        </w:rPr>
        <w:t xml:space="preserve">. &lt;mark&gt;:- </w:t>
      </w:r>
      <w:r w:rsidRPr="00BE1E6A">
        <w:rPr>
          <w:rFonts w:ascii="Arial" w:hAnsi="Arial" w:cs="Arial"/>
          <w:sz w:val="20"/>
          <w:szCs w:val="20"/>
        </w:rPr>
        <w:t>Defines marked/highlighted text</w:t>
      </w:r>
    </w:p>
    <w:p w14:paraId="47AA01BD" w14:textId="77777777" w:rsidR="00515731" w:rsidRPr="00BE1E6A" w:rsidRDefault="00515731" w:rsidP="00374B0B">
      <w:pPr>
        <w:spacing w:after="0"/>
        <w:jc w:val="both"/>
        <w:rPr>
          <w:rFonts w:ascii="Arial" w:hAnsi="Arial" w:cs="Arial"/>
          <w:sz w:val="20"/>
          <w:szCs w:val="20"/>
        </w:rPr>
      </w:pPr>
    </w:p>
    <w:p w14:paraId="60119629" w14:textId="77777777" w:rsidR="00515731" w:rsidRPr="00BE1E6A" w:rsidRDefault="00515731" w:rsidP="00374B0B">
      <w:pPr>
        <w:spacing w:after="0"/>
        <w:jc w:val="both"/>
        <w:rPr>
          <w:rFonts w:ascii="Arial" w:hAnsi="Arial" w:cs="Arial"/>
          <w:b/>
          <w:sz w:val="20"/>
          <w:szCs w:val="20"/>
        </w:rPr>
      </w:pPr>
      <w:r w:rsidRPr="00BE1E6A">
        <w:rPr>
          <w:rFonts w:ascii="Arial" w:hAnsi="Arial" w:cs="Arial"/>
          <w:b/>
          <w:sz w:val="20"/>
          <w:szCs w:val="20"/>
        </w:rPr>
        <w:t>Example:-</w:t>
      </w:r>
    </w:p>
    <w:p w14:paraId="1DBA8F51"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&lt;p&gt;Do not forget to buy &lt;mark&gt;milk&lt;/mark&gt; today.&lt;/p&gt;</w:t>
      </w:r>
    </w:p>
    <w:p w14:paraId="1918E9E6" w14:textId="77777777" w:rsidR="00515731" w:rsidRPr="00BE1E6A" w:rsidRDefault="00515731" w:rsidP="00374B0B">
      <w:pPr>
        <w:spacing w:after="0"/>
        <w:jc w:val="both"/>
        <w:rPr>
          <w:rFonts w:ascii="Arial" w:hAnsi="Arial" w:cs="Arial"/>
          <w:sz w:val="20"/>
          <w:szCs w:val="20"/>
        </w:rPr>
      </w:pPr>
    </w:p>
    <w:p w14:paraId="6BD1DD5E"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105</w:t>
      </w:r>
      <w:r w:rsidR="00515731" w:rsidRPr="00BE1E6A">
        <w:rPr>
          <w:rFonts w:ascii="Arial" w:hAnsi="Arial" w:cs="Arial"/>
          <w:b/>
          <w:sz w:val="20"/>
          <w:szCs w:val="20"/>
        </w:rPr>
        <w:t xml:space="preserve">. &lt;nav&gt;:- </w:t>
      </w:r>
      <w:r w:rsidR="00515731" w:rsidRPr="00BE1E6A">
        <w:rPr>
          <w:rFonts w:ascii="Arial" w:hAnsi="Arial" w:cs="Arial"/>
          <w:sz w:val="20"/>
          <w:szCs w:val="20"/>
        </w:rPr>
        <w:t>Defines navigation links</w:t>
      </w:r>
    </w:p>
    <w:p w14:paraId="6D263D8E" w14:textId="77777777" w:rsidR="00515731" w:rsidRPr="00BE1E6A" w:rsidRDefault="00515731" w:rsidP="00374B0B">
      <w:pPr>
        <w:spacing w:after="0"/>
        <w:jc w:val="both"/>
        <w:rPr>
          <w:rFonts w:ascii="Arial" w:hAnsi="Arial" w:cs="Arial"/>
          <w:sz w:val="20"/>
          <w:szCs w:val="20"/>
        </w:rPr>
      </w:pPr>
    </w:p>
    <w:p w14:paraId="6F146BB1" w14:textId="77777777" w:rsidR="00515731" w:rsidRPr="00BE1E6A" w:rsidRDefault="00515731" w:rsidP="00374B0B">
      <w:pPr>
        <w:spacing w:after="0"/>
        <w:jc w:val="both"/>
        <w:rPr>
          <w:rFonts w:ascii="Arial" w:hAnsi="Arial" w:cs="Arial"/>
          <w:b/>
          <w:sz w:val="20"/>
          <w:szCs w:val="20"/>
        </w:rPr>
      </w:pPr>
      <w:r w:rsidRPr="00BE1E6A">
        <w:rPr>
          <w:rFonts w:ascii="Arial" w:hAnsi="Arial" w:cs="Arial"/>
          <w:b/>
          <w:sz w:val="20"/>
          <w:szCs w:val="20"/>
        </w:rPr>
        <w:t>Example:-</w:t>
      </w:r>
    </w:p>
    <w:p w14:paraId="7D744FEC"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&lt;nav&gt;</w:t>
      </w:r>
    </w:p>
    <w:p w14:paraId="722AFCDA"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&lt;a href="/html/"&gt;HTML&lt;/a&gt; |</w:t>
      </w:r>
    </w:p>
    <w:p w14:paraId="76333B97"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&lt;a href="/css/"&gt;CSS&lt;/a&gt; |</w:t>
      </w:r>
    </w:p>
    <w:p w14:paraId="26820E90"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&lt;a href="/js/"&gt;JavaScript&lt;/a&gt; |</w:t>
      </w:r>
    </w:p>
    <w:p w14:paraId="667563C8"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t xml:space="preserve">  &lt;a href="/jquery/"&gt;jQuery&lt;/a&gt;</w:t>
      </w:r>
    </w:p>
    <w:p w14:paraId="4081D5B5" w14:textId="77777777" w:rsidR="00515731" w:rsidRPr="00BE1E6A" w:rsidRDefault="00515731" w:rsidP="00374B0B">
      <w:pPr>
        <w:spacing w:after="0"/>
        <w:jc w:val="both"/>
        <w:rPr>
          <w:rFonts w:ascii="Arial" w:hAnsi="Arial" w:cs="Arial"/>
          <w:sz w:val="20"/>
          <w:szCs w:val="20"/>
        </w:rPr>
      </w:pPr>
      <w:r w:rsidRPr="00BE1E6A">
        <w:rPr>
          <w:rFonts w:ascii="Arial" w:hAnsi="Arial" w:cs="Arial"/>
          <w:sz w:val="20"/>
          <w:szCs w:val="20"/>
        </w:rPr>
        <w:lastRenderedPageBreak/>
        <w:t>&lt;/nav&gt;</w:t>
      </w:r>
    </w:p>
    <w:p w14:paraId="4FF069BA" w14:textId="77777777" w:rsidR="00515731" w:rsidRPr="00BE1E6A" w:rsidRDefault="00515731" w:rsidP="00374B0B">
      <w:pPr>
        <w:spacing w:after="0"/>
        <w:jc w:val="both"/>
        <w:rPr>
          <w:rFonts w:ascii="Arial" w:hAnsi="Arial" w:cs="Arial"/>
          <w:sz w:val="20"/>
          <w:szCs w:val="20"/>
        </w:rPr>
      </w:pPr>
    </w:p>
    <w:p w14:paraId="5514F0C4"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106</w:t>
      </w:r>
      <w:r w:rsidR="00515731" w:rsidRPr="00BE1E6A">
        <w:rPr>
          <w:rFonts w:ascii="Arial" w:hAnsi="Arial" w:cs="Arial"/>
          <w:b/>
          <w:sz w:val="20"/>
          <w:szCs w:val="20"/>
        </w:rPr>
        <w:t xml:space="preserve">. &lt;article&gt;:- </w:t>
      </w:r>
      <w:r w:rsidR="00515731" w:rsidRPr="00BE1E6A">
        <w:rPr>
          <w:rFonts w:ascii="Arial" w:hAnsi="Arial" w:cs="Arial"/>
          <w:sz w:val="20"/>
          <w:szCs w:val="20"/>
        </w:rPr>
        <w:t>Defines an article</w:t>
      </w:r>
    </w:p>
    <w:p w14:paraId="1F657422"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107</w:t>
      </w:r>
      <w:r w:rsidR="00515731" w:rsidRPr="00BE1E6A">
        <w:rPr>
          <w:rFonts w:ascii="Arial" w:hAnsi="Arial" w:cs="Arial"/>
          <w:b/>
          <w:sz w:val="20"/>
          <w:szCs w:val="20"/>
        </w:rPr>
        <w:t xml:space="preserve">. &lt;aside&gt;:- </w:t>
      </w:r>
      <w:r w:rsidR="00515731" w:rsidRPr="00BE1E6A">
        <w:rPr>
          <w:rFonts w:ascii="Arial" w:hAnsi="Arial" w:cs="Arial"/>
          <w:sz w:val="20"/>
          <w:szCs w:val="20"/>
        </w:rPr>
        <w:t>Defines content aside from the page content</w:t>
      </w:r>
    </w:p>
    <w:p w14:paraId="12250988"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108</w:t>
      </w:r>
      <w:r w:rsidR="00515731" w:rsidRPr="00BE1E6A">
        <w:rPr>
          <w:rFonts w:ascii="Arial" w:hAnsi="Arial" w:cs="Arial"/>
          <w:b/>
          <w:sz w:val="20"/>
          <w:szCs w:val="20"/>
        </w:rPr>
        <w:t xml:space="preserve">. &lt;bdi&gt;:- </w:t>
      </w:r>
      <w:r w:rsidR="00515731" w:rsidRPr="00BE1E6A">
        <w:rPr>
          <w:rFonts w:ascii="Arial" w:hAnsi="Arial" w:cs="Arial"/>
          <w:sz w:val="20"/>
          <w:szCs w:val="20"/>
        </w:rPr>
        <w:t>Isolates a part of text that might be formatted in a different direction from other text outside it</w:t>
      </w:r>
    </w:p>
    <w:p w14:paraId="31EB5D54"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109</w:t>
      </w:r>
      <w:r w:rsidR="00515731" w:rsidRPr="00BE1E6A">
        <w:rPr>
          <w:rFonts w:ascii="Arial" w:hAnsi="Arial" w:cs="Arial"/>
          <w:b/>
          <w:sz w:val="20"/>
          <w:szCs w:val="20"/>
        </w:rPr>
        <w:t>. &lt;canvas&gt;:-</w:t>
      </w:r>
      <w:r w:rsidR="00486AB4" w:rsidRPr="00BE1E6A">
        <w:rPr>
          <w:rFonts w:ascii="Arial" w:hAnsi="Arial" w:cs="Arial"/>
          <w:b/>
          <w:sz w:val="20"/>
          <w:szCs w:val="20"/>
        </w:rPr>
        <w:t xml:space="preserve"> </w:t>
      </w:r>
      <w:r w:rsidR="00515731" w:rsidRPr="00BE1E6A">
        <w:rPr>
          <w:rFonts w:ascii="Arial" w:hAnsi="Arial" w:cs="Arial"/>
          <w:sz w:val="20"/>
          <w:szCs w:val="20"/>
        </w:rPr>
        <w:t>Used to draw graphics, on the fly, via scripting (usually JavaScript)</w:t>
      </w:r>
    </w:p>
    <w:p w14:paraId="2D683ED3"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110</w:t>
      </w:r>
      <w:r w:rsidR="00515731" w:rsidRPr="00BE1E6A">
        <w:rPr>
          <w:rFonts w:ascii="Arial" w:hAnsi="Arial" w:cs="Arial"/>
          <w:b/>
          <w:sz w:val="20"/>
          <w:szCs w:val="20"/>
        </w:rPr>
        <w:t>. &lt;dialog&gt;:-</w:t>
      </w:r>
      <w:r w:rsidR="00486AB4" w:rsidRPr="00BE1E6A">
        <w:rPr>
          <w:rFonts w:ascii="Arial" w:hAnsi="Arial" w:cs="Arial"/>
          <w:b/>
          <w:sz w:val="20"/>
          <w:szCs w:val="20"/>
        </w:rPr>
        <w:t xml:space="preserve"> </w:t>
      </w:r>
      <w:r w:rsidR="00515731" w:rsidRPr="00BE1E6A">
        <w:rPr>
          <w:rFonts w:ascii="Arial" w:hAnsi="Arial" w:cs="Arial"/>
          <w:sz w:val="20"/>
          <w:szCs w:val="20"/>
        </w:rPr>
        <w:t>Defines a dialog box or window</w:t>
      </w:r>
    </w:p>
    <w:p w14:paraId="133F004B"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111</w:t>
      </w:r>
      <w:r w:rsidR="00515731" w:rsidRPr="00BE1E6A">
        <w:rPr>
          <w:rFonts w:ascii="Arial" w:hAnsi="Arial" w:cs="Arial"/>
          <w:b/>
          <w:sz w:val="20"/>
          <w:szCs w:val="20"/>
        </w:rPr>
        <w:t>. &lt;footer&gt;:-</w:t>
      </w:r>
      <w:r w:rsidR="00486AB4" w:rsidRPr="00BE1E6A">
        <w:rPr>
          <w:rFonts w:ascii="Arial" w:hAnsi="Arial" w:cs="Arial"/>
          <w:b/>
          <w:sz w:val="20"/>
          <w:szCs w:val="20"/>
        </w:rPr>
        <w:t xml:space="preserve"> </w:t>
      </w:r>
      <w:r w:rsidR="00515731" w:rsidRPr="00BE1E6A">
        <w:rPr>
          <w:rFonts w:ascii="Arial" w:hAnsi="Arial" w:cs="Arial"/>
          <w:sz w:val="20"/>
          <w:szCs w:val="20"/>
        </w:rPr>
        <w:t>Defines a footer for a document or section</w:t>
      </w:r>
    </w:p>
    <w:p w14:paraId="72FAF657"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112</w:t>
      </w:r>
      <w:r w:rsidR="00515731" w:rsidRPr="00BE1E6A">
        <w:rPr>
          <w:rFonts w:ascii="Arial" w:hAnsi="Arial" w:cs="Arial"/>
          <w:b/>
          <w:sz w:val="20"/>
          <w:szCs w:val="20"/>
        </w:rPr>
        <w:t>. &lt;header&gt;:-</w:t>
      </w:r>
      <w:r w:rsidR="00486AB4" w:rsidRPr="00BE1E6A">
        <w:rPr>
          <w:rFonts w:ascii="Arial" w:hAnsi="Arial" w:cs="Arial"/>
          <w:b/>
          <w:sz w:val="20"/>
          <w:szCs w:val="20"/>
        </w:rPr>
        <w:t xml:space="preserve"> </w:t>
      </w:r>
      <w:r w:rsidR="00515731" w:rsidRPr="00BE1E6A">
        <w:rPr>
          <w:rFonts w:ascii="Arial" w:hAnsi="Arial" w:cs="Arial"/>
          <w:sz w:val="20"/>
          <w:szCs w:val="20"/>
        </w:rPr>
        <w:t>Defines a header for a document or section</w:t>
      </w:r>
    </w:p>
    <w:p w14:paraId="20C9512F"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113</w:t>
      </w:r>
      <w:r w:rsidR="00515731" w:rsidRPr="00BE1E6A">
        <w:rPr>
          <w:rFonts w:ascii="Arial" w:hAnsi="Arial" w:cs="Arial"/>
          <w:b/>
          <w:sz w:val="20"/>
          <w:szCs w:val="20"/>
        </w:rPr>
        <w:t>. &lt;meter&gt;:-</w:t>
      </w:r>
      <w:r w:rsidR="00486AB4" w:rsidRPr="00BE1E6A">
        <w:rPr>
          <w:rFonts w:ascii="Arial" w:hAnsi="Arial" w:cs="Arial"/>
          <w:b/>
          <w:sz w:val="20"/>
          <w:szCs w:val="20"/>
        </w:rPr>
        <w:t xml:space="preserve"> </w:t>
      </w:r>
      <w:r w:rsidR="00515731" w:rsidRPr="00BE1E6A">
        <w:rPr>
          <w:rFonts w:ascii="Arial" w:hAnsi="Arial" w:cs="Arial"/>
          <w:sz w:val="20"/>
          <w:szCs w:val="20"/>
        </w:rPr>
        <w:t>Defines a scalar measurement within a known range (a gauge)</w:t>
      </w:r>
    </w:p>
    <w:p w14:paraId="663C2900"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114</w:t>
      </w:r>
      <w:r w:rsidR="00515731" w:rsidRPr="00BE1E6A">
        <w:rPr>
          <w:rFonts w:ascii="Arial" w:hAnsi="Arial" w:cs="Arial"/>
          <w:b/>
          <w:sz w:val="20"/>
          <w:szCs w:val="20"/>
        </w:rPr>
        <w:t>. &lt;output&gt;:-</w:t>
      </w:r>
      <w:r w:rsidR="00486AB4" w:rsidRPr="00BE1E6A">
        <w:rPr>
          <w:rFonts w:ascii="Arial" w:hAnsi="Arial" w:cs="Arial"/>
          <w:b/>
          <w:sz w:val="20"/>
          <w:szCs w:val="20"/>
        </w:rPr>
        <w:t xml:space="preserve"> </w:t>
      </w:r>
      <w:r w:rsidR="00515731" w:rsidRPr="00BE1E6A">
        <w:rPr>
          <w:rFonts w:ascii="Arial" w:hAnsi="Arial" w:cs="Arial"/>
          <w:sz w:val="20"/>
          <w:szCs w:val="20"/>
        </w:rPr>
        <w:t>Defines the result of a calculation</w:t>
      </w:r>
    </w:p>
    <w:p w14:paraId="2CFDD64B"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115</w:t>
      </w:r>
      <w:r w:rsidR="00515731" w:rsidRPr="00BE1E6A">
        <w:rPr>
          <w:rFonts w:ascii="Arial" w:hAnsi="Arial" w:cs="Arial"/>
          <w:b/>
          <w:sz w:val="20"/>
          <w:szCs w:val="20"/>
        </w:rPr>
        <w:t>. &lt;rp&gt;:-</w:t>
      </w:r>
      <w:r w:rsidR="00486AB4" w:rsidRPr="00BE1E6A">
        <w:rPr>
          <w:rFonts w:ascii="Arial" w:hAnsi="Arial" w:cs="Arial"/>
          <w:b/>
          <w:sz w:val="20"/>
          <w:szCs w:val="20"/>
        </w:rPr>
        <w:t xml:space="preserve"> </w:t>
      </w:r>
      <w:r w:rsidR="00515731" w:rsidRPr="00BE1E6A">
        <w:rPr>
          <w:rFonts w:ascii="Arial" w:hAnsi="Arial" w:cs="Arial"/>
          <w:sz w:val="20"/>
          <w:szCs w:val="20"/>
        </w:rPr>
        <w:t>Defines what to show in browsers that do not support ruby annotations</w:t>
      </w:r>
    </w:p>
    <w:p w14:paraId="2112C74D"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116</w:t>
      </w:r>
      <w:r w:rsidR="00515731" w:rsidRPr="00BE1E6A">
        <w:rPr>
          <w:rFonts w:ascii="Arial" w:hAnsi="Arial" w:cs="Arial"/>
          <w:b/>
          <w:sz w:val="20"/>
          <w:szCs w:val="20"/>
        </w:rPr>
        <w:t>. &lt;rt&gt;:-</w:t>
      </w:r>
      <w:r w:rsidR="00486AB4" w:rsidRPr="00BE1E6A">
        <w:rPr>
          <w:rFonts w:ascii="Arial" w:hAnsi="Arial" w:cs="Arial"/>
          <w:b/>
          <w:sz w:val="20"/>
          <w:szCs w:val="20"/>
        </w:rPr>
        <w:t xml:space="preserve"> </w:t>
      </w:r>
      <w:r w:rsidR="00515731" w:rsidRPr="00BE1E6A">
        <w:rPr>
          <w:rFonts w:ascii="Arial" w:hAnsi="Arial" w:cs="Arial"/>
          <w:sz w:val="20"/>
          <w:szCs w:val="20"/>
        </w:rPr>
        <w:t>Defines an explanation/pronunciation of characters (for East Asian typography)</w:t>
      </w:r>
    </w:p>
    <w:p w14:paraId="68749675"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117</w:t>
      </w:r>
      <w:r w:rsidR="00515731" w:rsidRPr="00BE1E6A">
        <w:rPr>
          <w:rFonts w:ascii="Arial" w:hAnsi="Arial" w:cs="Arial"/>
          <w:b/>
          <w:sz w:val="20"/>
          <w:szCs w:val="20"/>
        </w:rPr>
        <w:t>. &lt;ruby&gt;:-</w:t>
      </w:r>
      <w:r w:rsidR="00486AB4" w:rsidRPr="00BE1E6A">
        <w:rPr>
          <w:rFonts w:ascii="Arial" w:hAnsi="Arial" w:cs="Arial"/>
          <w:b/>
          <w:sz w:val="20"/>
          <w:szCs w:val="20"/>
        </w:rPr>
        <w:t xml:space="preserve"> </w:t>
      </w:r>
      <w:r w:rsidR="00515731" w:rsidRPr="00BE1E6A">
        <w:rPr>
          <w:rFonts w:ascii="Arial" w:hAnsi="Arial" w:cs="Arial"/>
          <w:sz w:val="20"/>
          <w:szCs w:val="20"/>
        </w:rPr>
        <w:t>Defines a ruby annotation (for East Asian typography)</w:t>
      </w:r>
    </w:p>
    <w:p w14:paraId="5BBCFD44"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118</w:t>
      </w:r>
      <w:r w:rsidR="00515731" w:rsidRPr="00BE1E6A">
        <w:rPr>
          <w:rFonts w:ascii="Arial" w:hAnsi="Arial" w:cs="Arial"/>
          <w:b/>
          <w:sz w:val="20"/>
          <w:szCs w:val="20"/>
        </w:rPr>
        <w:t>. &lt;section&gt;:-</w:t>
      </w:r>
      <w:r w:rsidR="00486AB4" w:rsidRPr="00BE1E6A">
        <w:rPr>
          <w:rFonts w:ascii="Arial" w:hAnsi="Arial" w:cs="Arial"/>
          <w:b/>
          <w:sz w:val="20"/>
          <w:szCs w:val="20"/>
        </w:rPr>
        <w:t xml:space="preserve"> </w:t>
      </w:r>
      <w:r w:rsidR="00515731" w:rsidRPr="00BE1E6A">
        <w:rPr>
          <w:rFonts w:ascii="Arial" w:hAnsi="Arial" w:cs="Arial"/>
          <w:sz w:val="20"/>
          <w:szCs w:val="20"/>
        </w:rPr>
        <w:t>Defines a section in a document</w:t>
      </w:r>
    </w:p>
    <w:p w14:paraId="7C4CEFB8"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119</w:t>
      </w:r>
      <w:r w:rsidR="00515731" w:rsidRPr="00BE1E6A">
        <w:rPr>
          <w:rFonts w:ascii="Arial" w:hAnsi="Arial" w:cs="Arial"/>
          <w:b/>
          <w:sz w:val="20"/>
          <w:szCs w:val="20"/>
        </w:rPr>
        <w:t>. &lt;source&gt;:-</w:t>
      </w:r>
      <w:r w:rsidR="00486AB4" w:rsidRPr="00BE1E6A">
        <w:rPr>
          <w:rFonts w:ascii="Arial" w:hAnsi="Arial" w:cs="Arial"/>
          <w:b/>
          <w:sz w:val="20"/>
          <w:szCs w:val="20"/>
        </w:rPr>
        <w:t xml:space="preserve"> </w:t>
      </w:r>
      <w:r w:rsidR="00515731" w:rsidRPr="00BE1E6A">
        <w:rPr>
          <w:rFonts w:ascii="Arial" w:hAnsi="Arial" w:cs="Arial"/>
          <w:sz w:val="20"/>
          <w:szCs w:val="20"/>
        </w:rPr>
        <w:t>Defines multiple media resources for media elements (&lt;video&gt; and &lt;audio&gt;)</w:t>
      </w:r>
    </w:p>
    <w:p w14:paraId="2E9553C4"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120</w:t>
      </w:r>
      <w:r w:rsidR="00515731" w:rsidRPr="00BE1E6A">
        <w:rPr>
          <w:rFonts w:ascii="Arial" w:hAnsi="Arial" w:cs="Arial"/>
          <w:b/>
          <w:sz w:val="20"/>
          <w:szCs w:val="20"/>
        </w:rPr>
        <w:t>. &lt;time&gt;:-</w:t>
      </w:r>
      <w:r w:rsidR="00486AB4" w:rsidRPr="00BE1E6A">
        <w:rPr>
          <w:rFonts w:ascii="Arial" w:hAnsi="Arial" w:cs="Arial"/>
          <w:b/>
          <w:sz w:val="20"/>
          <w:szCs w:val="20"/>
        </w:rPr>
        <w:t xml:space="preserve"> </w:t>
      </w:r>
      <w:r w:rsidR="00515731" w:rsidRPr="00BE1E6A">
        <w:rPr>
          <w:rFonts w:ascii="Arial" w:hAnsi="Arial" w:cs="Arial"/>
          <w:sz w:val="20"/>
          <w:szCs w:val="20"/>
        </w:rPr>
        <w:t>Defines a date/time</w:t>
      </w:r>
    </w:p>
    <w:p w14:paraId="31BB4BAA" w14:textId="77777777" w:rsidR="00515731" w:rsidRPr="00BE1E6A" w:rsidRDefault="00067495" w:rsidP="00374B0B">
      <w:pPr>
        <w:spacing w:after="0"/>
        <w:jc w:val="both"/>
        <w:rPr>
          <w:rFonts w:ascii="Arial" w:hAnsi="Arial" w:cs="Arial"/>
          <w:sz w:val="20"/>
          <w:szCs w:val="20"/>
        </w:rPr>
      </w:pPr>
      <w:r w:rsidRPr="00BE1E6A">
        <w:rPr>
          <w:rFonts w:ascii="Arial" w:hAnsi="Arial" w:cs="Arial"/>
          <w:b/>
          <w:sz w:val="20"/>
          <w:szCs w:val="20"/>
        </w:rPr>
        <w:t>121</w:t>
      </w:r>
      <w:r w:rsidR="00515731" w:rsidRPr="00BE1E6A">
        <w:rPr>
          <w:rFonts w:ascii="Arial" w:hAnsi="Arial" w:cs="Arial"/>
          <w:b/>
          <w:sz w:val="20"/>
          <w:szCs w:val="20"/>
        </w:rPr>
        <w:t>. &lt;track&gt;:-</w:t>
      </w:r>
      <w:r w:rsidR="00486AB4" w:rsidRPr="00BE1E6A">
        <w:rPr>
          <w:rFonts w:ascii="Arial" w:hAnsi="Arial" w:cs="Arial"/>
          <w:b/>
          <w:sz w:val="20"/>
          <w:szCs w:val="20"/>
        </w:rPr>
        <w:t xml:space="preserve"> </w:t>
      </w:r>
      <w:r w:rsidR="00515731" w:rsidRPr="00BE1E6A">
        <w:rPr>
          <w:rFonts w:ascii="Arial" w:hAnsi="Arial" w:cs="Arial"/>
          <w:sz w:val="20"/>
          <w:szCs w:val="20"/>
        </w:rPr>
        <w:t>Defines text tracks for media elements (&lt;video&gt; and &lt;audio&gt;)</w:t>
      </w:r>
    </w:p>
    <w:p w14:paraId="79527AD7" w14:textId="77777777" w:rsidR="00B000C8" w:rsidRPr="00BE1E6A" w:rsidRDefault="00067495" w:rsidP="00374B0B">
      <w:pPr>
        <w:spacing w:after="0"/>
        <w:jc w:val="both"/>
        <w:rPr>
          <w:rFonts w:ascii="Arial" w:hAnsi="Arial" w:cs="Arial"/>
          <w:sz w:val="20"/>
          <w:szCs w:val="20"/>
        </w:rPr>
      </w:pPr>
      <w:r w:rsidRPr="00BE1E6A">
        <w:rPr>
          <w:rFonts w:ascii="Arial" w:hAnsi="Arial" w:cs="Arial"/>
          <w:b/>
          <w:sz w:val="20"/>
          <w:szCs w:val="20"/>
        </w:rPr>
        <w:t>122</w:t>
      </w:r>
      <w:r w:rsidR="00515731" w:rsidRPr="00BE1E6A">
        <w:rPr>
          <w:rFonts w:ascii="Arial" w:hAnsi="Arial" w:cs="Arial"/>
          <w:b/>
          <w:sz w:val="20"/>
          <w:szCs w:val="20"/>
        </w:rPr>
        <w:t>. &lt;wbr&gt;:-</w:t>
      </w:r>
      <w:r w:rsidR="00486AB4" w:rsidRPr="00BE1E6A">
        <w:rPr>
          <w:rFonts w:ascii="Arial" w:hAnsi="Arial" w:cs="Arial"/>
          <w:b/>
          <w:sz w:val="20"/>
          <w:szCs w:val="20"/>
        </w:rPr>
        <w:t xml:space="preserve"> </w:t>
      </w:r>
      <w:r w:rsidR="00515731" w:rsidRPr="00BE1E6A">
        <w:rPr>
          <w:rFonts w:ascii="Arial" w:hAnsi="Arial" w:cs="Arial"/>
          <w:sz w:val="20"/>
          <w:szCs w:val="20"/>
        </w:rPr>
        <w:t>Defines a possible line-break</w:t>
      </w:r>
    </w:p>
    <w:p w14:paraId="6C3F923F" w14:textId="77777777" w:rsidR="00C74A41" w:rsidRPr="00BE1E6A" w:rsidRDefault="00067495" w:rsidP="00374B0B">
      <w:pPr>
        <w:spacing w:after="0"/>
        <w:jc w:val="both"/>
        <w:rPr>
          <w:rFonts w:ascii="Arial" w:hAnsi="Arial" w:cs="Arial"/>
          <w:color w:val="000000"/>
          <w:sz w:val="20"/>
          <w:szCs w:val="20"/>
          <w:shd w:val="clear" w:color="auto" w:fill="FFFFFF"/>
        </w:rPr>
      </w:pPr>
      <w:r w:rsidRPr="00BE1E6A">
        <w:rPr>
          <w:rFonts w:ascii="Arial" w:hAnsi="Arial" w:cs="Arial"/>
          <w:b/>
          <w:sz w:val="20"/>
          <w:szCs w:val="20"/>
        </w:rPr>
        <w:t>123</w:t>
      </w:r>
      <w:r w:rsidR="00090868" w:rsidRPr="00BE1E6A">
        <w:rPr>
          <w:rFonts w:ascii="Arial" w:hAnsi="Arial" w:cs="Arial"/>
          <w:b/>
          <w:sz w:val="20"/>
          <w:szCs w:val="20"/>
        </w:rPr>
        <w:t xml:space="preserve">. </w:t>
      </w:r>
      <w:r w:rsidR="00C74A41" w:rsidRPr="00BE1E6A">
        <w:rPr>
          <w:rFonts w:ascii="Arial" w:hAnsi="Arial" w:cs="Arial"/>
          <w:b/>
          <w:sz w:val="20"/>
          <w:szCs w:val="20"/>
        </w:rPr>
        <w:t>&lt;main&gt;:-</w:t>
      </w:r>
      <w:r w:rsidR="00C74A41" w:rsidRPr="00BE1E6A">
        <w:rPr>
          <w:rFonts w:ascii="Arial" w:hAnsi="Arial" w:cs="Arial"/>
          <w:sz w:val="20"/>
          <w:szCs w:val="20"/>
        </w:rPr>
        <w:t xml:space="preserve"> </w:t>
      </w:r>
      <w:r w:rsidR="00C74A41" w:rsidRPr="00BE1E6A">
        <w:rPr>
          <w:rFonts w:ascii="Arial" w:hAnsi="Arial" w:cs="Arial"/>
          <w:color w:val="000000"/>
          <w:sz w:val="20"/>
          <w:szCs w:val="20"/>
          <w:shd w:val="clear" w:color="auto" w:fill="FFFFFF"/>
        </w:rPr>
        <w:t>Specifies the main content of a document.</w:t>
      </w:r>
    </w:p>
    <w:p w14:paraId="5DDA7CBC" w14:textId="77777777" w:rsidR="00090868" w:rsidRPr="00BE1E6A" w:rsidRDefault="00067495" w:rsidP="00374B0B">
      <w:pPr>
        <w:spacing w:after="0"/>
        <w:jc w:val="both"/>
        <w:rPr>
          <w:rFonts w:ascii="Arial" w:hAnsi="Arial" w:cs="Arial"/>
          <w:color w:val="000000"/>
          <w:sz w:val="20"/>
          <w:szCs w:val="20"/>
          <w:shd w:val="clear" w:color="auto" w:fill="F1F1F1"/>
        </w:rPr>
      </w:pPr>
      <w:r w:rsidRPr="00BE1E6A">
        <w:rPr>
          <w:rFonts w:ascii="Arial" w:hAnsi="Arial" w:cs="Arial"/>
          <w:b/>
          <w:color w:val="000000"/>
          <w:sz w:val="20"/>
          <w:szCs w:val="20"/>
          <w:shd w:val="clear" w:color="auto" w:fill="FFFFFF"/>
        </w:rPr>
        <w:t>124</w:t>
      </w:r>
      <w:r w:rsidR="00090868" w:rsidRPr="00BE1E6A">
        <w:rPr>
          <w:rFonts w:ascii="Arial" w:hAnsi="Arial" w:cs="Arial"/>
          <w:b/>
          <w:color w:val="000000"/>
          <w:sz w:val="20"/>
          <w:szCs w:val="20"/>
          <w:shd w:val="clear" w:color="auto" w:fill="FFFFFF"/>
        </w:rPr>
        <w:t>. &lt;picture&gt;:-</w:t>
      </w:r>
      <w:r w:rsidR="00090868" w:rsidRPr="00BE1E6A">
        <w:rPr>
          <w:rFonts w:ascii="Arial" w:hAnsi="Arial" w:cs="Arial"/>
          <w:color w:val="000000"/>
          <w:sz w:val="20"/>
          <w:szCs w:val="20"/>
          <w:shd w:val="clear" w:color="auto" w:fill="FFFFFF"/>
        </w:rPr>
        <w:t xml:space="preserve"> </w:t>
      </w:r>
      <w:r w:rsidR="00090868" w:rsidRPr="00BE1E6A">
        <w:rPr>
          <w:rFonts w:ascii="Arial" w:hAnsi="Arial" w:cs="Arial"/>
          <w:color w:val="000000"/>
          <w:sz w:val="20"/>
          <w:szCs w:val="20"/>
          <w:shd w:val="clear" w:color="auto" w:fill="F1F1F1"/>
        </w:rPr>
        <w:t>Defines a container for multiple image resources.</w:t>
      </w:r>
    </w:p>
    <w:p w14:paraId="21F03042" w14:textId="77777777" w:rsidR="005702C8" w:rsidRPr="00BE1E6A" w:rsidRDefault="00067495" w:rsidP="00374B0B">
      <w:pPr>
        <w:spacing w:after="0"/>
        <w:jc w:val="both"/>
        <w:rPr>
          <w:rFonts w:ascii="Arial" w:hAnsi="Arial" w:cs="Arial"/>
          <w:color w:val="000000"/>
          <w:sz w:val="20"/>
          <w:szCs w:val="20"/>
          <w:shd w:val="clear" w:color="auto" w:fill="FFFFFF"/>
        </w:rPr>
      </w:pPr>
      <w:r w:rsidRPr="00BE1E6A">
        <w:rPr>
          <w:rFonts w:ascii="Arial" w:hAnsi="Arial" w:cs="Arial"/>
          <w:b/>
          <w:color w:val="000000"/>
          <w:sz w:val="20"/>
          <w:szCs w:val="20"/>
          <w:shd w:val="clear" w:color="auto" w:fill="F1F1F1"/>
        </w:rPr>
        <w:t>125</w:t>
      </w:r>
      <w:r w:rsidR="005702C8" w:rsidRPr="00BE1E6A">
        <w:rPr>
          <w:rFonts w:ascii="Arial" w:hAnsi="Arial" w:cs="Arial"/>
          <w:b/>
          <w:color w:val="000000"/>
          <w:sz w:val="20"/>
          <w:szCs w:val="20"/>
          <w:shd w:val="clear" w:color="auto" w:fill="F1F1F1"/>
        </w:rPr>
        <w:t>. &lt;svg&gt;:-</w:t>
      </w:r>
      <w:r w:rsidR="005702C8" w:rsidRPr="00BE1E6A">
        <w:rPr>
          <w:rFonts w:ascii="Arial" w:hAnsi="Arial" w:cs="Arial"/>
          <w:color w:val="000000"/>
          <w:sz w:val="20"/>
          <w:szCs w:val="20"/>
          <w:shd w:val="clear" w:color="auto" w:fill="F1F1F1"/>
        </w:rPr>
        <w:t xml:space="preserve"> </w:t>
      </w:r>
      <w:r w:rsidR="005702C8" w:rsidRPr="00BE1E6A">
        <w:rPr>
          <w:rFonts w:ascii="Arial" w:hAnsi="Arial" w:cs="Arial"/>
          <w:color w:val="000000"/>
          <w:sz w:val="20"/>
          <w:szCs w:val="20"/>
          <w:shd w:val="clear" w:color="auto" w:fill="FFFFFF"/>
        </w:rPr>
        <w:t>Defines a container for SVG graphics.</w:t>
      </w:r>
    </w:p>
    <w:p w14:paraId="16782667" w14:textId="77777777" w:rsidR="00C65115" w:rsidRPr="00BE1E6A" w:rsidRDefault="005B5C0B" w:rsidP="00374B0B">
      <w:pPr>
        <w:spacing w:after="0"/>
        <w:jc w:val="both"/>
        <w:rPr>
          <w:rFonts w:ascii="Arial" w:hAnsi="Arial" w:cs="Arial"/>
          <w:sz w:val="20"/>
          <w:szCs w:val="20"/>
        </w:rPr>
      </w:pPr>
      <w:r w:rsidRPr="00BE1E6A">
        <w:rPr>
          <w:rFonts w:ascii="Arial" w:hAnsi="Arial" w:cs="Arial"/>
          <w:b/>
          <w:color w:val="000000"/>
          <w:sz w:val="20"/>
          <w:szCs w:val="20"/>
          <w:shd w:val="clear" w:color="auto" w:fill="FFFFFF"/>
        </w:rPr>
        <w:t>126</w:t>
      </w:r>
      <w:r w:rsidR="00C65115" w:rsidRPr="00BE1E6A">
        <w:rPr>
          <w:rFonts w:ascii="Arial" w:hAnsi="Arial" w:cs="Arial"/>
          <w:b/>
          <w:color w:val="000000"/>
          <w:sz w:val="20"/>
          <w:szCs w:val="20"/>
          <w:shd w:val="clear" w:color="auto" w:fill="FFFFFF"/>
        </w:rPr>
        <w:t>. &lt;template&gt;:-</w:t>
      </w:r>
      <w:r w:rsidR="00C65115" w:rsidRPr="00BE1E6A">
        <w:rPr>
          <w:rFonts w:ascii="Arial" w:hAnsi="Arial" w:cs="Arial"/>
          <w:color w:val="000000"/>
          <w:sz w:val="20"/>
          <w:szCs w:val="20"/>
          <w:shd w:val="clear" w:color="auto" w:fill="FFFFFF"/>
        </w:rPr>
        <w:t xml:space="preserve"> Defines a template.</w:t>
      </w:r>
    </w:p>
    <w:p w14:paraId="1A65E967" w14:textId="77777777" w:rsidR="00515731" w:rsidRPr="00BE1E6A" w:rsidRDefault="00515731" w:rsidP="00374B0B">
      <w:pPr>
        <w:spacing w:after="0"/>
        <w:jc w:val="both"/>
        <w:rPr>
          <w:rFonts w:ascii="Arial" w:hAnsi="Arial" w:cs="Arial"/>
          <w:sz w:val="20"/>
          <w:szCs w:val="20"/>
        </w:rPr>
      </w:pPr>
    </w:p>
    <w:p w14:paraId="52B7DFCC" w14:textId="77777777" w:rsidR="00B374E2" w:rsidRPr="00BE1E6A" w:rsidRDefault="00B374E2" w:rsidP="00374B0B">
      <w:pPr>
        <w:pStyle w:val="Heading2"/>
        <w:jc w:val="both"/>
        <w:rPr>
          <w:rFonts w:ascii="Arial" w:hAnsi="Arial" w:cs="Arial"/>
          <w:sz w:val="20"/>
          <w:szCs w:val="20"/>
        </w:rPr>
      </w:pPr>
      <w:r w:rsidRPr="00BE1E6A">
        <w:rPr>
          <w:rFonts w:ascii="Arial" w:hAnsi="Arial" w:cs="Arial"/>
          <w:sz w:val="20"/>
          <w:szCs w:val="20"/>
        </w:rPr>
        <w:t xml:space="preserve">HTML </w:t>
      </w:r>
      <w:r w:rsidR="0014096F">
        <w:rPr>
          <w:rFonts w:ascii="Arial" w:hAnsi="Arial" w:cs="Arial"/>
          <w:sz w:val="20"/>
          <w:szCs w:val="20"/>
        </w:rPr>
        <w:t>Common/</w:t>
      </w:r>
      <w:r w:rsidRPr="00BE1E6A">
        <w:rPr>
          <w:rFonts w:ascii="Arial" w:hAnsi="Arial" w:cs="Arial"/>
          <w:sz w:val="20"/>
          <w:szCs w:val="20"/>
        </w:rPr>
        <w:t>Standard Attributes:-</w:t>
      </w:r>
    </w:p>
    <w:p w14:paraId="7311649B" w14:textId="77777777" w:rsidR="00B374E2" w:rsidRPr="00BE1E6A" w:rsidRDefault="00B374E2" w:rsidP="00374B0B">
      <w:pPr>
        <w:spacing w:after="0"/>
        <w:ind w:firstLine="720"/>
        <w:jc w:val="both"/>
        <w:rPr>
          <w:rFonts w:ascii="Arial" w:hAnsi="Arial" w:cs="Arial"/>
          <w:sz w:val="20"/>
          <w:szCs w:val="20"/>
        </w:rPr>
      </w:pPr>
      <w:r w:rsidRPr="00BE1E6A">
        <w:rPr>
          <w:rFonts w:ascii="Arial" w:hAnsi="Arial" w:cs="Arial"/>
          <w:sz w:val="20"/>
          <w:szCs w:val="20"/>
        </w:rPr>
        <w:t>The attributes listed below are standard, and are supported by all HTML and XHTML tags, with a few exceptions.</w:t>
      </w:r>
    </w:p>
    <w:p w14:paraId="7D4D83CB"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Core Attributes</w:t>
      </w:r>
    </w:p>
    <w:tbl>
      <w:tblPr>
        <w:tblW w:w="5000" w:type="pct"/>
        <w:tblLook w:val="0000" w:firstRow="0" w:lastRow="0" w:firstColumn="0" w:lastColumn="0" w:noHBand="0" w:noVBand="0"/>
      </w:tblPr>
      <w:tblGrid>
        <w:gridCol w:w="1664"/>
        <w:gridCol w:w="2034"/>
        <w:gridCol w:w="5547"/>
      </w:tblGrid>
      <w:tr w:rsidR="00B374E2" w:rsidRPr="00BE1E6A" w14:paraId="354A78C6" w14:textId="77777777" w:rsidTr="00410A34">
        <w:tc>
          <w:tcPr>
            <w:tcW w:w="900" w:type="pct"/>
          </w:tcPr>
          <w:p w14:paraId="21C5FBC2"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1100" w:type="pct"/>
          </w:tcPr>
          <w:p w14:paraId="43580271"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22626F09"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73CB4FE0" w14:textId="77777777" w:rsidTr="00410A34">
        <w:tc>
          <w:tcPr>
            <w:tcW w:w="0" w:type="auto"/>
          </w:tcPr>
          <w:p w14:paraId="050808DE" w14:textId="77777777" w:rsidR="00B374E2" w:rsidRPr="00BE1E6A" w:rsidRDefault="008006F5" w:rsidP="00374B0B">
            <w:pPr>
              <w:spacing w:after="0"/>
              <w:jc w:val="both"/>
              <w:rPr>
                <w:rFonts w:ascii="Arial" w:hAnsi="Arial" w:cs="Arial"/>
                <w:sz w:val="20"/>
                <w:szCs w:val="20"/>
              </w:rPr>
            </w:pPr>
            <w:r>
              <w:rPr>
                <w:rFonts w:ascii="Arial" w:hAnsi="Arial" w:cs="Arial"/>
                <w:sz w:val="20"/>
                <w:szCs w:val="20"/>
              </w:rPr>
              <w:t>c</w:t>
            </w:r>
            <w:r w:rsidR="00B374E2" w:rsidRPr="00BE1E6A">
              <w:rPr>
                <w:rFonts w:ascii="Arial" w:hAnsi="Arial" w:cs="Arial"/>
                <w:sz w:val="20"/>
                <w:szCs w:val="20"/>
              </w:rPr>
              <w:t>lass</w:t>
            </w:r>
          </w:p>
        </w:tc>
        <w:tc>
          <w:tcPr>
            <w:tcW w:w="0" w:type="auto"/>
          </w:tcPr>
          <w:p w14:paraId="2048E453"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classname</w:t>
            </w:r>
          </w:p>
        </w:tc>
        <w:tc>
          <w:tcPr>
            <w:tcW w:w="0" w:type="auto"/>
          </w:tcPr>
          <w:p w14:paraId="276BF60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a classname for an element</w:t>
            </w:r>
          </w:p>
        </w:tc>
      </w:tr>
      <w:tr w:rsidR="00B374E2" w:rsidRPr="00BE1E6A" w14:paraId="6634F405" w14:textId="77777777" w:rsidTr="00410A34">
        <w:tc>
          <w:tcPr>
            <w:tcW w:w="0" w:type="auto"/>
          </w:tcPr>
          <w:p w14:paraId="59C42794" w14:textId="77777777" w:rsidR="00B374E2" w:rsidRPr="00BE1E6A" w:rsidRDefault="007A3C15" w:rsidP="00374B0B">
            <w:pPr>
              <w:spacing w:after="0"/>
              <w:jc w:val="both"/>
              <w:rPr>
                <w:rFonts w:ascii="Arial" w:hAnsi="Arial" w:cs="Arial"/>
                <w:sz w:val="20"/>
                <w:szCs w:val="20"/>
              </w:rPr>
            </w:pPr>
            <w:r>
              <w:rPr>
                <w:rFonts w:ascii="Arial" w:hAnsi="Arial" w:cs="Arial"/>
                <w:sz w:val="20"/>
                <w:szCs w:val="20"/>
              </w:rPr>
              <w:t>i</w:t>
            </w:r>
            <w:r w:rsidR="00B374E2" w:rsidRPr="00BE1E6A">
              <w:rPr>
                <w:rFonts w:ascii="Arial" w:hAnsi="Arial" w:cs="Arial"/>
                <w:sz w:val="20"/>
                <w:szCs w:val="20"/>
              </w:rPr>
              <w:t>d</w:t>
            </w:r>
          </w:p>
        </w:tc>
        <w:tc>
          <w:tcPr>
            <w:tcW w:w="0" w:type="auto"/>
          </w:tcPr>
          <w:p w14:paraId="552F457C" w14:textId="77777777" w:rsidR="00B374E2" w:rsidRPr="00BE1E6A" w:rsidRDefault="000E2D28" w:rsidP="00374B0B">
            <w:pPr>
              <w:spacing w:after="0"/>
              <w:jc w:val="both"/>
              <w:rPr>
                <w:rFonts w:ascii="Arial" w:hAnsi="Arial" w:cs="Arial"/>
                <w:sz w:val="20"/>
                <w:szCs w:val="20"/>
              </w:rPr>
            </w:pPr>
            <w:r w:rsidRPr="00BE1E6A">
              <w:rPr>
                <w:rFonts w:ascii="Arial" w:hAnsi="Arial" w:cs="Arial"/>
                <w:sz w:val="20"/>
                <w:szCs w:val="20"/>
              </w:rPr>
              <w:t>I</w:t>
            </w:r>
            <w:r w:rsidR="00B374E2" w:rsidRPr="00BE1E6A">
              <w:rPr>
                <w:rFonts w:ascii="Arial" w:hAnsi="Arial" w:cs="Arial"/>
                <w:sz w:val="20"/>
                <w:szCs w:val="20"/>
              </w:rPr>
              <w:t>d</w:t>
            </w:r>
          </w:p>
        </w:tc>
        <w:tc>
          <w:tcPr>
            <w:tcW w:w="0" w:type="auto"/>
          </w:tcPr>
          <w:p w14:paraId="11899565"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a unique id for an element</w:t>
            </w:r>
          </w:p>
        </w:tc>
      </w:tr>
      <w:tr w:rsidR="00B374E2" w:rsidRPr="00BE1E6A" w14:paraId="4D81104E" w14:textId="77777777" w:rsidTr="00410A34">
        <w:tc>
          <w:tcPr>
            <w:tcW w:w="0" w:type="auto"/>
          </w:tcPr>
          <w:p w14:paraId="188243BA" w14:textId="77777777" w:rsidR="00B374E2" w:rsidRPr="00BE1E6A" w:rsidRDefault="007A3C15" w:rsidP="00374B0B">
            <w:pPr>
              <w:spacing w:after="0"/>
              <w:jc w:val="both"/>
              <w:rPr>
                <w:rFonts w:ascii="Arial" w:hAnsi="Arial" w:cs="Arial"/>
                <w:sz w:val="20"/>
                <w:szCs w:val="20"/>
              </w:rPr>
            </w:pPr>
            <w:r>
              <w:rPr>
                <w:rFonts w:ascii="Arial" w:hAnsi="Arial" w:cs="Arial"/>
                <w:sz w:val="20"/>
                <w:szCs w:val="20"/>
              </w:rPr>
              <w:t>s</w:t>
            </w:r>
            <w:r w:rsidR="00B374E2" w:rsidRPr="00BE1E6A">
              <w:rPr>
                <w:rFonts w:ascii="Arial" w:hAnsi="Arial" w:cs="Arial"/>
                <w:sz w:val="20"/>
                <w:szCs w:val="20"/>
              </w:rPr>
              <w:t>tyle</w:t>
            </w:r>
          </w:p>
        </w:tc>
        <w:tc>
          <w:tcPr>
            <w:tcW w:w="0" w:type="auto"/>
          </w:tcPr>
          <w:p w14:paraId="586CFD3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style_definition</w:t>
            </w:r>
          </w:p>
        </w:tc>
        <w:tc>
          <w:tcPr>
            <w:tcW w:w="0" w:type="auto"/>
          </w:tcPr>
          <w:p w14:paraId="683B7EE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an inline style for an element</w:t>
            </w:r>
          </w:p>
        </w:tc>
      </w:tr>
      <w:tr w:rsidR="00B374E2" w:rsidRPr="00BE1E6A" w14:paraId="099EAAD5" w14:textId="77777777" w:rsidTr="00410A34">
        <w:tc>
          <w:tcPr>
            <w:tcW w:w="0" w:type="auto"/>
          </w:tcPr>
          <w:p w14:paraId="6B5B61BE" w14:textId="77777777" w:rsidR="00B374E2" w:rsidRPr="00BE1E6A" w:rsidRDefault="007A3C15" w:rsidP="00374B0B">
            <w:pPr>
              <w:spacing w:after="0"/>
              <w:jc w:val="both"/>
              <w:rPr>
                <w:rFonts w:ascii="Arial" w:hAnsi="Arial" w:cs="Arial"/>
                <w:sz w:val="20"/>
                <w:szCs w:val="20"/>
              </w:rPr>
            </w:pPr>
            <w:r>
              <w:rPr>
                <w:rFonts w:ascii="Arial" w:hAnsi="Arial" w:cs="Arial"/>
                <w:sz w:val="20"/>
                <w:szCs w:val="20"/>
              </w:rPr>
              <w:t>t</w:t>
            </w:r>
            <w:r w:rsidR="00B374E2" w:rsidRPr="00BE1E6A">
              <w:rPr>
                <w:rFonts w:ascii="Arial" w:hAnsi="Arial" w:cs="Arial"/>
                <w:sz w:val="20"/>
                <w:szCs w:val="20"/>
              </w:rPr>
              <w:t>itle</w:t>
            </w:r>
          </w:p>
        </w:tc>
        <w:tc>
          <w:tcPr>
            <w:tcW w:w="0" w:type="auto"/>
          </w:tcPr>
          <w:p w14:paraId="2BC194F6"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tooltip_text </w:t>
            </w:r>
          </w:p>
        </w:tc>
        <w:tc>
          <w:tcPr>
            <w:tcW w:w="0" w:type="auto"/>
          </w:tcPr>
          <w:p w14:paraId="3C7C5A3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extra information about an element (displayed as a tool tip)</w:t>
            </w:r>
          </w:p>
        </w:tc>
      </w:tr>
    </w:tbl>
    <w:p w14:paraId="270C6A99"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Not valid in base, head, html, meta, param, script, style, and title elements.</w:t>
      </w:r>
    </w:p>
    <w:p w14:paraId="2262326C" w14:textId="77777777" w:rsidR="00B374E2" w:rsidRPr="00BE1E6A" w:rsidRDefault="00B374E2" w:rsidP="00374B0B">
      <w:pPr>
        <w:spacing w:after="0"/>
        <w:jc w:val="both"/>
        <w:rPr>
          <w:rFonts w:ascii="Arial" w:hAnsi="Arial" w:cs="Arial"/>
          <w:sz w:val="20"/>
          <w:szCs w:val="20"/>
        </w:rPr>
      </w:pPr>
    </w:p>
    <w:p w14:paraId="2C350D9C"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Language Attributes</w:t>
      </w:r>
    </w:p>
    <w:tbl>
      <w:tblPr>
        <w:tblW w:w="5000" w:type="pct"/>
        <w:tblLook w:val="0000" w:firstRow="0" w:lastRow="0" w:firstColumn="0" w:lastColumn="0" w:noHBand="0" w:noVBand="0"/>
      </w:tblPr>
      <w:tblGrid>
        <w:gridCol w:w="1664"/>
        <w:gridCol w:w="2034"/>
        <w:gridCol w:w="5547"/>
      </w:tblGrid>
      <w:tr w:rsidR="00B374E2" w:rsidRPr="00BE1E6A" w14:paraId="610B01B6" w14:textId="77777777" w:rsidTr="00410A34">
        <w:tc>
          <w:tcPr>
            <w:tcW w:w="900" w:type="pct"/>
          </w:tcPr>
          <w:p w14:paraId="0A57F23E"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1100" w:type="pct"/>
          </w:tcPr>
          <w:p w14:paraId="6AF4DC75"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4EBA6D96"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17C4F868" w14:textId="77777777" w:rsidTr="00410A34">
        <w:tc>
          <w:tcPr>
            <w:tcW w:w="0" w:type="auto"/>
          </w:tcPr>
          <w:p w14:paraId="7E4D845F" w14:textId="77777777" w:rsidR="00B374E2" w:rsidRPr="00BE1E6A" w:rsidRDefault="00835831" w:rsidP="00374B0B">
            <w:pPr>
              <w:spacing w:after="0"/>
              <w:jc w:val="both"/>
              <w:rPr>
                <w:rFonts w:ascii="Arial" w:hAnsi="Arial" w:cs="Arial"/>
                <w:sz w:val="20"/>
                <w:szCs w:val="20"/>
              </w:rPr>
            </w:pPr>
            <w:r w:rsidRPr="00BE1E6A">
              <w:rPr>
                <w:rFonts w:ascii="Arial" w:hAnsi="Arial" w:cs="Arial"/>
                <w:sz w:val="20"/>
                <w:szCs w:val="20"/>
              </w:rPr>
              <w:t>d</w:t>
            </w:r>
            <w:r w:rsidR="00B374E2" w:rsidRPr="00BE1E6A">
              <w:rPr>
                <w:rFonts w:ascii="Arial" w:hAnsi="Arial" w:cs="Arial"/>
                <w:sz w:val="20"/>
                <w:szCs w:val="20"/>
              </w:rPr>
              <w:t>ir</w:t>
            </w:r>
          </w:p>
        </w:tc>
        <w:tc>
          <w:tcPr>
            <w:tcW w:w="0" w:type="auto"/>
          </w:tcPr>
          <w:p w14:paraId="7EDC27D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ltr</w:t>
            </w:r>
            <w:r w:rsidRPr="00BE1E6A">
              <w:rPr>
                <w:rFonts w:ascii="Arial" w:hAnsi="Arial" w:cs="Arial"/>
                <w:sz w:val="20"/>
                <w:szCs w:val="20"/>
              </w:rPr>
              <w:br/>
              <w:t>rtl</w:t>
            </w:r>
          </w:p>
        </w:tc>
        <w:tc>
          <w:tcPr>
            <w:tcW w:w="0" w:type="auto"/>
          </w:tcPr>
          <w:p w14:paraId="5EF27D7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the text direction for the content in an element</w:t>
            </w:r>
          </w:p>
        </w:tc>
      </w:tr>
      <w:tr w:rsidR="00B374E2" w:rsidRPr="00BE1E6A" w14:paraId="2D74E20A" w14:textId="77777777" w:rsidTr="00410A34">
        <w:tc>
          <w:tcPr>
            <w:tcW w:w="0" w:type="auto"/>
          </w:tcPr>
          <w:p w14:paraId="7A7A7902" w14:textId="77777777" w:rsidR="00B374E2" w:rsidRPr="00BE1E6A" w:rsidRDefault="00FC04A0" w:rsidP="00374B0B">
            <w:pPr>
              <w:spacing w:after="0"/>
              <w:jc w:val="both"/>
              <w:rPr>
                <w:rFonts w:ascii="Arial" w:hAnsi="Arial" w:cs="Arial"/>
                <w:sz w:val="20"/>
                <w:szCs w:val="20"/>
              </w:rPr>
            </w:pPr>
            <w:r w:rsidRPr="00BE1E6A">
              <w:rPr>
                <w:rFonts w:ascii="Arial" w:hAnsi="Arial" w:cs="Arial"/>
                <w:sz w:val="20"/>
                <w:szCs w:val="20"/>
              </w:rPr>
              <w:t>l</w:t>
            </w:r>
            <w:r w:rsidR="00B374E2" w:rsidRPr="00BE1E6A">
              <w:rPr>
                <w:rFonts w:ascii="Arial" w:hAnsi="Arial" w:cs="Arial"/>
                <w:sz w:val="20"/>
                <w:szCs w:val="20"/>
              </w:rPr>
              <w:t>ang</w:t>
            </w:r>
          </w:p>
        </w:tc>
        <w:tc>
          <w:tcPr>
            <w:tcW w:w="0" w:type="auto"/>
          </w:tcPr>
          <w:p w14:paraId="478129A7"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language_ code</w:t>
            </w:r>
          </w:p>
        </w:tc>
        <w:tc>
          <w:tcPr>
            <w:tcW w:w="0" w:type="auto"/>
          </w:tcPr>
          <w:p w14:paraId="4127C31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 xml:space="preserve">Specifies a language code for the content in an element </w:t>
            </w:r>
          </w:p>
        </w:tc>
      </w:tr>
    </w:tbl>
    <w:p w14:paraId="78105D71"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Not valid in base, br, frame, frameset, hr, iframe, param, and script elements.</w:t>
      </w:r>
    </w:p>
    <w:p w14:paraId="26DDA0A7" w14:textId="77777777" w:rsidR="00B374E2" w:rsidRPr="00BE1E6A" w:rsidRDefault="00B374E2" w:rsidP="00374B0B">
      <w:pPr>
        <w:spacing w:after="0"/>
        <w:jc w:val="both"/>
        <w:rPr>
          <w:rFonts w:ascii="Arial" w:hAnsi="Arial" w:cs="Arial"/>
          <w:sz w:val="20"/>
          <w:szCs w:val="20"/>
        </w:rPr>
      </w:pPr>
    </w:p>
    <w:p w14:paraId="1F68F006"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Keyboard Attributes</w:t>
      </w:r>
    </w:p>
    <w:tbl>
      <w:tblPr>
        <w:tblW w:w="5000" w:type="pct"/>
        <w:tblLook w:val="0000" w:firstRow="0" w:lastRow="0" w:firstColumn="0" w:lastColumn="0" w:noHBand="0" w:noVBand="0"/>
      </w:tblPr>
      <w:tblGrid>
        <w:gridCol w:w="1664"/>
        <w:gridCol w:w="2034"/>
        <w:gridCol w:w="5547"/>
      </w:tblGrid>
      <w:tr w:rsidR="00B374E2" w:rsidRPr="00BE1E6A" w14:paraId="5348F1A7" w14:textId="77777777" w:rsidTr="00410A34">
        <w:tc>
          <w:tcPr>
            <w:tcW w:w="900" w:type="pct"/>
          </w:tcPr>
          <w:p w14:paraId="17CCE95A"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1100" w:type="pct"/>
          </w:tcPr>
          <w:p w14:paraId="2B20ED00"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2930E188"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42DE4AA9" w14:textId="77777777" w:rsidTr="00410A34">
        <w:tc>
          <w:tcPr>
            <w:tcW w:w="0" w:type="auto"/>
          </w:tcPr>
          <w:p w14:paraId="306B65F1"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accesskey</w:t>
            </w:r>
          </w:p>
        </w:tc>
        <w:tc>
          <w:tcPr>
            <w:tcW w:w="0" w:type="auto"/>
          </w:tcPr>
          <w:p w14:paraId="233292F6"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C</w:t>
            </w:r>
            <w:r w:rsidR="00B374E2" w:rsidRPr="00BE1E6A">
              <w:rPr>
                <w:rFonts w:ascii="Arial" w:hAnsi="Arial" w:cs="Arial"/>
                <w:sz w:val="20"/>
                <w:szCs w:val="20"/>
              </w:rPr>
              <w:t>haracter</w:t>
            </w:r>
          </w:p>
        </w:tc>
        <w:tc>
          <w:tcPr>
            <w:tcW w:w="0" w:type="auto"/>
          </w:tcPr>
          <w:p w14:paraId="663CBAF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a keyboard shortcut to access an element</w:t>
            </w:r>
          </w:p>
        </w:tc>
      </w:tr>
      <w:tr w:rsidR="00B374E2" w:rsidRPr="00BE1E6A" w14:paraId="6F5C0DD5" w14:textId="77777777" w:rsidTr="00410A34">
        <w:tc>
          <w:tcPr>
            <w:tcW w:w="0" w:type="auto"/>
          </w:tcPr>
          <w:p w14:paraId="64E30B8F" w14:textId="77777777" w:rsidR="00B374E2" w:rsidRPr="00BE1E6A" w:rsidRDefault="00177DC3" w:rsidP="00374B0B">
            <w:pPr>
              <w:spacing w:after="0"/>
              <w:jc w:val="both"/>
              <w:rPr>
                <w:rFonts w:ascii="Arial" w:hAnsi="Arial" w:cs="Arial"/>
                <w:sz w:val="20"/>
                <w:szCs w:val="20"/>
              </w:rPr>
            </w:pPr>
            <w:r w:rsidRPr="00BE1E6A">
              <w:rPr>
                <w:rFonts w:ascii="Arial" w:hAnsi="Arial" w:cs="Arial"/>
                <w:sz w:val="20"/>
                <w:szCs w:val="20"/>
              </w:rPr>
              <w:t>t</w:t>
            </w:r>
            <w:r w:rsidR="00B374E2" w:rsidRPr="00BE1E6A">
              <w:rPr>
                <w:rFonts w:ascii="Arial" w:hAnsi="Arial" w:cs="Arial"/>
                <w:sz w:val="20"/>
                <w:szCs w:val="20"/>
              </w:rPr>
              <w:t>abindex</w:t>
            </w:r>
          </w:p>
        </w:tc>
        <w:tc>
          <w:tcPr>
            <w:tcW w:w="0" w:type="auto"/>
          </w:tcPr>
          <w:p w14:paraId="753F68CE"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N</w:t>
            </w:r>
            <w:r w:rsidR="00B374E2" w:rsidRPr="00BE1E6A">
              <w:rPr>
                <w:rFonts w:ascii="Arial" w:hAnsi="Arial" w:cs="Arial"/>
                <w:sz w:val="20"/>
                <w:szCs w:val="20"/>
              </w:rPr>
              <w:t>umber</w:t>
            </w:r>
          </w:p>
        </w:tc>
        <w:tc>
          <w:tcPr>
            <w:tcW w:w="0" w:type="auto"/>
          </w:tcPr>
          <w:p w14:paraId="1CA48A58"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Specifies the tab order of an element</w:t>
            </w:r>
          </w:p>
        </w:tc>
      </w:tr>
    </w:tbl>
    <w:p w14:paraId="398BA99A" w14:textId="77777777" w:rsidR="00B374E2" w:rsidRPr="00BE1E6A" w:rsidRDefault="00B374E2" w:rsidP="00374B0B">
      <w:pPr>
        <w:spacing w:after="0"/>
        <w:jc w:val="both"/>
        <w:rPr>
          <w:rFonts w:ascii="Arial" w:hAnsi="Arial" w:cs="Arial"/>
          <w:sz w:val="20"/>
          <w:szCs w:val="20"/>
        </w:rPr>
      </w:pPr>
    </w:p>
    <w:p w14:paraId="3DF65149"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HTML Standard Event Attributes</w:t>
      </w:r>
    </w:p>
    <w:p w14:paraId="2D993D48"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HTML 4 added the ability to let events trigger actions in a browser, like starting a JavaScript when a user clicks on an element.</w:t>
      </w:r>
    </w:p>
    <w:p w14:paraId="6AD0ABE0"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Below is the standard event attributes that can be inserted into HTML elements to define event actions.</w:t>
      </w:r>
    </w:p>
    <w:p w14:paraId="625E9D78"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&lt;body&gt; and &lt;frameset&gt; Events. The two attributes below can only be used in &lt;body&gt; or &lt;frameset&gt;:</w:t>
      </w:r>
    </w:p>
    <w:p w14:paraId="62CBF06A" w14:textId="77777777" w:rsidR="00B374E2" w:rsidRPr="00BE1E6A" w:rsidRDefault="00B374E2" w:rsidP="00374B0B">
      <w:pPr>
        <w:spacing w:after="0"/>
        <w:jc w:val="both"/>
        <w:rPr>
          <w:rFonts w:ascii="Arial" w:hAnsi="Arial" w:cs="Arial"/>
          <w:sz w:val="20"/>
          <w:szCs w:val="20"/>
        </w:rPr>
      </w:pPr>
    </w:p>
    <w:tbl>
      <w:tblPr>
        <w:tblW w:w="5000" w:type="pct"/>
        <w:tblLook w:val="0000" w:firstRow="0" w:lastRow="0" w:firstColumn="0" w:lastColumn="0" w:noHBand="0" w:noVBand="0"/>
      </w:tblPr>
      <w:tblGrid>
        <w:gridCol w:w="2311"/>
        <w:gridCol w:w="1387"/>
        <w:gridCol w:w="5547"/>
      </w:tblGrid>
      <w:tr w:rsidR="00B374E2" w:rsidRPr="00BE1E6A" w14:paraId="736D78E0" w14:textId="77777777" w:rsidTr="00410A34">
        <w:tc>
          <w:tcPr>
            <w:tcW w:w="1250" w:type="pct"/>
          </w:tcPr>
          <w:p w14:paraId="44D2FAF5"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lastRenderedPageBreak/>
              <w:t>Attribute</w:t>
            </w:r>
          </w:p>
        </w:tc>
        <w:tc>
          <w:tcPr>
            <w:tcW w:w="750" w:type="pct"/>
          </w:tcPr>
          <w:p w14:paraId="6CF26AC8"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2AF77C6F"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0D2A937F" w14:textId="77777777" w:rsidTr="00410A34">
        <w:tc>
          <w:tcPr>
            <w:tcW w:w="0" w:type="auto"/>
          </w:tcPr>
          <w:p w14:paraId="49C31F50"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nload</w:t>
            </w:r>
          </w:p>
        </w:tc>
        <w:tc>
          <w:tcPr>
            <w:tcW w:w="0" w:type="auto"/>
          </w:tcPr>
          <w:p w14:paraId="5D95164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3B858AC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document load</w:t>
            </w:r>
          </w:p>
        </w:tc>
      </w:tr>
      <w:tr w:rsidR="00B374E2" w:rsidRPr="00BE1E6A" w14:paraId="698D3863" w14:textId="77777777" w:rsidTr="00410A34">
        <w:tc>
          <w:tcPr>
            <w:tcW w:w="0" w:type="auto"/>
          </w:tcPr>
          <w:p w14:paraId="35692B61"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onunload</w:t>
            </w:r>
          </w:p>
        </w:tc>
        <w:tc>
          <w:tcPr>
            <w:tcW w:w="0" w:type="auto"/>
          </w:tcPr>
          <w:p w14:paraId="1EB20394"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2E40085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document unload</w:t>
            </w:r>
          </w:p>
        </w:tc>
      </w:tr>
    </w:tbl>
    <w:p w14:paraId="69B92A0B" w14:textId="77777777" w:rsidR="00B374E2" w:rsidRPr="00BE1E6A" w:rsidRDefault="00B374E2" w:rsidP="00374B0B">
      <w:pPr>
        <w:spacing w:after="0"/>
        <w:jc w:val="both"/>
        <w:rPr>
          <w:rFonts w:ascii="Arial" w:hAnsi="Arial" w:cs="Arial"/>
          <w:sz w:val="20"/>
          <w:szCs w:val="20"/>
        </w:rPr>
      </w:pPr>
    </w:p>
    <w:p w14:paraId="7F8EE067"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Form Events</w:t>
      </w:r>
    </w:p>
    <w:p w14:paraId="2743CBA7"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The attributes below can be used in form elements:</w:t>
      </w:r>
    </w:p>
    <w:tbl>
      <w:tblPr>
        <w:tblW w:w="5000" w:type="pct"/>
        <w:tblLook w:val="0000" w:firstRow="0" w:lastRow="0" w:firstColumn="0" w:lastColumn="0" w:noHBand="0" w:noVBand="0"/>
      </w:tblPr>
      <w:tblGrid>
        <w:gridCol w:w="2311"/>
        <w:gridCol w:w="1387"/>
        <w:gridCol w:w="5547"/>
      </w:tblGrid>
      <w:tr w:rsidR="00B374E2" w:rsidRPr="00BE1E6A" w14:paraId="49EB9219" w14:textId="77777777" w:rsidTr="00410A34">
        <w:tc>
          <w:tcPr>
            <w:tcW w:w="1250" w:type="pct"/>
          </w:tcPr>
          <w:p w14:paraId="6EE87F6F"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750" w:type="pct"/>
          </w:tcPr>
          <w:p w14:paraId="686DC73F"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5681BAE4"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61D5CBCB" w14:textId="77777777" w:rsidTr="00410A34">
        <w:tc>
          <w:tcPr>
            <w:tcW w:w="0" w:type="auto"/>
          </w:tcPr>
          <w:p w14:paraId="6D5097AE"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nblur</w:t>
            </w:r>
          </w:p>
        </w:tc>
        <w:tc>
          <w:tcPr>
            <w:tcW w:w="0" w:type="auto"/>
          </w:tcPr>
          <w:p w14:paraId="47D7DCC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3F3EA892"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an element loses focus</w:t>
            </w:r>
          </w:p>
        </w:tc>
      </w:tr>
      <w:tr w:rsidR="00B374E2" w:rsidRPr="00BE1E6A" w14:paraId="7AA50C4C" w14:textId="77777777" w:rsidTr="00410A34">
        <w:tc>
          <w:tcPr>
            <w:tcW w:w="0" w:type="auto"/>
          </w:tcPr>
          <w:p w14:paraId="61F81405"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onchange</w:t>
            </w:r>
          </w:p>
        </w:tc>
        <w:tc>
          <w:tcPr>
            <w:tcW w:w="0" w:type="auto"/>
          </w:tcPr>
          <w:p w14:paraId="0524E587"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73861A1F"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an element change</w:t>
            </w:r>
          </w:p>
        </w:tc>
      </w:tr>
      <w:tr w:rsidR="00B374E2" w:rsidRPr="00BE1E6A" w14:paraId="192F082B" w14:textId="77777777" w:rsidTr="00410A34">
        <w:tc>
          <w:tcPr>
            <w:tcW w:w="0" w:type="auto"/>
          </w:tcPr>
          <w:p w14:paraId="28D5B553"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nfocus</w:t>
            </w:r>
          </w:p>
        </w:tc>
        <w:tc>
          <w:tcPr>
            <w:tcW w:w="0" w:type="auto"/>
          </w:tcPr>
          <w:p w14:paraId="2999F26B"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11F5AE5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an element gets focus</w:t>
            </w:r>
          </w:p>
        </w:tc>
      </w:tr>
      <w:tr w:rsidR="00B374E2" w:rsidRPr="00BE1E6A" w14:paraId="502C4863" w14:textId="77777777" w:rsidTr="00410A34">
        <w:tc>
          <w:tcPr>
            <w:tcW w:w="0" w:type="auto"/>
          </w:tcPr>
          <w:p w14:paraId="3C59200E"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nreset</w:t>
            </w:r>
          </w:p>
        </w:tc>
        <w:tc>
          <w:tcPr>
            <w:tcW w:w="0" w:type="auto"/>
          </w:tcPr>
          <w:p w14:paraId="422F8909"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34A8F0D7"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form is reset</w:t>
            </w:r>
          </w:p>
        </w:tc>
      </w:tr>
      <w:tr w:rsidR="00B374E2" w:rsidRPr="00BE1E6A" w14:paraId="0446DD28" w14:textId="77777777" w:rsidTr="00410A34">
        <w:tc>
          <w:tcPr>
            <w:tcW w:w="0" w:type="auto"/>
          </w:tcPr>
          <w:p w14:paraId="4DE1E777" w14:textId="77777777" w:rsidR="00B374E2" w:rsidRPr="00BE1E6A" w:rsidRDefault="004B152A"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nselect</w:t>
            </w:r>
          </w:p>
        </w:tc>
        <w:tc>
          <w:tcPr>
            <w:tcW w:w="0" w:type="auto"/>
          </w:tcPr>
          <w:p w14:paraId="6E79907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48A886C4"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an element is selected</w:t>
            </w:r>
          </w:p>
        </w:tc>
      </w:tr>
      <w:tr w:rsidR="00B374E2" w:rsidRPr="00BE1E6A" w14:paraId="291D4EF9" w14:textId="77777777" w:rsidTr="00410A34">
        <w:tc>
          <w:tcPr>
            <w:tcW w:w="0" w:type="auto"/>
          </w:tcPr>
          <w:p w14:paraId="2D9EF3B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onsubmit</w:t>
            </w:r>
          </w:p>
        </w:tc>
        <w:tc>
          <w:tcPr>
            <w:tcW w:w="0" w:type="auto"/>
          </w:tcPr>
          <w:p w14:paraId="45F979F1"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0EC7FC0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form is submitted</w:t>
            </w:r>
          </w:p>
        </w:tc>
      </w:tr>
    </w:tbl>
    <w:p w14:paraId="646B6E89" w14:textId="77777777" w:rsidR="00B374E2" w:rsidRPr="00BE1E6A" w:rsidRDefault="00B374E2" w:rsidP="00374B0B">
      <w:pPr>
        <w:spacing w:after="0"/>
        <w:jc w:val="both"/>
        <w:rPr>
          <w:rFonts w:ascii="Arial" w:hAnsi="Arial" w:cs="Arial"/>
          <w:sz w:val="20"/>
          <w:szCs w:val="20"/>
        </w:rPr>
      </w:pPr>
    </w:p>
    <w:p w14:paraId="087C73EF"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Image Events</w:t>
      </w:r>
    </w:p>
    <w:p w14:paraId="29785C76"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The attribute below can be used with the img element:</w:t>
      </w:r>
    </w:p>
    <w:tbl>
      <w:tblPr>
        <w:tblW w:w="5000" w:type="pct"/>
        <w:tblLook w:val="0000" w:firstRow="0" w:lastRow="0" w:firstColumn="0" w:lastColumn="0" w:noHBand="0" w:noVBand="0"/>
      </w:tblPr>
      <w:tblGrid>
        <w:gridCol w:w="2311"/>
        <w:gridCol w:w="1387"/>
        <w:gridCol w:w="5547"/>
      </w:tblGrid>
      <w:tr w:rsidR="00B374E2" w:rsidRPr="00BE1E6A" w14:paraId="17D66B10" w14:textId="77777777" w:rsidTr="00410A34">
        <w:tc>
          <w:tcPr>
            <w:tcW w:w="1250" w:type="pct"/>
          </w:tcPr>
          <w:p w14:paraId="097FDD08"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750" w:type="pct"/>
          </w:tcPr>
          <w:p w14:paraId="094F3E4C"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40159A8A"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4E19A78D" w14:textId="77777777" w:rsidTr="00410A34">
        <w:tc>
          <w:tcPr>
            <w:tcW w:w="0" w:type="auto"/>
          </w:tcPr>
          <w:p w14:paraId="17D610DE" w14:textId="77777777" w:rsidR="00B374E2" w:rsidRPr="00BE1E6A" w:rsidRDefault="00B50FFC"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nabort</w:t>
            </w:r>
          </w:p>
        </w:tc>
        <w:tc>
          <w:tcPr>
            <w:tcW w:w="0" w:type="auto"/>
          </w:tcPr>
          <w:p w14:paraId="0A51D624"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0090CD1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loading of an image is interrupted</w:t>
            </w:r>
          </w:p>
        </w:tc>
      </w:tr>
    </w:tbl>
    <w:p w14:paraId="493DBA25" w14:textId="77777777" w:rsidR="00B374E2" w:rsidRPr="00BE1E6A" w:rsidRDefault="00B374E2" w:rsidP="00374B0B">
      <w:pPr>
        <w:spacing w:after="0"/>
        <w:jc w:val="both"/>
        <w:rPr>
          <w:rFonts w:ascii="Arial" w:hAnsi="Arial" w:cs="Arial"/>
          <w:sz w:val="20"/>
          <w:szCs w:val="20"/>
        </w:rPr>
      </w:pPr>
    </w:p>
    <w:p w14:paraId="601AEE4A"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Keyboard Events</w:t>
      </w:r>
    </w:p>
    <w:p w14:paraId="0434665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Valid in all elements except base, bdo, br, frame, frameset, head, html, iframe, meta, param, script, style, and title.</w:t>
      </w:r>
    </w:p>
    <w:tbl>
      <w:tblPr>
        <w:tblW w:w="5000" w:type="pct"/>
        <w:tblLook w:val="0000" w:firstRow="0" w:lastRow="0" w:firstColumn="0" w:lastColumn="0" w:noHBand="0" w:noVBand="0"/>
      </w:tblPr>
      <w:tblGrid>
        <w:gridCol w:w="2311"/>
        <w:gridCol w:w="1387"/>
        <w:gridCol w:w="5547"/>
      </w:tblGrid>
      <w:tr w:rsidR="00B374E2" w:rsidRPr="00BE1E6A" w14:paraId="0EEC65F7" w14:textId="77777777" w:rsidTr="00410A34">
        <w:tc>
          <w:tcPr>
            <w:tcW w:w="1250" w:type="pct"/>
          </w:tcPr>
          <w:p w14:paraId="69473986"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750" w:type="pct"/>
          </w:tcPr>
          <w:p w14:paraId="6C76B7AC"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21713434"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73CCD126" w14:textId="77777777" w:rsidTr="00410A34">
        <w:tc>
          <w:tcPr>
            <w:tcW w:w="0" w:type="auto"/>
          </w:tcPr>
          <w:p w14:paraId="1E107B9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onkeydown</w:t>
            </w:r>
          </w:p>
        </w:tc>
        <w:tc>
          <w:tcPr>
            <w:tcW w:w="0" w:type="auto"/>
          </w:tcPr>
          <w:p w14:paraId="7963096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676DA12B"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key is pressed</w:t>
            </w:r>
          </w:p>
        </w:tc>
      </w:tr>
      <w:tr w:rsidR="00B374E2" w:rsidRPr="00BE1E6A" w14:paraId="4659DB9E" w14:textId="77777777" w:rsidTr="00410A34">
        <w:tc>
          <w:tcPr>
            <w:tcW w:w="0" w:type="auto"/>
          </w:tcPr>
          <w:p w14:paraId="1380998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onkeypress</w:t>
            </w:r>
          </w:p>
        </w:tc>
        <w:tc>
          <w:tcPr>
            <w:tcW w:w="0" w:type="auto"/>
          </w:tcPr>
          <w:p w14:paraId="478F0AF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55A56D2B"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key is pressed and released</w:t>
            </w:r>
          </w:p>
        </w:tc>
      </w:tr>
      <w:tr w:rsidR="00B374E2" w:rsidRPr="00BE1E6A" w14:paraId="064015E2" w14:textId="77777777" w:rsidTr="00410A34">
        <w:tc>
          <w:tcPr>
            <w:tcW w:w="0" w:type="auto"/>
          </w:tcPr>
          <w:p w14:paraId="004B23CE" w14:textId="77777777" w:rsidR="00B374E2" w:rsidRPr="00BE1E6A" w:rsidRDefault="002718AE"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nkeyup</w:t>
            </w:r>
          </w:p>
        </w:tc>
        <w:tc>
          <w:tcPr>
            <w:tcW w:w="0" w:type="auto"/>
          </w:tcPr>
          <w:p w14:paraId="5DA93C6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407FE9FB"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a key is released</w:t>
            </w:r>
          </w:p>
        </w:tc>
      </w:tr>
    </w:tbl>
    <w:p w14:paraId="63942E74" w14:textId="77777777" w:rsidR="00B374E2" w:rsidRPr="00BE1E6A" w:rsidRDefault="00B374E2" w:rsidP="00374B0B">
      <w:pPr>
        <w:spacing w:after="0"/>
        <w:jc w:val="both"/>
        <w:rPr>
          <w:rFonts w:ascii="Arial" w:hAnsi="Arial" w:cs="Arial"/>
          <w:sz w:val="20"/>
          <w:szCs w:val="20"/>
        </w:rPr>
      </w:pPr>
    </w:p>
    <w:p w14:paraId="46C7108D"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Mouse Events</w:t>
      </w:r>
    </w:p>
    <w:p w14:paraId="5DD2C717"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Valid in all elements except base, bdo, br, frame, frameset, head, html, iframe, meta, param, script, style, and title.</w:t>
      </w:r>
    </w:p>
    <w:tbl>
      <w:tblPr>
        <w:tblW w:w="5000" w:type="pct"/>
        <w:tblLook w:val="0000" w:firstRow="0" w:lastRow="0" w:firstColumn="0" w:lastColumn="0" w:noHBand="0" w:noVBand="0"/>
      </w:tblPr>
      <w:tblGrid>
        <w:gridCol w:w="2311"/>
        <w:gridCol w:w="1387"/>
        <w:gridCol w:w="5547"/>
      </w:tblGrid>
      <w:tr w:rsidR="00B374E2" w:rsidRPr="00BE1E6A" w14:paraId="13D2F035" w14:textId="77777777" w:rsidTr="00410A34">
        <w:tc>
          <w:tcPr>
            <w:tcW w:w="1250" w:type="pct"/>
          </w:tcPr>
          <w:p w14:paraId="7A2C9D56"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Attribute</w:t>
            </w:r>
          </w:p>
        </w:tc>
        <w:tc>
          <w:tcPr>
            <w:tcW w:w="750" w:type="pct"/>
          </w:tcPr>
          <w:p w14:paraId="1C9CE03C"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Value</w:t>
            </w:r>
          </w:p>
        </w:tc>
        <w:tc>
          <w:tcPr>
            <w:tcW w:w="3000" w:type="pct"/>
          </w:tcPr>
          <w:p w14:paraId="4953182A" w14:textId="77777777" w:rsidR="00B374E2" w:rsidRPr="00BE1E6A" w:rsidRDefault="00B374E2" w:rsidP="00374B0B">
            <w:pPr>
              <w:spacing w:after="0"/>
              <w:jc w:val="both"/>
              <w:rPr>
                <w:rFonts w:ascii="Arial" w:hAnsi="Arial" w:cs="Arial"/>
                <w:b/>
                <w:sz w:val="20"/>
                <w:szCs w:val="20"/>
              </w:rPr>
            </w:pPr>
            <w:r w:rsidRPr="00BE1E6A">
              <w:rPr>
                <w:rFonts w:ascii="Arial" w:hAnsi="Arial" w:cs="Arial"/>
                <w:b/>
                <w:sz w:val="20"/>
                <w:szCs w:val="20"/>
              </w:rPr>
              <w:t>Description</w:t>
            </w:r>
          </w:p>
        </w:tc>
      </w:tr>
      <w:tr w:rsidR="00B374E2" w:rsidRPr="00BE1E6A" w14:paraId="48466634" w14:textId="77777777" w:rsidTr="00410A34">
        <w:tc>
          <w:tcPr>
            <w:tcW w:w="0" w:type="auto"/>
          </w:tcPr>
          <w:p w14:paraId="1E55D8C7" w14:textId="77777777" w:rsidR="00B374E2" w:rsidRPr="00BE1E6A" w:rsidRDefault="00721C30" w:rsidP="00374B0B">
            <w:pPr>
              <w:spacing w:after="0"/>
              <w:jc w:val="both"/>
              <w:rPr>
                <w:rFonts w:ascii="Arial" w:hAnsi="Arial" w:cs="Arial"/>
                <w:sz w:val="20"/>
                <w:szCs w:val="20"/>
              </w:rPr>
            </w:pPr>
            <w:r w:rsidRPr="00BE1E6A">
              <w:rPr>
                <w:rFonts w:ascii="Arial" w:hAnsi="Arial" w:cs="Arial"/>
                <w:sz w:val="20"/>
                <w:szCs w:val="20"/>
              </w:rPr>
              <w:t>o</w:t>
            </w:r>
            <w:r w:rsidR="00B374E2" w:rsidRPr="00BE1E6A">
              <w:rPr>
                <w:rFonts w:ascii="Arial" w:hAnsi="Arial" w:cs="Arial"/>
                <w:sz w:val="20"/>
                <w:szCs w:val="20"/>
              </w:rPr>
              <w:t>nclick</w:t>
            </w:r>
          </w:p>
        </w:tc>
        <w:tc>
          <w:tcPr>
            <w:tcW w:w="0" w:type="auto"/>
          </w:tcPr>
          <w:p w14:paraId="5E6A149F"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26A5F8CC"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on a mouse click</w:t>
            </w:r>
          </w:p>
        </w:tc>
      </w:tr>
      <w:tr w:rsidR="00B374E2" w:rsidRPr="00BE1E6A" w14:paraId="796ECF97" w14:textId="77777777" w:rsidTr="00410A34">
        <w:tc>
          <w:tcPr>
            <w:tcW w:w="0" w:type="auto"/>
          </w:tcPr>
          <w:p w14:paraId="4FCBA64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ondblclick</w:t>
            </w:r>
          </w:p>
        </w:tc>
        <w:tc>
          <w:tcPr>
            <w:tcW w:w="0" w:type="auto"/>
          </w:tcPr>
          <w:p w14:paraId="52B75713"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5E9446D9"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on a mouse double-click</w:t>
            </w:r>
          </w:p>
        </w:tc>
      </w:tr>
      <w:tr w:rsidR="00B374E2" w:rsidRPr="00BE1E6A" w14:paraId="5469D466" w14:textId="77777777" w:rsidTr="00410A34">
        <w:tc>
          <w:tcPr>
            <w:tcW w:w="0" w:type="auto"/>
          </w:tcPr>
          <w:p w14:paraId="2B1ECF1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onmousedown</w:t>
            </w:r>
          </w:p>
        </w:tc>
        <w:tc>
          <w:tcPr>
            <w:tcW w:w="0" w:type="auto"/>
          </w:tcPr>
          <w:p w14:paraId="57FC5DBB"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07A4B2B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mouse button is pressed</w:t>
            </w:r>
          </w:p>
        </w:tc>
      </w:tr>
      <w:tr w:rsidR="00B374E2" w:rsidRPr="00BE1E6A" w14:paraId="76753EBC" w14:textId="77777777" w:rsidTr="00410A34">
        <w:tc>
          <w:tcPr>
            <w:tcW w:w="0" w:type="auto"/>
          </w:tcPr>
          <w:p w14:paraId="7B0641CA"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onmousemove</w:t>
            </w:r>
          </w:p>
        </w:tc>
        <w:tc>
          <w:tcPr>
            <w:tcW w:w="0" w:type="auto"/>
          </w:tcPr>
          <w:p w14:paraId="3A16E270"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1AF9A680"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mouse pointer moves</w:t>
            </w:r>
          </w:p>
        </w:tc>
      </w:tr>
      <w:tr w:rsidR="00B374E2" w:rsidRPr="00BE1E6A" w14:paraId="709A3561" w14:textId="77777777" w:rsidTr="00410A34">
        <w:tc>
          <w:tcPr>
            <w:tcW w:w="0" w:type="auto"/>
          </w:tcPr>
          <w:p w14:paraId="0AF4A205"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onmouseout</w:t>
            </w:r>
          </w:p>
        </w:tc>
        <w:tc>
          <w:tcPr>
            <w:tcW w:w="0" w:type="auto"/>
          </w:tcPr>
          <w:p w14:paraId="65F846B2"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00BD134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mouse pointer moves out of an element</w:t>
            </w:r>
          </w:p>
        </w:tc>
      </w:tr>
      <w:tr w:rsidR="00B374E2" w:rsidRPr="00BE1E6A" w14:paraId="53102A24" w14:textId="77777777" w:rsidTr="00410A34">
        <w:tc>
          <w:tcPr>
            <w:tcW w:w="0" w:type="auto"/>
          </w:tcPr>
          <w:p w14:paraId="66FEC438"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onmouseover</w:t>
            </w:r>
          </w:p>
        </w:tc>
        <w:tc>
          <w:tcPr>
            <w:tcW w:w="0" w:type="auto"/>
          </w:tcPr>
          <w:p w14:paraId="56BA98FF"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4F8C43C1"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mouse pointer moves over an element</w:t>
            </w:r>
          </w:p>
        </w:tc>
      </w:tr>
      <w:tr w:rsidR="00B374E2" w:rsidRPr="00BE1E6A" w14:paraId="73362ED7" w14:textId="77777777" w:rsidTr="00410A34">
        <w:tc>
          <w:tcPr>
            <w:tcW w:w="0" w:type="auto"/>
          </w:tcPr>
          <w:p w14:paraId="2E2D778D"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onmouseup</w:t>
            </w:r>
          </w:p>
        </w:tc>
        <w:tc>
          <w:tcPr>
            <w:tcW w:w="0" w:type="auto"/>
          </w:tcPr>
          <w:p w14:paraId="21503936"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w:t>
            </w:r>
          </w:p>
        </w:tc>
        <w:tc>
          <w:tcPr>
            <w:tcW w:w="0" w:type="auto"/>
          </w:tcPr>
          <w:p w14:paraId="1DAF900E" w14:textId="77777777" w:rsidR="00B374E2" w:rsidRPr="00BE1E6A" w:rsidRDefault="00B374E2" w:rsidP="00374B0B">
            <w:pPr>
              <w:spacing w:after="0"/>
              <w:jc w:val="both"/>
              <w:rPr>
                <w:rFonts w:ascii="Arial" w:hAnsi="Arial" w:cs="Arial"/>
                <w:sz w:val="20"/>
                <w:szCs w:val="20"/>
              </w:rPr>
            </w:pPr>
            <w:r w:rsidRPr="00BE1E6A">
              <w:rPr>
                <w:rFonts w:ascii="Arial" w:hAnsi="Arial" w:cs="Arial"/>
                <w:sz w:val="20"/>
                <w:szCs w:val="20"/>
              </w:rPr>
              <w:t>Script to be run when mouse button is released</w:t>
            </w:r>
          </w:p>
        </w:tc>
      </w:tr>
    </w:tbl>
    <w:p w14:paraId="00AFF26F" w14:textId="77777777" w:rsidR="00130207" w:rsidRPr="00BE1E6A" w:rsidRDefault="00130207" w:rsidP="00374B0B">
      <w:pPr>
        <w:spacing w:after="0"/>
        <w:jc w:val="both"/>
        <w:rPr>
          <w:rFonts w:ascii="Arial" w:hAnsi="Arial" w:cs="Arial"/>
          <w:b/>
          <w:sz w:val="20"/>
          <w:szCs w:val="20"/>
        </w:rPr>
      </w:pPr>
      <w:r w:rsidRPr="00BE1E6A">
        <w:rPr>
          <w:rFonts w:ascii="Arial" w:hAnsi="Arial" w:cs="Arial"/>
          <w:b/>
          <w:sz w:val="20"/>
          <w:szCs w:val="20"/>
        </w:rPr>
        <w:t>Example:-</w:t>
      </w:r>
    </w:p>
    <w:p w14:paraId="78F43768" w14:textId="77777777" w:rsidR="00154D53" w:rsidRPr="00BE1E6A" w:rsidRDefault="00130207" w:rsidP="00374B0B">
      <w:pPr>
        <w:spacing w:after="0"/>
        <w:rPr>
          <w:rFonts w:ascii="Arial" w:hAnsi="Arial" w:cs="Arial"/>
          <w:sz w:val="20"/>
          <w:szCs w:val="20"/>
        </w:rPr>
      </w:pPr>
      <w:r w:rsidRPr="00BE1E6A">
        <w:rPr>
          <w:rFonts w:ascii="Arial" w:hAnsi="Arial" w:cs="Arial"/>
          <w:sz w:val="20"/>
          <w:szCs w:val="20"/>
        </w:rPr>
        <w:tab/>
      </w:r>
      <w:r w:rsidR="00C70A69" w:rsidRPr="00BE1E6A">
        <w:rPr>
          <w:rFonts w:ascii="Arial" w:hAnsi="Arial" w:cs="Arial"/>
          <w:sz w:val="20"/>
          <w:szCs w:val="20"/>
        </w:rPr>
        <w:tab/>
        <w:t>&lt;hr width="50%" onClick="this.setAttribute('width','70%')"  onMouseOver="this.setAttribute('color','red')" onMouseOut="this.setAttribute('color','black')"/&gt;</w:t>
      </w:r>
      <w:r w:rsidR="00CF3854" w:rsidRPr="00BE1E6A">
        <w:rPr>
          <w:rFonts w:ascii="Arial" w:hAnsi="Arial" w:cs="Arial"/>
          <w:sz w:val="20"/>
          <w:szCs w:val="20"/>
        </w:rPr>
        <w:br w:type="page"/>
      </w:r>
    </w:p>
    <w:sectPr w:rsidR="00154D53" w:rsidRPr="00BE1E6A" w:rsidSect="00C2282C">
      <w:headerReference w:type="default" r:id="rId31"/>
      <w:pgSz w:w="11909" w:h="16834"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8189" w14:textId="77777777" w:rsidR="00914980" w:rsidRDefault="00914980" w:rsidP="005309EF">
      <w:pPr>
        <w:spacing w:after="0" w:line="240" w:lineRule="auto"/>
      </w:pPr>
      <w:r>
        <w:separator/>
      </w:r>
    </w:p>
  </w:endnote>
  <w:endnote w:type="continuationSeparator" w:id="0">
    <w:p w14:paraId="1B9F51C0" w14:textId="77777777" w:rsidR="00914980" w:rsidRDefault="00914980" w:rsidP="0053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0773" w14:textId="77777777" w:rsidR="00914980" w:rsidRDefault="00914980" w:rsidP="005309EF">
      <w:pPr>
        <w:spacing w:after="0" w:line="240" w:lineRule="auto"/>
      </w:pPr>
      <w:r>
        <w:separator/>
      </w:r>
    </w:p>
  </w:footnote>
  <w:footnote w:type="continuationSeparator" w:id="0">
    <w:p w14:paraId="72584505" w14:textId="77777777" w:rsidR="00914980" w:rsidRDefault="00914980" w:rsidP="00530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F422" w14:textId="3ECCACF8" w:rsidR="00683B61" w:rsidRDefault="00914980" w:rsidP="008650DC">
    <w:pPr>
      <w:pStyle w:val="Header"/>
      <w:jc w:val="center"/>
    </w:pPr>
    <w:sdt>
      <w:sdtPr>
        <w:rPr>
          <w:rFonts w:ascii="Times New Roman" w:hAnsi="Times New Roman" w:cs="Times New Roman"/>
          <w:b/>
          <w:sz w:val="24"/>
          <w:szCs w:val="24"/>
        </w:rPr>
        <w:id w:val="625691"/>
        <w:docPartObj>
          <w:docPartGallery w:val="Watermarks"/>
          <w:docPartUnique/>
        </w:docPartObj>
      </w:sdtPr>
      <w:sdtEndPr>
        <w:rPr>
          <w:rFonts w:asciiTheme="minorHAnsi" w:hAnsiTheme="minorHAnsi" w:cstheme="minorBidi"/>
          <w:b w:val="0"/>
          <w:sz w:val="22"/>
          <w:szCs w:val="22"/>
        </w:rPr>
      </w:sdtEndPr>
      <w:sdtContent>
        <w:r>
          <w:rPr>
            <w:noProof/>
            <w:lang w:eastAsia="zh-TW"/>
          </w:rPr>
          <w:pict w14:anchorId="189F72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640" o:spid="_x0000_s2049" type="#_x0000_t136" style="position:absolute;left:0;text-align:left;margin-left:0;margin-top:0;width:445.55pt;height:190.95pt;rotation:315;z-index:-251658752;mso-position-horizontal:center;mso-position-horizontal-relative:margin;mso-position-vertical:center;mso-position-vertical-relative:margin" o:allowincell="f" fillcolor="silver" stroked="f">
              <v:fill opacity=".5"/>
              <v:textpath style="font-family:&quot;Calibri&quot;;font-size:1pt" string="MATRIX"/>
              <w10:wrap anchorx="margin" anchory="margin"/>
            </v:shape>
          </w:pict>
        </w:r>
      </w:sdtContent>
    </w:sdt>
    <w:sdt>
      <w:sdtPr>
        <w:id w:val="13778586"/>
        <w:docPartObj>
          <w:docPartGallery w:val="Page Numbers (Top of Page)"/>
          <w:docPartUnique/>
        </w:docPartObj>
      </w:sdtPr>
      <w:sdtEndPr/>
      <w:sdtContent>
        <w:r w:rsidR="00683B61" w:rsidRPr="005309EF">
          <w:rPr>
            <w:rFonts w:ascii="Times New Roman" w:hAnsi="Times New Roman" w:cs="Times New Roman"/>
            <w:b/>
            <w:sz w:val="24"/>
            <w:szCs w:val="24"/>
          </w:rPr>
          <w:t xml:space="preserve">Page </w:t>
        </w:r>
        <w:r w:rsidR="00683B61" w:rsidRPr="005309EF">
          <w:rPr>
            <w:rFonts w:ascii="Times New Roman" w:hAnsi="Times New Roman" w:cs="Times New Roman"/>
            <w:b/>
            <w:sz w:val="24"/>
            <w:szCs w:val="24"/>
          </w:rPr>
          <w:fldChar w:fldCharType="begin"/>
        </w:r>
        <w:r w:rsidR="00683B61" w:rsidRPr="005309EF">
          <w:rPr>
            <w:rFonts w:ascii="Times New Roman" w:hAnsi="Times New Roman" w:cs="Times New Roman"/>
            <w:b/>
            <w:sz w:val="24"/>
            <w:szCs w:val="24"/>
          </w:rPr>
          <w:instrText xml:space="preserve"> PAGE   \* MERGEFORMAT </w:instrText>
        </w:r>
        <w:r w:rsidR="00683B61" w:rsidRPr="005309EF">
          <w:rPr>
            <w:rFonts w:ascii="Times New Roman" w:hAnsi="Times New Roman" w:cs="Times New Roman"/>
            <w:b/>
            <w:sz w:val="24"/>
            <w:szCs w:val="24"/>
          </w:rPr>
          <w:fldChar w:fldCharType="separate"/>
        </w:r>
        <w:r w:rsidR="00E619E3">
          <w:rPr>
            <w:rFonts w:ascii="Times New Roman" w:hAnsi="Times New Roman" w:cs="Times New Roman"/>
            <w:b/>
            <w:noProof/>
            <w:sz w:val="24"/>
            <w:szCs w:val="24"/>
          </w:rPr>
          <w:t>45</w:t>
        </w:r>
        <w:r w:rsidR="00683B61" w:rsidRPr="005309EF">
          <w:rPr>
            <w:rFonts w:ascii="Times New Roman" w:hAnsi="Times New Roman" w:cs="Times New Roman"/>
            <w:b/>
            <w:sz w:val="24"/>
            <w:szCs w:val="24"/>
          </w:rPr>
          <w:fldChar w:fldCharType="end"/>
        </w:r>
      </w:sdtContent>
    </w:sdt>
  </w:p>
  <w:p w14:paraId="27BE9631" w14:textId="77777777" w:rsidR="00683B61" w:rsidRDefault="00683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CA44F8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32C2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140EE0"/>
    <w:multiLevelType w:val="hybridMultilevel"/>
    <w:tmpl w:val="9FE8E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A520DF"/>
    <w:multiLevelType w:val="hybridMultilevel"/>
    <w:tmpl w:val="926EE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AE0113"/>
    <w:multiLevelType w:val="multilevel"/>
    <w:tmpl w:val="B13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84C52"/>
    <w:multiLevelType w:val="multilevel"/>
    <w:tmpl w:val="1DD02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B7617"/>
    <w:multiLevelType w:val="hybridMultilevel"/>
    <w:tmpl w:val="201AE8F2"/>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4F7236D"/>
    <w:multiLevelType w:val="hybridMultilevel"/>
    <w:tmpl w:val="FAC60F3C"/>
    <w:lvl w:ilvl="0" w:tplc="75F6C408">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67277FA"/>
    <w:multiLevelType w:val="hybridMultilevel"/>
    <w:tmpl w:val="01D23E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044D2B"/>
    <w:multiLevelType w:val="hybridMultilevel"/>
    <w:tmpl w:val="4836A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C86B77"/>
    <w:multiLevelType w:val="multilevel"/>
    <w:tmpl w:val="1618E552"/>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3A661B"/>
    <w:multiLevelType w:val="hybridMultilevel"/>
    <w:tmpl w:val="A7641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FA550A"/>
    <w:multiLevelType w:val="hybridMultilevel"/>
    <w:tmpl w:val="47E46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422E5A"/>
    <w:multiLevelType w:val="hybridMultilevel"/>
    <w:tmpl w:val="FB129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01442B"/>
    <w:multiLevelType w:val="hybridMultilevel"/>
    <w:tmpl w:val="CF348D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F446619"/>
    <w:multiLevelType w:val="hybridMultilevel"/>
    <w:tmpl w:val="4E940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54201E"/>
    <w:multiLevelType w:val="multilevel"/>
    <w:tmpl w:val="62A81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b w:val="0"/>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397B69"/>
    <w:multiLevelType w:val="hybridMultilevel"/>
    <w:tmpl w:val="138642AA"/>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1F353EC"/>
    <w:multiLevelType w:val="hybridMultilevel"/>
    <w:tmpl w:val="96A2369C"/>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73F6FAB"/>
    <w:multiLevelType w:val="hybridMultilevel"/>
    <w:tmpl w:val="0DEA1382"/>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75A1D1E"/>
    <w:multiLevelType w:val="hybridMultilevel"/>
    <w:tmpl w:val="A1048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454C1F"/>
    <w:multiLevelType w:val="hybridMultilevel"/>
    <w:tmpl w:val="0400F4AE"/>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9B025C0"/>
    <w:multiLevelType w:val="hybridMultilevel"/>
    <w:tmpl w:val="0BA2B55C"/>
    <w:lvl w:ilvl="0" w:tplc="14E60C9A">
      <w:start w:val="1"/>
      <w:numFmt w:val="decimal"/>
      <w:lvlText w:val="%1."/>
      <w:lvlJc w:val="left"/>
      <w:pPr>
        <w:ind w:left="2324" w:hanging="360"/>
      </w:pPr>
      <w:rPr>
        <w:rFonts w:hint="default"/>
        <w:b w:val="0"/>
      </w:rPr>
    </w:lvl>
    <w:lvl w:ilvl="1" w:tplc="40090019">
      <w:start w:val="1"/>
      <w:numFmt w:val="lowerLetter"/>
      <w:lvlText w:val="%2."/>
      <w:lvlJc w:val="left"/>
      <w:pPr>
        <w:ind w:left="2913" w:hanging="360"/>
      </w:pPr>
    </w:lvl>
    <w:lvl w:ilvl="2" w:tplc="4009001B" w:tentative="1">
      <w:start w:val="1"/>
      <w:numFmt w:val="lowerRoman"/>
      <w:lvlText w:val="%3."/>
      <w:lvlJc w:val="right"/>
      <w:pPr>
        <w:ind w:left="3633" w:hanging="180"/>
      </w:pPr>
    </w:lvl>
    <w:lvl w:ilvl="3" w:tplc="4009000F" w:tentative="1">
      <w:start w:val="1"/>
      <w:numFmt w:val="decimal"/>
      <w:lvlText w:val="%4."/>
      <w:lvlJc w:val="left"/>
      <w:pPr>
        <w:ind w:left="4353" w:hanging="360"/>
      </w:pPr>
    </w:lvl>
    <w:lvl w:ilvl="4" w:tplc="40090019" w:tentative="1">
      <w:start w:val="1"/>
      <w:numFmt w:val="lowerLetter"/>
      <w:lvlText w:val="%5."/>
      <w:lvlJc w:val="left"/>
      <w:pPr>
        <w:ind w:left="5073" w:hanging="360"/>
      </w:pPr>
    </w:lvl>
    <w:lvl w:ilvl="5" w:tplc="4009001B" w:tentative="1">
      <w:start w:val="1"/>
      <w:numFmt w:val="lowerRoman"/>
      <w:lvlText w:val="%6."/>
      <w:lvlJc w:val="right"/>
      <w:pPr>
        <w:ind w:left="5793" w:hanging="180"/>
      </w:pPr>
    </w:lvl>
    <w:lvl w:ilvl="6" w:tplc="4009000F" w:tentative="1">
      <w:start w:val="1"/>
      <w:numFmt w:val="decimal"/>
      <w:lvlText w:val="%7."/>
      <w:lvlJc w:val="left"/>
      <w:pPr>
        <w:ind w:left="6513" w:hanging="360"/>
      </w:pPr>
    </w:lvl>
    <w:lvl w:ilvl="7" w:tplc="40090019" w:tentative="1">
      <w:start w:val="1"/>
      <w:numFmt w:val="lowerLetter"/>
      <w:lvlText w:val="%8."/>
      <w:lvlJc w:val="left"/>
      <w:pPr>
        <w:ind w:left="7233" w:hanging="360"/>
      </w:pPr>
    </w:lvl>
    <w:lvl w:ilvl="8" w:tplc="4009001B" w:tentative="1">
      <w:start w:val="1"/>
      <w:numFmt w:val="lowerRoman"/>
      <w:lvlText w:val="%9."/>
      <w:lvlJc w:val="right"/>
      <w:pPr>
        <w:ind w:left="7953" w:hanging="180"/>
      </w:pPr>
    </w:lvl>
  </w:abstractNum>
  <w:abstractNum w:abstractNumId="23" w15:restartNumberingAfterBreak="0">
    <w:nsid w:val="1A9D2BFA"/>
    <w:multiLevelType w:val="hybridMultilevel"/>
    <w:tmpl w:val="3C12F624"/>
    <w:lvl w:ilvl="0" w:tplc="9D542E72">
      <w:start w:val="1"/>
      <w:numFmt w:val="decimal"/>
      <w:lvlText w:val="%1."/>
      <w:lvlJc w:val="left"/>
      <w:pPr>
        <w:ind w:left="1080" w:hanging="360"/>
      </w:pPr>
      <w:rPr>
        <w:rFonts w:eastAsiaTheme="minorHAnsi"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762E77"/>
    <w:multiLevelType w:val="hybridMultilevel"/>
    <w:tmpl w:val="8D92A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E402844"/>
    <w:multiLevelType w:val="hybridMultilevel"/>
    <w:tmpl w:val="A3102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E7F345E"/>
    <w:multiLevelType w:val="hybridMultilevel"/>
    <w:tmpl w:val="12A490AC"/>
    <w:lvl w:ilvl="0" w:tplc="2BDE63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0465DB5"/>
    <w:multiLevelType w:val="hybridMultilevel"/>
    <w:tmpl w:val="58DEA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1A03CB2"/>
    <w:multiLevelType w:val="hybridMultilevel"/>
    <w:tmpl w:val="42062D68"/>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328686C"/>
    <w:multiLevelType w:val="hybridMultilevel"/>
    <w:tmpl w:val="74242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4F220D0"/>
    <w:multiLevelType w:val="hybridMultilevel"/>
    <w:tmpl w:val="9D4847CA"/>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5171A32"/>
    <w:multiLevelType w:val="hybridMultilevel"/>
    <w:tmpl w:val="5422F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5E44DE7"/>
    <w:multiLevelType w:val="hybridMultilevel"/>
    <w:tmpl w:val="D2B0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CD2E72"/>
    <w:multiLevelType w:val="hybridMultilevel"/>
    <w:tmpl w:val="2990F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5A4113"/>
    <w:multiLevelType w:val="hybridMultilevel"/>
    <w:tmpl w:val="8D383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19569FE"/>
    <w:multiLevelType w:val="hybridMultilevel"/>
    <w:tmpl w:val="863ABDAA"/>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37F5BB9"/>
    <w:multiLevelType w:val="hybridMultilevel"/>
    <w:tmpl w:val="9D4847CA"/>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33A20298"/>
    <w:multiLevelType w:val="hybridMultilevel"/>
    <w:tmpl w:val="48928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5292E91"/>
    <w:multiLevelType w:val="multilevel"/>
    <w:tmpl w:val="43D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500B04"/>
    <w:multiLevelType w:val="hybridMultilevel"/>
    <w:tmpl w:val="92426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565EAD"/>
    <w:multiLevelType w:val="hybridMultilevel"/>
    <w:tmpl w:val="4D286A46"/>
    <w:lvl w:ilvl="0" w:tplc="D59EAA0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7BA1B99"/>
    <w:multiLevelType w:val="hybridMultilevel"/>
    <w:tmpl w:val="B93E06A4"/>
    <w:lvl w:ilvl="0" w:tplc="DDC0A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39357555"/>
    <w:multiLevelType w:val="hybridMultilevel"/>
    <w:tmpl w:val="25C4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972144"/>
    <w:multiLevelType w:val="hybridMultilevel"/>
    <w:tmpl w:val="C3BEE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F874EA2"/>
    <w:multiLevelType w:val="hybridMultilevel"/>
    <w:tmpl w:val="A3965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FD05E57"/>
    <w:multiLevelType w:val="hybridMultilevel"/>
    <w:tmpl w:val="DCE02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1A31D9"/>
    <w:multiLevelType w:val="hybridMultilevel"/>
    <w:tmpl w:val="06C8A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2591AA3"/>
    <w:multiLevelType w:val="hybridMultilevel"/>
    <w:tmpl w:val="34A62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6B2554"/>
    <w:multiLevelType w:val="hybridMultilevel"/>
    <w:tmpl w:val="724A2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3CE7625"/>
    <w:multiLevelType w:val="hybridMultilevel"/>
    <w:tmpl w:val="42062D68"/>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80B1029"/>
    <w:multiLevelType w:val="hybridMultilevel"/>
    <w:tmpl w:val="4E662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81B6FF3"/>
    <w:multiLevelType w:val="hybridMultilevel"/>
    <w:tmpl w:val="4704D4B4"/>
    <w:lvl w:ilvl="0" w:tplc="0382EA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8843433"/>
    <w:multiLevelType w:val="hybridMultilevel"/>
    <w:tmpl w:val="6D781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AA124F"/>
    <w:multiLevelType w:val="hybridMultilevel"/>
    <w:tmpl w:val="2F5C6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AB017F8"/>
    <w:multiLevelType w:val="hybridMultilevel"/>
    <w:tmpl w:val="72B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675D9D"/>
    <w:multiLevelType w:val="multilevel"/>
    <w:tmpl w:val="41B8BF0A"/>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hAnsiTheme="minorHAnsi" w:cstheme="minorBid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7A297B"/>
    <w:multiLevelType w:val="hybridMultilevel"/>
    <w:tmpl w:val="204436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51B37848"/>
    <w:multiLevelType w:val="multilevel"/>
    <w:tmpl w:val="531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776BD2"/>
    <w:multiLevelType w:val="hybridMultilevel"/>
    <w:tmpl w:val="F1E22AB0"/>
    <w:lvl w:ilvl="0" w:tplc="807ED2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568E58C0"/>
    <w:multiLevelType w:val="hybridMultilevel"/>
    <w:tmpl w:val="13AE7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8E334D0"/>
    <w:multiLevelType w:val="hybridMultilevel"/>
    <w:tmpl w:val="A816D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9E43C0B"/>
    <w:multiLevelType w:val="hybridMultilevel"/>
    <w:tmpl w:val="09380B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8F3000"/>
    <w:multiLevelType w:val="hybridMultilevel"/>
    <w:tmpl w:val="6C92B77C"/>
    <w:lvl w:ilvl="0" w:tplc="11E01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5DC17EED"/>
    <w:multiLevelType w:val="hybridMultilevel"/>
    <w:tmpl w:val="5928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E0648C3"/>
    <w:multiLevelType w:val="hybridMultilevel"/>
    <w:tmpl w:val="0644CF3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62AB050D"/>
    <w:multiLevelType w:val="hybridMultilevel"/>
    <w:tmpl w:val="75A8186E"/>
    <w:lvl w:ilvl="0" w:tplc="A7FE54BE">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2AB1648"/>
    <w:multiLevelType w:val="hybridMultilevel"/>
    <w:tmpl w:val="13A86612"/>
    <w:lvl w:ilvl="0" w:tplc="254AF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5B6465E"/>
    <w:multiLevelType w:val="hybridMultilevel"/>
    <w:tmpl w:val="B31A8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8932738"/>
    <w:multiLevelType w:val="hybridMultilevel"/>
    <w:tmpl w:val="8F123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97C14C4"/>
    <w:multiLevelType w:val="hybridMultilevel"/>
    <w:tmpl w:val="B11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2D5A83"/>
    <w:multiLevelType w:val="hybridMultilevel"/>
    <w:tmpl w:val="07FCD290"/>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BD757D8"/>
    <w:multiLevelType w:val="hybridMultilevel"/>
    <w:tmpl w:val="DCF8BF1E"/>
    <w:lvl w:ilvl="0" w:tplc="D59EA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6C32771C"/>
    <w:multiLevelType w:val="hybridMultilevel"/>
    <w:tmpl w:val="5D305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CD15B09"/>
    <w:multiLevelType w:val="hybridMultilevel"/>
    <w:tmpl w:val="FCCCB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CDD2399"/>
    <w:multiLevelType w:val="multilevel"/>
    <w:tmpl w:val="B84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EF5A56"/>
    <w:multiLevelType w:val="multilevel"/>
    <w:tmpl w:val="BD2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937178"/>
    <w:multiLevelType w:val="hybridMultilevel"/>
    <w:tmpl w:val="C16E46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F3E6F83"/>
    <w:multiLevelType w:val="multilevel"/>
    <w:tmpl w:val="74C0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F124F4"/>
    <w:multiLevelType w:val="hybridMultilevel"/>
    <w:tmpl w:val="A8987A68"/>
    <w:lvl w:ilvl="0" w:tplc="B1D030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79A45E85"/>
    <w:multiLevelType w:val="multilevel"/>
    <w:tmpl w:val="B04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41598"/>
    <w:multiLevelType w:val="hybridMultilevel"/>
    <w:tmpl w:val="58121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A6005C2"/>
    <w:multiLevelType w:val="hybridMultilevel"/>
    <w:tmpl w:val="44583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7031E9"/>
    <w:multiLevelType w:val="hybridMultilevel"/>
    <w:tmpl w:val="DE72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323518"/>
    <w:multiLevelType w:val="hybridMultilevel"/>
    <w:tmpl w:val="261A2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E525DF1"/>
    <w:multiLevelType w:val="multilevel"/>
    <w:tmpl w:val="655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C21C63"/>
    <w:multiLevelType w:val="hybridMultilevel"/>
    <w:tmpl w:val="BC406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E6057B"/>
    <w:multiLevelType w:val="hybridMultilevel"/>
    <w:tmpl w:val="6420A158"/>
    <w:lvl w:ilvl="0" w:tplc="93BAAE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F3743DA"/>
    <w:multiLevelType w:val="hybridMultilevel"/>
    <w:tmpl w:val="6F407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FB75DEF"/>
    <w:multiLevelType w:val="hybridMultilevel"/>
    <w:tmpl w:val="B52AB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85"/>
  </w:num>
  <w:num w:numId="3">
    <w:abstractNumId w:val="42"/>
  </w:num>
  <w:num w:numId="4">
    <w:abstractNumId w:val="55"/>
  </w:num>
  <w:num w:numId="5">
    <w:abstractNumId w:val="16"/>
  </w:num>
  <w:num w:numId="6">
    <w:abstractNumId w:val="57"/>
  </w:num>
  <w:num w:numId="7">
    <w:abstractNumId w:val="79"/>
  </w:num>
  <w:num w:numId="8">
    <w:abstractNumId w:val="5"/>
  </w:num>
  <w:num w:numId="9">
    <w:abstractNumId w:val="51"/>
  </w:num>
  <w:num w:numId="10">
    <w:abstractNumId w:val="62"/>
  </w:num>
  <w:num w:numId="11">
    <w:abstractNumId w:val="49"/>
  </w:num>
  <w:num w:numId="12">
    <w:abstractNumId w:val="28"/>
  </w:num>
  <w:num w:numId="13">
    <w:abstractNumId w:val="40"/>
  </w:num>
  <w:num w:numId="14">
    <w:abstractNumId w:val="19"/>
  </w:num>
  <w:num w:numId="15">
    <w:abstractNumId w:val="30"/>
  </w:num>
  <w:num w:numId="16">
    <w:abstractNumId w:val="36"/>
  </w:num>
  <w:num w:numId="17">
    <w:abstractNumId w:val="22"/>
  </w:num>
  <w:num w:numId="18">
    <w:abstractNumId w:val="71"/>
  </w:num>
  <w:num w:numId="19">
    <w:abstractNumId w:val="6"/>
  </w:num>
  <w:num w:numId="20">
    <w:abstractNumId w:val="70"/>
  </w:num>
  <w:num w:numId="21">
    <w:abstractNumId w:val="23"/>
  </w:num>
  <w:num w:numId="22">
    <w:abstractNumId w:val="17"/>
  </w:num>
  <w:num w:numId="23">
    <w:abstractNumId w:val="18"/>
  </w:num>
  <w:num w:numId="24">
    <w:abstractNumId w:val="35"/>
  </w:num>
  <w:num w:numId="25">
    <w:abstractNumId w:val="21"/>
  </w:num>
  <w:num w:numId="26">
    <w:abstractNumId w:val="65"/>
  </w:num>
  <w:num w:numId="27">
    <w:abstractNumId w:val="7"/>
  </w:num>
  <w:num w:numId="28">
    <w:abstractNumId w:val="76"/>
  </w:num>
  <w:num w:numId="29">
    <w:abstractNumId w:val="25"/>
  </w:num>
  <w:num w:numId="30">
    <w:abstractNumId w:val="73"/>
  </w:num>
  <w:num w:numId="31">
    <w:abstractNumId w:val="26"/>
  </w:num>
  <w:num w:numId="32">
    <w:abstractNumId w:val="66"/>
  </w:num>
  <w:num w:numId="33">
    <w:abstractNumId w:val="58"/>
  </w:num>
  <w:num w:numId="34">
    <w:abstractNumId w:val="78"/>
  </w:num>
  <w:num w:numId="35">
    <w:abstractNumId w:val="14"/>
  </w:num>
  <w:num w:numId="36">
    <w:abstractNumId w:val="64"/>
  </w:num>
  <w:num w:numId="37">
    <w:abstractNumId w:val="12"/>
  </w:num>
  <w:num w:numId="38">
    <w:abstractNumId w:val="33"/>
  </w:num>
  <w:num w:numId="39">
    <w:abstractNumId w:val="61"/>
  </w:num>
  <w:num w:numId="40">
    <w:abstractNumId w:val="41"/>
  </w:num>
  <w:num w:numId="41">
    <w:abstractNumId w:val="77"/>
  </w:num>
  <w:num w:numId="42">
    <w:abstractNumId w:val="38"/>
  </w:num>
  <w:num w:numId="43">
    <w:abstractNumId w:val="75"/>
  </w:num>
  <w:num w:numId="44">
    <w:abstractNumId w:val="84"/>
  </w:num>
  <w:num w:numId="45">
    <w:abstractNumId w:val="74"/>
  </w:num>
  <w:num w:numId="46">
    <w:abstractNumId w:val="4"/>
  </w:num>
  <w:num w:numId="47">
    <w:abstractNumId w:val="11"/>
  </w:num>
  <w:num w:numId="48">
    <w:abstractNumId w:val="56"/>
  </w:num>
  <w:num w:numId="49">
    <w:abstractNumId w:val="0"/>
  </w:num>
  <w:num w:numId="50">
    <w:abstractNumId w:val="32"/>
  </w:num>
  <w:num w:numId="51">
    <w:abstractNumId w:val="8"/>
  </w:num>
  <w:num w:numId="52">
    <w:abstractNumId w:val="59"/>
  </w:num>
  <w:num w:numId="53">
    <w:abstractNumId w:val="63"/>
  </w:num>
  <w:num w:numId="54">
    <w:abstractNumId w:val="31"/>
  </w:num>
  <w:num w:numId="55">
    <w:abstractNumId w:val="37"/>
  </w:num>
  <w:num w:numId="56">
    <w:abstractNumId w:val="45"/>
  </w:num>
  <w:num w:numId="57">
    <w:abstractNumId w:val="67"/>
  </w:num>
  <w:num w:numId="58">
    <w:abstractNumId w:val="72"/>
  </w:num>
  <w:num w:numId="59">
    <w:abstractNumId w:val="46"/>
  </w:num>
  <w:num w:numId="60">
    <w:abstractNumId w:val="44"/>
  </w:num>
  <w:num w:numId="61">
    <w:abstractNumId w:val="53"/>
  </w:num>
  <w:num w:numId="62">
    <w:abstractNumId w:val="2"/>
  </w:num>
  <w:num w:numId="63">
    <w:abstractNumId w:val="3"/>
  </w:num>
  <w:num w:numId="64">
    <w:abstractNumId w:val="24"/>
  </w:num>
  <w:num w:numId="65">
    <w:abstractNumId w:val="27"/>
  </w:num>
  <w:num w:numId="66">
    <w:abstractNumId w:val="87"/>
  </w:num>
  <w:num w:numId="67">
    <w:abstractNumId w:val="29"/>
  </w:num>
  <w:num w:numId="68">
    <w:abstractNumId w:val="39"/>
  </w:num>
  <w:num w:numId="69">
    <w:abstractNumId w:val="50"/>
  </w:num>
  <w:num w:numId="70">
    <w:abstractNumId w:val="88"/>
  </w:num>
  <w:num w:numId="71">
    <w:abstractNumId w:val="34"/>
  </w:num>
  <w:num w:numId="72">
    <w:abstractNumId w:val="52"/>
  </w:num>
  <w:num w:numId="73">
    <w:abstractNumId w:val="48"/>
  </w:num>
  <w:num w:numId="74">
    <w:abstractNumId w:val="60"/>
  </w:num>
  <w:num w:numId="75">
    <w:abstractNumId w:val="9"/>
  </w:num>
  <w:num w:numId="76">
    <w:abstractNumId w:val="68"/>
  </w:num>
  <w:num w:numId="77">
    <w:abstractNumId w:val="83"/>
  </w:num>
  <w:num w:numId="78">
    <w:abstractNumId w:val="20"/>
  </w:num>
  <w:num w:numId="79">
    <w:abstractNumId w:val="43"/>
  </w:num>
  <w:num w:numId="80">
    <w:abstractNumId w:val="13"/>
  </w:num>
  <w:num w:numId="81">
    <w:abstractNumId w:val="80"/>
  </w:num>
  <w:num w:numId="82">
    <w:abstractNumId w:val="15"/>
  </w:num>
  <w:num w:numId="83">
    <w:abstractNumId w:val="1"/>
  </w:num>
  <w:num w:numId="84">
    <w:abstractNumId w:val="69"/>
  </w:num>
  <w:num w:numId="85">
    <w:abstractNumId w:val="54"/>
  </w:num>
  <w:num w:numId="86">
    <w:abstractNumId w:val="82"/>
  </w:num>
  <w:num w:numId="87">
    <w:abstractNumId w:val="81"/>
  </w:num>
  <w:num w:numId="88">
    <w:abstractNumId w:val="10"/>
  </w:num>
  <w:num w:numId="89">
    <w:abstractNumId w:val="8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6305"/>
    <w:rsid w:val="000032DE"/>
    <w:rsid w:val="000045F5"/>
    <w:rsid w:val="00020AF4"/>
    <w:rsid w:val="00021E77"/>
    <w:rsid w:val="0002344C"/>
    <w:rsid w:val="000248BE"/>
    <w:rsid w:val="00025B3A"/>
    <w:rsid w:val="000275A1"/>
    <w:rsid w:val="00027D8B"/>
    <w:rsid w:val="00031A22"/>
    <w:rsid w:val="00037E15"/>
    <w:rsid w:val="00040C31"/>
    <w:rsid w:val="000413F3"/>
    <w:rsid w:val="00046A3E"/>
    <w:rsid w:val="000473D8"/>
    <w:rsid w:val="00050715"/>
    <w:rsid w:val="00052F6F"/>
    <w:rsid w:val="000534EE"/>
    <w:rsid w:val="00056E2A"/>
    <w:rsid w:val="00060B41"/>
    <w:rsid w:val="00060E4F"/>
    <w:rsid w:val="000628AA"/>
    <w:rsid w:val="000643A6"/>
    <w:rsid w:val="000646C8"/>
    <w:rsid w:val="000663C9"/>
    <w:rsid w:val="00066EEC"/>
    <w:rsid w:val="00067495"/>
    <w:rsid w:val="00070FE4"/>
    <w:rsid w:val="00072694"/>
    <w:rsid w:val="000804E3"/>
    <w:rsid w:val="00084B99"/>
    <w:rsid w:val="00090868"/>
    <w:rsid w:val="00091DB6"/>
    <w:rsid w:val="00094381"/>
    <w:rsid w:val="00096B2D"/>
    <w:rsid w:val="000A5D14"/>
    <w:rsid w:val="000A74D8"/>
    <w:rsid w:val="000A7ED8"/>
    <w:rsid w:val="000B41DA"/>
    <w:rsid w:val="000B47E6"/>
    <w:rsid w:val="000B6537"/>
    <w:rsid w:val="000B7ACB"/>
    <w:rsid w:val="000C29E9"/>
    <w:rsid w:val="000C4C42"/>
    <w:rsid w:val="000C595E"/>
    <w:rsid w:val="000D55FC"/>
    <w:rsid w:val="000D649F"/>
    <w:rsid w:val="000E1293"/>
    <w:rsid w:val="000E2D28"/>
    <w:rsid w:val="000E3083"/>
    <w:rsid w:val="000E4B93"/>
    <w:rsid w:val="000F05B5"/>
    <w:rsid w:val="000F17C2"/>
    <w:rsid w:val="000F26E1"/>
    <w:rsid w:val="00113386"/>
    <w:rsid w:val="001237DA"/>
    <w:rsid w:val="00127A63"/>
    <w:rsid w:val="00127BF0"/>
    <w:rsid w:val="00130207"/>
    <w:rsid w:val="00134705"/>
    <w:rsid w:val="001347A3"/>
    <w:rsid w:val="001405A1"/>
    <w:rsid w:val="0014096F"/>
    <w:rsid w:val="00141103"/>
    <w:rsid w:val="001450EB"/>
    <w:rsid w:val="00145BAD"/>
    <w:rsid w:val="00154D53"/>
    <w:rsid w:val="00161AFE"/>
    <w:rsid w:val="00165B05"/>
    <w:rsid w:val="00167147"/>
    <w:rsid w:val="0017043F"/>
    <w:rsid w:val="0017065B"/>
    <w:rsid w:val="0017244A"/>
    <w:rsid w:val="00175535"/>
    <w:rsid w:val="0017621C"/>
    <w:rsid w:val="00177DC3"/>
    <w:rsid w:val="0018067D"/>
    <w:rsid w:val="00183286"/>
    <w:rsid w:val="001862F2"/>
    <w:rsid w:val="0018675D"/>
    <w:rsid w:val="001872C7"/>
    <w:rsid w:val="00192B5A"/>
    <w:rsid w:val="00194BCE"/>
    <w:rsid w:val="00197B44"/>
    <w:rsid w:val="001A1841"/>
    <w:rsid w:val="001A4817"/>
    <w:rsid w:val="001B6E38"/>
    <w:rsid w:val="001C3560"/>
    <w:rsid w:val="001C6609"/>
    <w:rsid w:val="001D4260"/>
    <w:rsid w:val="001D716F"/>
    <w:rsid w:val="001F2799"/>
    <w:rsid w:val="001F445F"/>
    <w:rsid w:val="001F6063"/>
    <w:rsid w:val="002016E0"/>
    <w:rsid w:val="00206503"/>
    <w:rsid w:val="002136D9"/>
    <w:rsid w:val="0021481D"/>
    <w:rsid w:val="00217FD4"/>
    <w:rsid w:val="002201C8"/>
    <w:rsid w:val="00221E53"/>
    <w:rsid w:val="00226598"/>
    <w:rsid w:val="00230ABF"/>
    <w:rsid w:val="002316A0"/>
    <w:rsid w:val="00236E02"/>
    <w:rsid w:val="00243205"/>
    <w:rsid w:val="00243B22"/>
    <w:rsid w:val="00245790"/>
    <w:rsid w:val="00246024"/>
    <w:rsid w:val="00252A9B"/>
    <w:rsid w:val="002548F1"/>
    <w:rsid w:val="002613A7"/>
    <w:rsid w:val="00262A9E"/>
    <w:rsid w:val="0026594F"/>
    <w:rsid w:val="002718AE"/>
    <w:rsid w:val="00273BBB"/>
    <w:rsid w:val="0027507F"/>
    <w:rsid w:val="00283A45"/>
    <w:rsid w:val="00283E46"/>
    <w:rsid w:val="00283FCC"/>
    <w:rsid w:val="002878CA"/>
    <w:rsid w:val="0029031D"/>
    <w:rsid w:val="002903ED"/>
    <w:rsid w:val="00297CDE"/>
    <w:rsid w:val="002B045B"/>
    <w:rsid w:val="002B2667"/>
    <w:rsid w:val="002B2EB2"/>
    <w:rsid w:val="002B34CB"/>
    <w:rsid w:val="002B5C7E"/>
    <w:rsid w:val="002B7780"/>
    <w:rsid w:val="002B77BB"/>
    <w:rsid w:val="002C14AE"/>
    <w:rsid w:val="002C4803"/>
    <w:rsid w:val="002C532A"/>
    <w:rsid w:val="002D3E64"/>
    <w:rsid w:val="002D40BA"/>
    <w:rsid w:val="002D46C3"/>
    <w:rsid w:val="002F29B5"/>
    <w:rsid w:val="002F2B9B"/>
    <w:rsid w:val="002F2DB5"/>
    <w:rsid w:val="002F3A18"/>
    <w:rsid w:val="002F52F2"/>
    <w:rsid w:val="0030001C"/>
    <w:rsid w:val="00304A01"/>
    <w:rsid w:val="003055CC"/>
    <w:rsid w:val="00321DA9"/>
    <w:rsid w:val="00324290"/>
    <w:rsid w:val="00325D8A"/>
    <w:rsid w:val="00336762"/>
    <w:rsid w:val="003429F9"/>
    <w:rsid w:val="00343477"/>
    <w:rsid w:val="00347841"/>
    <w:rsid w:val="003525C8"/>
    <w:rsid w:val="00360C60"/>
    <w:rsid w:val="0036245D"/>
    <w:rsid w:val="00362BC4"/>
    <w:rsid w:val="00364D89"/>
    <w:rsid w:val="00365E37"/>
    <w:rsid w:val="003707E1"/>
    <w:rsid w:val="00371654"/>
    <w:rsid w:val="003748DE"/>
    <w:rsid w:val="00374B0B"/>
    <w:rsid w:val="00380A1A"/>
    <w:rsid w:val="00382FCF"/>
    <w:rsid w:val="00383A8F"/>
    <w:rsid w:val="0038594F"/>
    <w:rsid w:val="00395F3D"/>
    <w:rsid w:val="003975F1"/>
    <w:rsid w:val="003A2734"/>
    <w:rsid w:val="003B1D72"/>
    <w:rsid w:val="003C3338"/>
    <w:rsid w:val="003C3AC8"/>
    <w:rsid w:val="003C75BA"/>
    <w:rsid w:val="003D1A32"/>
    <w:rsid w:val="003E22A4"/>
    <w:rsid w:val="003E26CC"/>
    <w:rsid w:val="003E3177"/>
    <w:rsid w:val="003E4CB4"/>
    <w:rsid w:val="003E5847"/>
    <w:rsid w:val="003E6558"/>
    <w:rsid w:val="003E731A"/>
    <w:rsid w:val="003E79D7"/>
    <w:rsid w:val="003F29A9"/>
    <w:rsid w:val="003F5C9D"/>
    <w:rsid w:val="003F77FB"/>
    <w:rsid w:val="004008FA"/>
    <w:rsid w:val="00400D68"/>
    <w:rsid w:val="00402039"/>
    <w:rsid w:val="0040469B"/>
    <w:rsid w:val="004053BF"/>
    <w:rsid w:val="00405D4D"/>
    <w:rsid w:val="00410A34"/>
    <w:rsid w:val="00423292"/>
    <w:rsid w:val="00423C34"/>
    <w:rsid w:val="00430AD0"/>
    <w:rsid w:val="004331B0"/>
    <w:rsid w:val="00442F33"/>
    <w:rsid w:val="00444468"/>
    <w:rsid w:val="00450270"/>
    <w:rsid w:val="00451610"/>
    <w:rsid w:val="004642F0"/>
    <w:rsid w:val="00465CB0"/>
    <w:rsid w:val="00475FE5"/>
    <w:rsid w:val="00486AB4"/>
    <w:rsid w:val="004905DD"/>
    <w:rsid w:val="00491FA8"/>
    <w:rsid w:val="004920D2"/>
    <w:rsid w:val="004A2E2B"/>
    <w:rsid w:val="004A3933"/>
    <w:rsid w:val="004A40F2"/>
    <w:rsid w:val="004A73F0"/>
    <w:rsid w:val="004A7FC0"/>
    <w:rsid w:val="004B152A"/>
    <w:rsid w:val="004B284F"/>
    <w:rsid w:val="004B4EBF"/>
    <w:rsid w:val="004B5650"/>
    <w:rsid w:val="004B5C8D"/>
    <w:rsid w:val="004C0EA8"/>
    <w:rsid w:val="004C1838"/>
    <w:rsid w:val="004C2120"/>
    <w:rsid w:val="004C5B0F"/>
    <w:rsid w:val="004D3710"/>
    <w:rsid w:val="004D381F"/>
    <w:rsid w:val="004D3A4E"/>
    <w:rsid w:val="004E1A54"/>
    <w:rsid w:val="004E3F29"/>
    <w:rsid w:val="004E4D22"/>
    <w:rsid w:val="004F2890"/>
    <w:rsid w:val="004F3829"/>
    <w:rsid w:val="004F6982"/>
    <w:rsid w:val="00502798"/>
    <w:rsid w:val="005104B6"/>
    <w:rsid w:val="00515731"/>
    <w:rsid w:val="00517E51"/>
    <w:rsid w:val="00520AD8"/>
    <w:rsid w:val="00520FF4"/>
    <w:rsid w:val="0052178A"/>
    <w:rsid w:val="00521839"/>
    <w:rsid w:val="00523DDD"/>
    <w:rsid w:val="0052790B"/>
    <w:rsid w:val="005309EF"/>
    <w:rsid w:val="005337B5"/>
    <w:rsid w:val="00535B11"/>
    <w:rsid w:val="00536251"/>
    <w:rsid w:val="005422FE"/>
    <w:rsid w:val="00550DFB"/>
    <w:rsid w:val="0055418B"/>
    <w:rsid w:val="005548EC"/>
    <w:rsid w:val="00562B7C"/>
    <w:rsid w:val="00567DE9"/>
    <w:rsid w:val="005702C8"/>
    <w:rsid w:val="0057365E"/>
    <w:rsid w:val="005766BE"/>
    <w:rsid w:val="00576BBB"/>
    <w:rsid w:val="00580ABA"/>
    <w:rsid w:val="00581B56"/>
    <w:rsid w:val="00582ADE"/>
    <w:rsid w:val="0058375A"/>
    <w:rsid w:val="005928B4"/>
    <w:rsid w:val="00593BBC"/>
    <w:rsid w:val="005A56FE"/>
    <w:rsid w:val="005A7833"/>
    <w:rsid w:val="005B4105"/>
    <w:rsid w:val="005B4DD7"/>
    <w:rsid w:val="005B520A"/>
    <w:rsid w:val="005B5C0B"/>
    <w:rsid w:val="005C3016"/>
    <w:rsid w:val="005D1378"/>
    <w:rsid w:val="005D636E"/>
    <w:rsid w:val="005E0379"/>
    <w:rsid w:val="005E3013"/>
    <w:rsid w:val="005E3D83"/>
    <w:rsid w:val="005F3BCF"/>
    <w:rsid w:val="00603602"/>
    <w:rsid w:val="00603B8A"/>
    <w:rsid w:val="006040B2"/>
    <w:rsid w:val="00620490"/>
    <w:rsid w:val="006228CA"/>
    <w:rsid w:val="00625707"/>
    <w:rsid w:val="00626A4B"/>
    <w:rsid w:val="0063005A"/>
    <w:rsid w:val="00651293"/>
    <w:rsid w:val="00651B88"/>
    <w:rsid w:val="00651C80"/>
    <w:rsid w:val="00656C4A"/>
    <w:rsid w:val="006600E6"/>
    <w:rsid w:val="00662FA8"/>
    <w:rsid w:val="00667CBD"/>
    <w:rsid w:val="006715E7"/>
    <w:rsid w:val="006732C5"/>
    <w:rsid w:val="006751F7"/>
    <w:rsid w:val="006757A9"/>
    <w:rsid w:val="006808E9"/>
    <w:rsid w:val="0068135F"/>
    <w:rsid w:val="006833C7"/>
    <w:rsid w:val="00683B61"/>
    <w:rsid w:val="00685C2A"/>
    <w:rsid w:val="0069550F"/>
    <w:rsid w:val="006959CA"/>
    <w:rsid w:val="00695A83"/>
    <w:rsid w:val="006A1847"/>
    <w:rsid w:val="006A228A"/>
    <w:rsid w:val="006A3EB8"/>
    <w:rsid w:val="006A7D20"/>
    <w:rsid w:val="006B57F5"/>
    <w:rsid w:val="006C0646"/>
    <w:rsid w:val="006D0828"/>
    <w:rsid w:val="006D1328"/>
    <w:rsid w:val="006D2436"/>
    <w:rsid w:val="006D6DF6"/>
    <w:rsid w:val="006E2D6E"/>
    <w:rsid w:val="006E7301"/>
    <w:rsid w:val="006F2A63"/>
    <w:rsid w:val="006F4922"/>
    <w:rsid w:val="006F4CD1"/>
    <w:rsid w:val="006F613E"/>
    <w:rsid w:val="006F734A"/>
    <w:rsid w:val="00703433"/>
    <w:rsid w:val="00704BF3"/>
    <w:rsid w:val="00704FFE"/>
    <w:rsid w:val="00706F52"/>
    <w:rsid w:val="007119D2"/>
    <w:rsid w:val="00711D99"/>
    <w:rsid w:val="0071469C"/>
    <w:rsid w:val="00714C14"/>
    <w:rsid w:val="00715B04"/>
    <w:rsid w:val="00721C30"/>
    <w:rsid w:val="00723083"/>
    <w:rsid w:val="007314E1"/>
    <w:rsid w:val="007348AF"/>
    <w:rsid w:val="00742C41"/>
    <w:rsid w:val="00743585"/>
    <w:rsid w:val="00747128"/>
    <w:rsid w:val="00747C33"/>
    <w:rsid w:val="00751F05"/>
    <w:rsid w:val="00754464"/>
    <w:rsid w:val="00757344"/>
    <w:rsid w:val="00757964"/>
    <w:rsid w:val="007705D7"/>
    <w:rsid w:val="00772888"/>
    <w:rsid w:val="00777726"/>
    <w:rsid w:val="00781762"/>
    <w:rsid w:val="00782857"/>
    <w:rsid w:val="00784F21"/>
    <w:rsid w:val="00787617"/>
    <w:rsid w:val="00787C44"/>
    <w:rsid w:val="00794469"/>
    <w:rsid w:val="007956F6"/>
    <w:rsid w:val="007A3AE2"/>
    <w:rsid w:val="007A3C15"/>
    <w:rsid w:val="007A4860"/>
    <w:rsid w:val="007A4D33"/>
    <w:rsid w:val="007A5349"/>
    <w:rsid w:val="007B3392"/>
    <w:rsid w:val="007B4D2E"/>
    <w:rsid w:val="007C1D7B"/>
    <w:rsid w:val="007C2191"/>
    <w:rsid w:val="007C7598"/>
    <w:rsid w:val="007D4937"/>
    <w:rsid w:val="007E0813"/>
    <w:rsid w:val="007E0F18"/>
    <w:rsid w:val="007E111A"/>
    <w:rsid w:val="007E1229"/>
    <w:rsid w:val="007E1741"/>
    <w:rsid w:val="007E42F1"/>
    <w:rsid w:val="007E68B1"/>
    <w:rsid w:val="007F0674"/>
    <w:rsid w:val="007F1C6B"/>
    <w:rsid w:val="007F5E3E"/>
    <w:rsid w:val="007F641E"/>
    <w:rsid w:val="007F702F"/>
    <w:rsid w:val="007F7545"/>
    <w:rsid w:val="00800326"/>
    <w:rsid w:val="008006F5"/>
    <w:rsid w:val="00800EBA"/>
    <w:rsid w:val="00801A09"/>
    <w:rsid w:val="00803230"/>
    <w:rsid w:val="0080490B"/>
    <w:rsid w:val="00804FEB"/>
    <w:rsid w:val="00810D06"/>
    <w:rsid w:val="00814DEE"/>
    <w:rsid w:val="008264BF"/>
    <w:rsid w:val="00832912"/>
    <w:rsid w:val="00835831"/>
    <w:rsid w:val="0083751E"/>
    <w:rsid w:val="008415E2"/>
    <w:rsid w:val="008470FD"/>
    <w:rsid w:val="00855C7C"/>
    <w:rsid w:val="008612AF"/>
    <w:rsid w:val="0086360F"/>
    <w:rsid w:val="008638F2"/>
    <w:rsid w:val="00863E96"/>
    <w:rsid w:val="008643C5"/>
    <w:rsid w:val="008650DC"/>
    <w:rsid w:val="00865D91"/>
    <w:rsid w:val="00870EE8"/>
    <w:rsid w:val="008732B9"/>
    <w:rsid w:val="00873CA4"/>
    <w:rsid w:val="008756CA"/>
    <w:rsid w:val="00886BBD"/>
    <w:rsid w:val="008928CD"/>
    <w:rsid w:val="00893325"/>
    <w:rsid w:val="00893A1B"/>
    <w:rsid w:val="008B0602"/>
    <w:rsid w:val="008B3585"/>
    <w:rsid w:val="008B4A9B"/>
    <w:rsid w:val="008C122F"/>
    <w:rsid w:val="008C31B8"/>
    <w:rsid w:val="008C5FCD"/>
    <w:rsid w:val="008D025B"/>
    <w:rsid w:val="008D22F0"/>
    <w:rsid w:val="008D2E57"/>
    <w:rsid w:val="008D5D21"/>
    <w:rsid w:val="008E7526"/>
    <w:rsid w:val="008F2726"/>
    <w:rsid w:val="008F27F8"/>
    <w:rsid w:val="008F2B88"/>
    <w:rsid w:val="008F4FC8"/>
    <w:rsid w:val="008F5040"/>
    <w:rsid w:val="0090627C"/>
    <w:rsid w:val="00912432"/>
    <w:rsid w:val="009141AA"/>
    <w:rsid w:val="00914980"/>
    <w:rsid w:val="00916F0E"/>
    <w:rsid w:val="009172F7"/>
    <w:rsid w:val="00920C08"/>
    <w:rsid w:val="00924003"/>
    <w:rsid w:val="00925D11"/>
    <w:rsid w:val="009307CC"/>
    <w:rsid w:val="009345B7"/>
    <w:rsid w:val="00935B8E"/>
    <w:rsid w:val="00937131"/>
    <w:rsid w:val="00941711"/>
    <w:rsid w:val="0094286C"/>
    <w:rsid w:val="00945D73"/>
    <w:rsid w:val="009556FA"/>
    <w:rsid w:val="009568CF"/>
    <w:rsid w:val="00960E5F"/>
    <w:rsid w:val="00964D1E"/>
    <w:rsid w:val="00973522"/>
    <w:rsid w:val="00973C0C"/>
    <w:rsid w:val="00974D96"/>
    <w:rsid w:val="00975E0D"/>
    <w:rsid w:val="009909AB"/>
    <w:rsid w:val="00997223"/>
    <w:rsid w:val="009A720D"/>
    <w:rsid w:val="009B2AB9"/>
    <w:rsid w:val="009B5D96"/>
    <w:rsid w:val="009B6E83"/>
    <w:rsid w:val="009C0171"/>
    <w:rsid w:val="009C5039"/>
    <w:rsid w:val="009C59BE"/>
    <w:rsid w:val="009C66D0"/>
    <w:rsid w:val="009D12F1"/>
    <w:rsid w:val="009D4E53"/>
    <w:rsid w:val="009D58EF"/>
    <w:rsid w:val="009E0BA6"/>
    <w:rsid w:val="009E1303"/>
    <w:rsid w:val="009E4A03"/>
    <w:rsid w:val="009E5561"/>
    <w:rsid w:val="009F3FFA"/>
    <w:rsid w:val="009F66CB"/>
    <w:rsid w:val="00A03215"/>
    <w:rsid w:val="00A0540D"/>
    <w:rsid w:val="00A15C75"/>
    <w:rsid w:val="00A25AD2"/>
    <w:rsid w:val="00A27B9D"/>
    <w:rsid w:val="00A312D1"/>
    <w:rsid w:val="00A32C06"/>
    <w:rsid w:val="00A375F0"/>
    <w:rsid w:val="00A447C0"/>
    <w:rsid w:val="00A45881"/>
    <w:rsid w:val="00A46305"/>
    <w:rsid w:val="00A52A1B"/>
    <w:rsid w:val="00A52D55"/>
    <w:rsid w:val="00A56EDB"/>
    <w:rsid w:val="00A5756B"/>
    <w:rsid w:val="00A61236"/>
    <w:rsid w:val="00A62574"/>
    <w:rsid w:val="00A65CE9"/>
    <w:rsid w:val="00A75EF5"/>
    <w:rsid w:val="00A774E7"/>
    <w:rsid w:val="00A8636B"/>
    <w:rsid w:val="00A93065"/>
    <w:rsid w:val="00A9412A"/>
    <w:rsid w:val="00A94649"/>
    <w:rsid w:val="00AA548C"/>
    <w:rsid w:val="00AA58A2"/>
    <w:rsid w:val="00AA66B3"/>
    <w:rsid w:val="00AA69FD"/>
    <w:rsid w:val="00AB025A"/>
    <w:rsid w:val="00AB0BE5"/>
    <w:rsid w:val="00AB2888"/>
    <w:rsid w:val="00AB2944"/>
    <w:rsid w:val="00AB51F6"/>
    <w:rsid w:val="00AC5667"/>
    <w:rsid w:val="00AC75E6"/>
    <w:rsid w:val="00AD2C07"/>
    <w:rsid w:val="00AD41F4"/>
    <w:rsid w:val="00AD441D"/>
    <w:rsid w:val="00AD6F9F"/>
    <w:rsid w:val="00AE042C"/>
    <w:rsid w:val="00AE067F"/>
    <w:rsid w:val="00AE12FB"/>
    <w:rsid w:val="00AE39C0"/>
    <w:rsid w:val="00AE6592"/>
    <w:rsid w:val="00AF059B"/>
    <w:rsid w:val="00AF0C4F"/>
    <w:rsid w:val="00AF11FF"/>
    <w:rsid w:val="00AF2EB2"/>
    <w:rsid w:val="00B000C8"/>
    <w:rsid w:val="00B0387E"/>
    <w:rsid w:val="00B05587"/>
    <w:rsid w:val="00B17CC8"/>
    <w:rsid w:val="00B21727"/>
    <w:rsid w:val="00B2189A"/>
    <w:rsid w:val="00B221AC"/>
    <w:rsid w:val="00B25753"/>
    <w:rsid w:val="00B259FE"/>
    <w:rsid w:val="00B2717E"/>
    <w:rsid w:val="00B272EF"/>
    <w:rsid w:val="00B30C06"/>
    <w:rsid w:val="00B374E2"/>
    <w:rsid w:val="00B406B2"/>
    <w:rsid w:val="00B443CD"/>
    <w:rsid w:val="00B50FFC"/>
    <w:rsid w:val="00B53D2F"/>
    <w:rsid w:val="00B63F26"/>
    <w:rsid w:val="00B64D88"/>
    <w:rsid w:val="00B74745"/>
    <w:rsid w:val="00B869A6"/>
    <w:rsid w:val="00B922E6"/>
    <w:rsid w:val="00B9633F"/>
    <w:rsid w:val="00BA6E95"/>
    <w:rsid w:val="00BB0D29"/>
    <w:rsid w:val="00BB3AE5"/>
    <w:rsid w:val="00BB52A8"/>
    <w:rsid w:val="00BC542F"/>
    <w:rsid w:val="00BD010E"/>
    <w:rsid w:val="00BD0903"/>
    <w:rsid w:val="00BD0E27"/>
    <w:rsid w:val="00BD3A69"/>
    <w:rsid w:val="00BD581C"/>
    <w:rsid w:val="00BD5A3F"/>
    <w:rsid w:val="00BD61A8"/>
    <w:rsid w:val="00BD766E"/>
    <w:rsid w:val="00BE09F0"/>
    <w:rsid w:val="00BE1E6A"/>
    <w:rsid w:val="00BE2306"/>
    <w:rsid w:val="00BE25E1"/>
    <w:rsid w:val="00BE4ACB"/>
    <w:rsid w:val="00BF17DF"/>
    <w:rsid w:val="00BF4220"/>
    <w:rsid w:val="00BF4B7A"/>
    <w:rsid w:val="00BF6644"/>
    <w:rsid w:val="00C01DB5"/>
    <w:rsid w:val="00C070BB"/>
    <w:rsid w:val="00C15D1D"/>
    <w:rsid w:val="00C2282C"/>
    <w:rsid w:val="00C23152"/>
    <w:rsid w:val="00C25545"/>
    <w:rsid w:val="00C25BBC"/>
    <w:rsid w:val="00C31222"/>
    <w:rsid w:val="00C31239"/>
    <w:rsid w:val="00C37DF0"/>
    <w:rsid w:val="00C4584F"/>
    <w:rsid w:val="00C50A01"/>
    <w:rsid w:val="00C5618A"/>
    <w:rsid w:val="00C638CE"/>
    <w:rsid w:val="00C6420F"/>
    <w:rsid w:val="00C65115"/>
    <w:rsid w:val="00C70A69"/>
    <w:rsid w:val="00C74A41"/>
    <w:rsid w:val="00C76AFF"/>
    <w:rsid w:val="00C76D52"/>
    <w:rsid w:val="00CA0498"/>
    <w:rsid w:val="00CA43FB"/>
    <w:rsid w:val="00CB343F"/>
    <w:rsid w:val="00CC0BD0"/>
    <w:rsid w:val="00CC46DC"/>
    <w:rsid w:val="00CC5AC4"/>
    <w:rsid w:val="00CC698D"/>
    <w:rsid w:val="00CC7563"/>
    <w:rsid w:val="00CD0C76"/>
    <w:rsid w:val="00CD3452"/>
    <w:rsid w:val="00CD3D7B"/>
    <w:rsid w:val="00CE0D47"/>
    <w:rsid w:val="00CE4243"/>
    <w:rsid w:val="00CF3854"/>
    <w:rsid w:val="00CF7AE6"/>
    <w:rsid w:val="00D00365"/>
    <w:rsid w:val="00D150EB"/>
    <w:rsid w:val="00D173DE"/>
    <w:rsid w:val="00D2146D"/>
    <w:rsid w:val="00D251E6"/>
    <w:rsid w:val="00D32125"/>
    <w:rsid w:val="00D35DC9"/>
    <w:rsid w:val="00D40722"/>
    <w:rsid w:val="00D414B9"/>
    <w:rsid w:val="00D44AFA"/>
    <w:rsid w:val="00D47164"/>
    <w:rsid w:val="00D526DF"/>
    <w:rsid w:val="00D54266"/>
    <w:rsid w:val="00D54ED9"/>
    <w:rsid w:val="00D61699"/>
    <w:rsid w:val="00D6609C"/>
    <w:rsid w:val="00D67D1E"/>
    <w:rsid w:val="00D700DB"/>
    <w:rsid w:val="00D726A6"/>
    <w:rsid w:val="00D74121"/>
    <w:rsid w:val="00D77702"/>
    <w:rsid w:val="00D805F8"/>
    <w:rsid w:val="00D81536"/>
    <w:rsid w:val="00D90913"/>
    <w:rsid w:val="00D9374F"/>
    <w:rsid w:val="00DA0F2A"/>
    <w:rsid w:val="00DA4C5C"/>
    <w:rsid w:val="00DA7BE3"/>
    <w:rsid w:val="00DB0255"/>
    <w:rsid w:val="00DB1B5C"/>
    <w:rsid w:val="00DC46B4"/>
    <w:rsid w:val="00DC4794"/>
    <w:rsid w:val="00DC500B"/>
    <w:rsid w:val="00DD0471"/>
    <w:rsid w:val="00DD2DC6"/>
    <w:rsid w:val="00DD4970"/>
    <w:rsid w:val="00DD50DA"/>
    <w:rsid w:val="00DE73A4"/>
    <w:rsid w:val="00DF2EF6"/>
    <w:rsid w:val="00DF6348"/>
    <w:rsid w:val="00E048C0"/>
    <w:rsid w:val="00E0612B"/>
    <w:rsid w:val="00E12625"/>
    <w:rsid w:val="00E14F3A"/>
    <w:rsid w:val="00E22D48"/>
    <w:rsid w:val="00E25297"/>
    <w:rsid w:val="00E25B4C"/>
    <w:rsid w:val="00E308D8"/>
    <w:rsid w:val="00E3311B"/>
    <w:rsid w:val="00E35A33"/>
    <w:rsid w:val="00E41141"/>
    <w:rsid w:val="00E415AD"/>
    <w:rsid w:val="00E466D0"/>
    <w:rsid w:val="00E50818"/>
    <w:rsid w:val="00E52FA0"/>
    <w:rsid w:val="00E578D9"/>
    <w:rsid w:val="00E606F4"/>
    <w:rsid w:val="00E619E3"/>
    <w:rsid w:val="00E64536"/>
    <w:rsid w:val="00E777C8"/>
    <w:rsid w:val="00E77DF7"/>
    <w:rsid w:val="00E81B0C"/>
    <w:rsid w:val="00E8248F"/>
    <w:rsid w:val="00E82E00"/>
    <w:rsid w:val="00E919EF"/>
    <w:rsid w:val="00E91FD4"/>
    <w:rsid w:val="00E9242D"/>
    <w:rsid w:val="00E95F3D"/>
    <w:rsid w:val="00EA00FC"/>
    <w:rsid w:val="00EA4DE2"/>
    <w:rsid w:val="00EA5F8F"/>
    <w:rsid w:val="00EB10A0"/>
    <w:rsid w:val="00EB2313"/>
    <w:rsid w:val="00EB2E1F"/>
    <w:rsid w:val="00EB571B"/>
    <w:rsid w:val="00EB6523"/>
    <w:rsid w:val="00EB68C2"/>
    <w:rsid w:val="00EB77E6"/>
    <w:rsid w:val="00EC3680"/>
    <w:rsid w:val="00EC4CA5"/>
    <w:rsid w:val="00EC4F76"/>
    <w:rsid w:val="00EC5464"/>
    <w:rsid w:val="00EC615E"/>
    <w:rsid w:val="00EC771A"/>
    <w:rsid w:val="00ED331E"/>
    <w:rsid w:val="00ED341C"/>
    <w:rsid w:val="00ED674B"/>
    <w:rsid w:val="00ED72E4"/>
    <w:rsid w:val="00EE4AD4"/>
    <w:rsid w:val="00EE50AD"/>
    <w:rsid w:val="00EF3700"/>
    <w:rsid w:val="00EF7B49"/>
    <w:rsid w:val="00F01123"/>
    <w:rsid w:val="00F01BE9"/>
    <w:rsid w:val="00F04698"/>
    <w:rsid w:val="00F068D9"/>
    <w:rsid w:val="00F15176"/>
    <w:rsid w:val="00F15366"/>
    <w:rsid w:val="00F15756"/>
    <w:rsid w:val="00F21A8A"/>
    <w:rsid w:val="00F26660"/>
    <w:rsid w:val="00F32D0C"/>
    <w:rsid w:val="00F334E6"/>
    <w:rsid w:val="00F4197E"/>
    <w:rsid w:val="00F44278"/>
    <w:rsid w:val="00F452D0"/>
    <w:rsid w:val="00F519E1"/>
    <w:rsid w:val="00F626A8"/>
    <w:rsid w:val="00F626C3"/>
    <w:rsid w:val="00F62F84"/>
    <w:rsid w:val="00F64B5B"/>
    <w:rsid w:val="00F66399"/>
    <w:rsid w:val="00F66BA9"/>
    <w:rsid w:val="00F72220"/>
    <w:rsid w:val="00F73000"/>
    <w:rsid w:val="00F73AA2"/>
    <w:rsid w:val="00F7449B"/>
    <w:rsid w:val="00F75314"/>
    <w:rsid w:val="00F75695"/>
    <w:rsid w:val="00F8134A"/>
    <w:rsid w:val="00F83001"/>
    <w:rsid w:val="00F914AC"/>
    <w:rsid w:val="00F94048"/>
    <w:rsid w:val="00FA04B0"/>
    <w:rsid w:val="00FA1332"/>
    <w:rsid w:val="00FA5716"/>
    <w:rsid w:val="00FA766B"/>
    <w:rsid w:val="00FB0A20"/>
    <w:rsid w:val="00FB3946"/>
    <w:rsid w:val="00FB52C8"/>
    <w:rsid w:val="00FB594F"/>
    <w:rsid w:val="00FB71A8"/>
    <w:rsid w:val="00FC04A0"/>
    <w:rsid w:val="00FC5801"/>
    <w:rsid w:val="00FC698E"/>
    <w:rsid w:val="00FC6B4E"/>
    <w:rsid w:val="00FC6D7B"/>
    <w:rsid w:val="00FC70C3"/>
    <w:rsid w:val="00FC7A93"/>
    <w:rsid w:val="00FD0416"/>
    <w:rsid w:val="00FD2073"/>
    <w:rsid w:val="00FE23B9"/>
    <w:rsid w:val="00FE3886"/>
    <w:rsid w:val="00FE4ADE"/>
    <w:rsid w:val="00FE5307"/>
    <w:rsid w:val="00FE5841"/>
    <w:rsid w:val="00FE5B6C"/>
    <w:rsid w:val="00FF428F"/>
    <w:rsid w:val="00FF4380"/>
    <w:rsid w:val="00FF51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AEB01"/>
  <w15:docId w15:val="{87AA9591-8826-4BC3-8EF0-CDE43144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4F"/>
  </w:style>
  <w:style w:type="paragraph" w:styleId="Heading1">
    <w:name w:val="heading 1"/>
    <w:basedOn w:val="Normal"/>
    <w:next w:val="Normal"/>
    <w:link w:val="Heading1Char"/>
    <w:qFormat/>
    <w:rsid w:val="000D55FC"/>
    <w:pPr>
      <w:keepNext/>
      <w:keepLines/>
      <w:spacing w:after="0" w:line="240" w:lineRule="auto"/>
      <w:outlineLvl w:val="0"/>
    </w:pPr>
    <w:rPr>
      <w:rFonts w:ascii="Times New Roman" w:eastAsiaTheme="majorEastAsia" w:hAnsi="Times New Roman" w:cstheme="majorBidi"/>
      <w:b/>
      <w:bCs/>
      <w:sz w:val="36"/>
      <w:szCs w:val="28"/>
    </w:rPr>
  </w:style>
  <w:style w:type="paragraph" w:styleId="Heading2">
    <w:name w:val="heading 2"/>
    <w:basedOn w:val="Normal"/>
    <w:link w:val="Heading2Char"/>
    <w:uiPriority w:val="9"/>
    <w:qFormat/>
    <w:rsid w:val="000D55FC"/>
    <w:pPr>
      <w:spacing w:after="0"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nhideWhenUsed/>
    <w:qFormat/>
    <w:rsid w:val="00EE50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E50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E50A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E50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64"/>
    <w:pPr>
      <w:ind w:left="720"/>
      <w:contextualSpacing/>
    </w:pPr>
  </w:style>
  <w:style w:type="character" w:styleId="Hyperlink">
    <w:name w:val="Hyperlink"/>
    <w:basedOn w:val="DefaultParagraphFont"/>
    <w:uiPriority w:val="99"/>
    <w:unhideWhenUsed/>
    <w:rsid w:val="00FF5189"/>
    <w:rPr>
      <w:color w:val="0000FF"/>
      <w:u w:val="single"/>
    </w:rPr>
  </w:style>
  <w:style w:type="paragraph" w:styleId="NormalWeb">
    <w:name w:val="Normal (Web)"/>
    <w:basedOn w:val="Normal"/>
    <w:link w:val="NormalWebChar"/>
    <w:uiPriority w:val="99"/>
    <w:unhideWhenUsed/>
    <w:rsid w:val="00A05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recated">
    <w:name w:val="deprecated"/>
    <w:basedOn w:val="DefaultParagraphFont"/>
    <w:rsid w:val="00CA0498"/>
  </w:style>
  <w:style w:type="character" w:styleId="Strong">
    <w:name w:val="Strong"/>
    <w:basedOn w:val="DefaultParagraphFont"/>
    <w:uiPriority w:val="22"/>
    <w:qFormat/>
    <w:rsid w:val="00CA0498"/>
    <w:rPr>
      <w:b/>
      <w:bCs/>
    </w:rPr>
  </w:style>
  <w:style w:type="character" w:customStyle="1" w:styleId="Heading2Char">
    <w:name w:val="Heading 2 Char"/>
    <w:basedOn w:val="DefaultParagraphFont"/>
    <w:link w:val="Heading2"/>
    <w:uiPriority w:val="9"/>
    <w:rsid w:val="000D55FC"/>
    <w:rPr>
      <w:rFonts w:ascii="Times New Roman" w:eastAsia="Times New Roman" w:hAnsi="Times New Roman" w:cs="Times New Roman"/>
      <w:b/>
      <w:bCs/>
      <w:sz w:val="28"/>
      <w:szCs w:val="36"/>
    </w:rPr>
  </w:style>
  <w:style w:type="character" w:customStyle="1" w:styleId="Heading1Char">
    <w:name w:val="Heading 1 Char"/>
    <w:basedOn w:val="DefaultParagraphFont"/>
    <w:link w:val="Heading1"/>
    <w:uiPriority w:val="9"/>
    <w:rsid w:val="000D55FC"/>
    <w:rPr>
      <w:rFonts w:ascii="Times New Roman" w:eastAsiaTheme="majorEastAsia" w:hAnsi="Times New Roman" w:cstheme="majorBidi"/>
      <w:b/>
      <w:bCs/>
      <w:sz w:val="36"/>
      <w:szCs w:val="28"/>
    </w:rPr>
  </w:style>
  <w:style w:type="character" w:customStyle="1" w:styleId="apple-converted-space">
    <w:name w:val="apple-converted-space"/>
    <w:basedOn w:val="DefaultParagraphFont"/>
    <w:rsid w:val="00C638CE"/>
  </w:style>
  <w:style w:type="paragraph" w:styleId="BalloonText">
    <w:name w:val="Balloon Text"/>
    <w:basedOn w:val="Normal"/>
    <w:link w:val="BalloonTextChar"/>
    <w:uiPriority w:val="99"/>
    <w:semiHidden/>
    <w:unhideWhenUsed/>
    <w:rsid w:val="0029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DE"/>
    <w:rPr>
      <w:rFonts w:ascii="Tahoma" w:hAnsi="Tahoma" w:cs="Tahoma"/>
      <w:sz w:val="16"/>
      <w:szCs w:val="16"/>
    </w:rPr>
  </w:style>
  <w:style w:type="character" w:styleId="LineNumber">
    <w:name w:val="line number"/>
    <w:basedOn w:val="DefaultParagraphFont"/>
    <w:uiPriority w:val="99"/>
    <w:semiHidden/>
    <w:unhideWhenUsed/>
    <w:rsid w:val="005309EF"/>
  </w:style>
  <w:style w:type="paragraph" w:styleId="Header">
    <w:name w:val="header"/>
    <w:basedOn w:val="Normal"/>
    <w:link w:val="HeaderChar"/>
    <w:uiPriority w:val="99"/>
    <w:unhideWhenUsed/>
    <w:rsid w:val="0053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9EF"/>
  </w:style>
  <w:style w:type="paragraph" w:styleId="Footer">
    <w:name w:val="footer"/>
    <w:basedOn w:val="Normal"/>
    <w:link w:val="FooterChar"/>
    <w:unhideWhenUsed/>
    <w:rsid w:val="005309EF"/>
    <w:pPr>
      <w:tabs>
        <w:tab w:val="center" w:pos="4513"/>
        <w:tab w:val="right" w:pos="9026"/>
      </w:tabs>
      <w:spacing w:after="0" w:line="240" w:lineRule="auto"/>
    </w:pPr>
  </w:style>
  <w:style w:type="character" w:customStyle="1" w:styleId="FooterChar">
    <w:name w:val="Footer Char"/>
    <w:basedOn w:val="DefaultParagraphFont"/>
    <w:link w:val="Footer"/>
    <w:rsid w:val="005309EF"/>
  </w:style>
  <w:style w:type="character" w:styleId="Emphasis">
    <w:name w:val="Emphasis"/>
    <w:basedOn w:val="DefaultParagraphFont"/>
    <w:uiPriority w:val="20"/>
    <w:qFormat/>
    <w:rsid w:val="005548EC"/>
    <w:rPr>
      <w:i/>
      <w:iCs/>
    </w:rPr>
  </w:style>
  <w:style w:type="character" w:customStyle="1" w:styleId="Heading3Char">
    <w:name w:val="Heading 3 Char"/>
    <w:basedOn w:val="DefaultParagraphFont"/>
    <w:link w:val="Heading3"/>
    <w:uiPriority w:val="9"/>
    <w:semiHidden/>
    <w:rsid w:val="00EE50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50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50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50AD"/>
    <w:rPr>
      <w:rFonts w:asciiTheme="majorHAnsi" w:eastAsiaTheme="majorEastAsia" w:hAnsiTheme="majorHAnsi" w:cstheme="majorBidi"/>
      <w:i/>
      <w:iCs/>
      <w:color w:val="243F60" w:themeColor="accent1" w:themeShade="7F"/>
    </w:rPr>
  </w:style>
  <w:style w:type="character" w:styleId="HTMLAcronym">
    <w:name w:val="HTML Acronym"/>
    <w:basedOn w:val="DefaultParagraphFont"/>
    <w:uiPriority w:val="99"/>
    <w:semiHidden/>
    <w:unhideWhenUsed/>
    <w:rsid w:val="00410A34"/>
  </w:style>
  <w:style w:type="paragraph" w:styleId="BodyText">
    <w:name w:val="Body Text"/>
    <w:basedOn w:val="Normal"/>
    <w:link w:val="BodyTextChar"/>
    <w:rsid w:val="00A375F0"/>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375F0"/>
    <w:rPr>
      <w:rFonts w:ascii="Times New Roman" w:eastAsia="Times New Roman" w:hAnsi="Times New Roman" w:cs="Times New Roman"/>
      <w:sz w:val="24"/>
      <w:szCs w:val="24"/>
    </w:rPr>
  </w:style>
  <w:style w:type="paragraph" w:styleId="TOC1">
    <w:name w:val="toc 1"/>
    <w:basedOn w:val="Normal"/>
    <w:next w:val="Normal"/>
    <w:autoRedefine/>
    <w:uiPriority w:val="39"/>
    <w:rsid w:val="00A375F0"/>
    <w:pPr>
      <w:spacing w:before="360" w:after="360" w:line="240" w:lineRule="auto"/>
    </w:pPr>
    <w:rPr>
      <w:rFonts w:ascii="Times New Roman" w:eastAsia="Times New Roman" w:hAnsi="Times New Roman" w:cs="Times New Roman"/>
      <w:b/>
      <w:bCs/>
      <w:caps/>
      <w:u w:val="single"/>
    </w:rPr>
  </w:style>
  <w:style w:type="paragraph" w:styleId="TOC2">
    <w:name w:val="toc 2"/>
    <w:basedOn w:val="Normal"/>
    <w:next w:val="Normal"/>
    <w:autoRedefine/>
    <w:uiPriority w:val="39"/>
    <w:rsid w:val="00A375F0"/>
    <w:pPr>
      <w:spacing w:after="0" w:line="240" w:lineRule="auto"/>
    </w:pPr>
    <w:rPr>
      <w:rFonts w:ascii="Times New Roman" w:eastAsia="Times New Roman" w:hAnsi="Times New Roman" w:cs="Times New Roman"/>
      <w:b/>
      <w:bCs/>
      <w:smallCaps/>
    </w:rPr>
  </w:style>
  <w:style w:type="paragraph" w:styleId="TOCHeading">
    <w:name w:val="TOC Heading"/>
    <w:basedOn w:val="Heading1"/>
    <w:next w:val="Normal"/>
    <w:uiPriority w:val="39"/>
    <w:semiHidden/>
    <w:unhideWhenUsed/>
    <w:qFormat/>
    <w:rsid w:val="00A375F0"/>
    <w:pPr>
      <w:spacing w:before="480" w:line="276" w:lineRule="auto"/>
      <w:outlineLvl w:val="9"/>
    </w:pPr>
    <w:rPr>
      <w:rFonts w:ascii="Cambria" w:eastAsia="Times New Roman" w:hAnsi="Cambria" w:cs="Times New Roman"/>
      <w:color w:val="365F91"/>
      <w:sz w:val="28"/>
    </w:rPr>
  </w:style>
  <w:style w:type="character" w:customStyle="1" w:styleId="colorh1">
    <w:name w:val="color_h1"/>
    <w:basedOn w:val="DefaultParagraphFont"/>
    <w:rsid w:val="00CF3854"/>
    <w:rPr>
      <w:color w:val="98BF21"/>
    </w:rPr>
  </w:style>
  <w:style w:type="paragraph" w:styleId="HTMLPreformatted">
    <w:name w:val="HTML Preformatted"/>
    <w:basedOn w:val="Normal"/>
    <w:link w:val="HTMLPreformattedChar"/>
    <w:uiPriority w:val="99"/>
    <w:rsid w:val="00CF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854"/>
    <w:rPr>
      <w:rFonts w:ascii="Courier New" w:eastAsia="Times New Roman" w:hAnsi="Courier New" w:cs="Courier New"/>
      <w:sz w:val="20"/>
      <w:szCs w:val="20"/>
    </w:rPr>
  </w:style>
  <w:style w:type="character" w:customStyle="1" w:styleId="lefth2">
    <w:name w:val="left_h2"/>
    <w:basedOn w:val="DefaultParagraphFont"/>
    <w:rsid w:val="00CF3854"/>
    <w:rPr>
      <w:color w:val="617F10"/>
    </w:rPr>
  </w:style>
  <w:style w:type="paragraph" w:customStyle="1" w:styleId="intro">
    <w:name w:val="intro"/>
    <w:basedOn w:val="Normal"/>
    <w:rsid w:val="00CF3854"/>
    <w:pPr>
      <w:spacing w:before="115" w:after="100" w:afterAutospacing="1" w:line="240" w:lineRule="auto"/>
    </w:pPr>
    <w:rPr>
      <w:rFonts w:ascii="Verdana" w:eastAsia="Times New Roman" w:hAnsi="Verdana" w:cs="Times New Roman"/>
      <w:color w:val="404040"/>
      <w:sz w:val="29"/>
      <w:szCs w:val="29"/>
    </w:rPr>
  </w:style>
  <w:style w:type="character" w:customStyle="1" w:styleId="value-inst-urinoxref">
    <w:name w:val="value-inst-uri noxref"/>
    <w:basedOn w:val="DefaultParagraphFont"/>
    <w:rsid w:val="00CF3854"/>
  </w:style>
  <w:style w:type="paragraph" w:customStyle="1" w:styleId="test">
    <w:name w:val="test"/>
    <w:basedOn w:val="Normal"/>
    <w:rsid w:val="00CF3854"/>
    <w:pPr>
      <w:spacing w:before="100" w:beforeAutospacing="1" w:after="100" w:afterAutospacing="1" w:line="240" w:lineRule="auto"/>
    </w:pPr>
    <w:rPr>
      <w:rFonts w:ascii="Verdana" w:eastAsia="Times New Roman" w:hAnsi="Verdana" w:cs="Times New Roman"/>
      <w:sz w:val="24"/>
      <w:szCs w:val="24"/>
    </w:rPr>
  </w:style>
  <w:style w:type="character" w:styleId="FollowedHyperlink">
    <w:name w:val="FollowedHyperlink"/>
    <w:basedOn w:val="DefaultParagraphFont"/>
    <w:rsid w:val="00CF3854"/>
    <w:rPr>
      <w:color w:val="900B09"/>
      <w:u w:val="single"/>
      <w:shd w:val="clear" w:color="auto" w:fill="auto"/>
    </w:rPr>
  </w:style>
  <w:style w:type="paragraph" w:customStyle="1" w:styleId="tutintro">
    <w:name w:val="tutintro"/>
    <w:basedOn w:val="Normal"/>
    <w:rsid w:val="00CF3854"/>
    <w:pPr>
      <w:spacing w:after="100" w:afterAutospacing="1" w:line="240" w:lineRule="auto"/>
    </w:pPr>
    <w:rPr>
      <w:rFonts w:ascii="Verdana" w:eastAsia="Times New Roman" w:hAnsi="Verdana" w:cs="Times New Roman"/>
      <w:sz w:val="30"/>
      <w:szCs w:val="30"/>
    </w:rPr>
  </w:style>
  <w:style w:type="character" w:customStyle="1" w:styleId="marked">
    <w:name w:val="marked"/>
    <w:basedOn w:val="DefaultParagraphFont"/>
    <w:rsid w:val="00CF3854"/>
    <w:rPr>
      <w:color w:val="E80000"/>
      <w:shd w:val="clear" w:color="auto" w:fill="auto"/>
    </w:rPr>
  </w:style>
  <w:style w:type="character" w:customStyle="1" w:styleId="new">
    <w:name w:val="new"/>
    <w:basedOn w:val="DefaultParagraphFont"/>
    <w:rsid w:val="00CF3854"/>
    <w:rPr>
      <w:b/>
      <w:bCs/>
      <w:color w:val="FFFFFF"/>
      <w:bdr w:val="single" w:sz="4" w:space="0" w:color="FFFFFF" w:frame="1"/>
      <w:shd w:val="clear" w:color="auto" w:fill="98BF21"/>
    </w:rPr>
  </w:style>
  <w:style w:type="paragraph" w:customStyle="1" w:styleId="NormalWebArial">
    <w:name w:val="Normal (Web) + Arial"/>
    <w:aliases w:val="10 pt,Top: (Outset,Custom Color(RGB(255,255,255)),3 ..."/>
    <w:basedOn w:val="NormalWeb"/>
    <w:link w:val="NormalWebArialChar"/>
    <w:rsid w:val="00CF3854"/>
    <w:pPr>
      <w:pBdr>
        <w:top w:val="outset" w:sz="24" w:space="2" w:color="98BF21"/>
        <w:left w:val="outset" w:sz="24" w:space="2" w:color="98BF21"/>
        <w:bottom w:val="outset" w:sz="24" w:space="2" w:color="98BF21"/>
        <w:right w:val="outset" w:sz="24" w:space="2" w:color="98BF21"/>
      </w:pBdr>
    </w:pPr>
    <w:rPr>
      <w:rFonts w:ascii="Arial" w:hAnsi="Arial"/>
      <w:sz w:val="20"/>
      <w:szCs w:val="17"/>
    </w:rPr>
  </w:style>
  <w:style w:type="character" w:customStyle="1" w:styleId="NormalWebChar">
    <w:name w:val="Normal (Web) Char"/>
    <w:basedOn w:val="DefaultParagraphFont"/>
    <w:link w:val="NormalWeb"/>
    <w:rsid w:val="00CF3854"/>
    <w:rPr>
      <w:rFonts w:ascii="Times New Roman" w:eastAsia="Times New Roman" w:hAnsi="Times New Roman" w:cs="Times New Roman"/>
      <w:sz w:val="24"/>
      <w:szCs w:val="24"/>
    </w:rPr>
  </w:style>
  <w:style w:type="character" w:customStyle="1" w:styleId="NormalWebArialChar">
    <w:name w:val="Normal (Web) + Arial Char"/>
    <w:aliases w:val="10 pt Char,Top: (Outset Char,Custom Color(RGB(255 Char,255 Char,255)) Char,3 ... Char"/>
    <w:basedOn w:val="NormalWebChar"/>
    <w:link w:val="NormalWebArial"/>
    <w:rsid w:val="00CF3854"/>
    <w:rPr>
      <w:rFonts w:ascii="Arial" w:eastAsia="Times New Roman" w:hAnsi="Arial" w:cs="Times New Roman"/>
      <w:sz w:val="20"/>
      <w:szCs w:val="17"/>
    </w:rPr>
  </w:style>
  <w:style w:type="paragraph" w:styleId="List">
    <w:name w:val="List"/>
    <w:basedOn w:val="Normal"/>
    <w:rsid w:val="00CF3854"/>
    <w:pPr>
      <w:spacing w:after="0" w:line="240" w:lineRule="auto"/>
      <w:ind w:left="360" w:hanging="360"/>
    </w:pPr>
    <w:rPr>
      <w:rFonts w:ascii="Times New Roman" w:eastAsia="Times New Roman" w:hAnsi="Times New Roman" w:cs="Times New Roman"/>
      <w:sz w:val="24"/>
      <w:szCs w:val="24"/>
    </w:rPr>
  </w:style>
  <w:style w:type="paragraph" w:styleId="ListBullet2">
    <w:name w:val="List Bullet 2"/>
    <w:basedOn w:val="Normal"/>
    <w:rsid w:val="00CF3854"/>
    <w:pPr>
      <w:numPr>
        <w:numId w:val="49"/>
      </w:numPr>
      <w:spacing w:after="0" w:line="240" w:lineRule="auto"/>
    </w:pPr>
    <w:rPr>
      <w:rFonts w:ascii="Times New Roman" w:eastAsia="Times New Roman" w:hAnsi="Times New Roman" w:cs="Times New Roman"/>
      <w:sz w:val="24"/>
      <w:szCs w:val="24"/>
    </w:rPr>
  </w:style>
  <w:style w:type="paragraph" w:styleId="Caption">
    <w:name w:val="caption"/>
    <w:basedOn w:val="Normal"/>
    <w:next w:val="Normal"/>
    <w:qFormat/>
    <w:rsid w:val="00CF3854"/>
    <w:pPr>
      <w:spacing w:after="0" w:line="240" w:lineRule="auto"/>
    </w:pPr>
    <w:rPr>
      <w:rFonts w:ascii="Times New Roman" w:eastAsia="Times New Roman" w:hAnsi="Times New Roman" w:cs="Times New Roman"/>
      <w:b/>
      <w:bCs/>
      <w:sz w:val="20"/>
      <w:szCs w:val="20"/>
    </w:rPr>
  </w:style>
  <w:style w:type="paragraph" w:customStyle="1" w:styleId="Byline">
    <w:name w:val="Byline"/>
    <w:basedOn w:val="BodyText"/>
    <w:rsid w:val="00CF3854"/>
    <w:pPr>
      <w:spacing w:after="120"/>
      <w:jc w:val="left"/>
    </w:pPr>
  </w:style>
  <w:style w:type="table" w:styleId="TableGrid">
    <w:name w:val="Table Grid"/>
    <w:basedOn w:val="TableNormal"/>
    <w:rsid w:val="00F626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F626C3"/>
    <w:pPr>
      <w:numPr>
        <w:numId w:val="83"/>
      </w:numPr>
      <w:spacing w:after="0" w:line="240" w:lineRule="auto"/>
    </w:pPr>
    <w:rPr>
      <w:rFonts w:ascii="Times New Roman" w:eastAsia="Times New Roman" w:hAnsi="Times New Roman" w:cs="Times New Roman"/>
      <w:sz w:val="24"/>
      <w:szCs w:val="24"/>
    </w:rPr>
  </w:style>
  <w:style w:type="paragraph" w:customStyle="1" w:styleId="example">
    <w:name w:val="example"/>
    <w:basedOn w:val="Normal"/>
    <w:rsid w:val="00072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01DB5"/>
  </w:style>
  <w:style w:type="character" w:customStyle="1" w:styleId="atn">
    <w:name w:val="atn"/>
    <w:basedOn w:val="DefaultParagraphFont"/>
    <w:rsid w:val="00C01DB5"/>
  </w:style>
  <w:style w:type="character" w:customStyle="1" w:styleId="pun">
    <w:name w:val="pun"/>
    <w:basedOn w:val="DefaultParagraphFont"/>
    <w:rsid w:val="00C01DB5"/>
  </w:style>
  <w:style w:type="character" w:customStyle="1" w:styleId="atv">
    <w:name w:val="atv"/>
    <w:basedOn w:val="DefaultParagraphFont"/>
    <w:rsid w:val="00C0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206">
      <w:bodyDiv w:val="1"/>
      <w:marLeft w:val="0"/>
      <w:marRight w:val="0"/>
      <w:marTop w:val="0"/>
      <w:marBottom w:val="0"/>
      <w:divBdr>
        <w:top w:val="none" w:sz="0" w:space="0" w:color="auto"/>
        <w:left w:val="none" w:sz="0" w:space="0" w:color="auto"/>
        <w:bottom w:val="none" w:sz="0" w:space="0" w:color="auto"/>
        <w:right w:val="none" w:sz="0" w:space="0" w:color="auto"/>
      </w:divBdr>
    </w:div>
    <w:div w:id="33772174">
      <w:bodyDiv w:val="1"/>
      <w:marLeft w:val="0"/>
      <w:marRight w:val="0"/>
      <w:marTop w:val="0"/>
      <w:marBottom w:val="0"/>
      <w:divBdr>
        <w:top w:val="none" w:sz="0" w:space="0" w:color="auto"/>
        <w:left w:val="none" w:sz="0" w:space="0" w:color="auto"/>
        <w:bottom w:val="none" w:sz="0" w:space="0" w:color="auto"/>
        <w:right w:val="none" w:sz="0" w:space="0" w:color="auto"/>
      </w:divBdr>
    </w:div>
    <w:div w:id="39519175">
      <w:bodyDiv w:val="1"/>
      <w:marLeft w:val="0"/>
      <w:marRight w:val="0"/>
      <w:marTop w:val="0"/>
      <w:marBottom w:val="0"/>
      <w:divBdr>
        <w:top w:val="none" w:sz="0" w:space="0" w:color="auto"/>
        <w:left w:val="none" w:sz="0" w:space="0" w:color="auto"/>
        <w:bottom w:val="none" w:sz="0" w:space="0" w:color="auto"/>
        <w:right w:val="none" w:sz="0" w:space="0" w:color="auto"/>
      </w:divBdr>
    </w:div>
    <w:div w:id="66727538">
      <w:bodyDiv w:val="1"/>
      <w:marLeft w:val="0"/>
      <w:marRight w:val="0"/>
      <w:marTop w:val="0"/>
      <w:marBottom w:val="0"/>
      <w:divBdr>
        <w:top w:val="none" w:sz="0" w:space="0" w:color="auto"/>
        <w:left w:val="none" w:sz="0" w:space="0" w:color="auto"/>
        <w:bottom w:val="none" w:sz="0" w:space="0" w:color="auto"/>
        <w:right w:val="none" w:sz="0" w:space="0" w:color="auto"/>
      </w:divBdr>
    </w:div>
    <w:div w:id="72167619">
      <w:bodyDiv w:val="1"/>
      <w:marLeft w:val="0"/>
      <w:marRight w:val="0"/>
      <w:marTop w:val="0"/>
      <w:marBottom w:val="0"/>
      <w:divBdr>
        <w:top w:val="none" w:sz="0" w:space="0" w:color="auto"/>
        <w:left w:val="none" w:sz="0" w:space="0" w:color="auto"/>
        <w:bottom w:val="none" w:sz="0" w:space="0" w:color="auto"/>
        <w:right w:val="none" w:sz="0" w:space="0" w:color="auto"/>
      </w:divBdr>
      <w:divsChild>
        <w:div w:id="420874067">
          <w:marLeft w:val="0"/>
          <w:marRight w:val="0"/>
          <w:marTop w:val="0"/>
          <w:marBottom w:val="0"/>
          <w:divBdr>
            <w:top w:val="none" w:sz="0" w:space="0" w:color="auto"/>
            <w:left w:val="none" w:sz="0" w:space="0" w:color="auto"/>
            <w:bottom w:val="none" w:sz="0" w:space="0" w:color="auto"/>
            <w:right w:val="none" w:sz="0" w:space="0" w:color="auto"/>
          </w:divBdr>
        </w:div>
      </w:divsChild>
    </w:div>
    <w:div w:id="84965582">
      <w:bodyDiv w:val="1"/>
      <w:marLeft w:val="0"/>
      <w:marRight w:val="0"/>
      <w:marTop w:val="0"/>
      <w:marBottom w:val="0"/>
      <w:divBdr>
        <w:top w:val="none" w:sz="0" w:space="0" w:color="auto"/>
        <w:left w:val="none" w:sz="0" w:space="0" w:color="auto"/>
        <w:bottom w:val="none" w:sz="0" w:space="0" w:color="auto"/>
        <w:right w:val="none" w:sz="0" w:space="0" w:color="auto"/>
      </w:divBdr>
    </w:div>
    <w:div w:id="85078204">
      <w:bodyDiv w:val="1"/>
      <w:marLeft w:val="0"/>
      <w:marRight w:val="0"/>
      <w:marTop w:val="0"/>
      <w:marBottom w:val="0"/>
      <w:divBdr>
        <w:top w:val="none" w:sz="0" w:space="0" w:color="auto"/>
        <w:left w:val="none" w:sz="0" w:space="0" w:color="auto"/>
        <w:bottom w:val="none" w:sz="0" w:space="0" w:color="auto"/>
        <w:right w:val="none" w:sz="0" w:space="0" w:color="auto"/>
      </w:divBdr>
      <w:divsChild>
        <w:div w:id="1958484787">
          <w:marLeft w:val="0"/>
          <w:marRight w:val="0"/>
          <w:marTop w:val="0"/>
          <w:marBottom w:val="0"/>
          <w:divBdr>
            <w:top w:val="none" w:sz="0" w:space="0" w:color="auto"/>
            <w:left w:val="none" w:sz="0" w:space="0" w:color="auto"/>
            <w:bottom w:val="none" w:sz="0" w:space="0" w:color="auto"/>
            <w:right w:val="none" w:sz="0" w:space="0" w:color="auto"/>
          </w:divBdr>
          <w:divsChild>
            <w:div w:id="247347764">
              <w:marLeft w:val="0"/>
              <w:marRight w:val="0"/>
              <w:marTop w:val="84"/>
              <w:marBottom w:val="0"/>
              <w:divBdr>
                <w:top w:val="none" w:sz="0" w:space="0" w:color="auto"/>
                <w:left w:val="none" w:sz="0" w:space="0" w:color="auto"/>
                <w:bottom w:val="none" w:sz="0" w:space="0" w:color="auto"/>
                <w:right w:val="none" w:sz="0" w:space="0" w:color="auto"/>
              </w:divBdr>
              <w:divsChild>
                <w:div w:id="1821923338">
                  <w:marLeft w:val="0"/>
                  <w:marRight w:val="0"/>
                  <w:marTop w:val="0"/>
                  <w:marBottom w:val="0"/>
                  <w:divBdr>
                    <w:top w:val="none" w:sz="0" w:space="0" w:color="auto"/>
                    <w:left w:val="none" w:sz="0" w:space="0" w:color="auto"/>
                    <w:bottom w:val="none" w:sz="0" w:space="0" w:color="auto"/>
                    <w:right w:val="none" w:sz="0" w:space="0" w:color="auto"/>
                  </w:divBdr>
                  <w:divsChild>
                    <w:div w:id="1259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3443">
      <w:bodyDiv w:val="1"/>
      <w:marLeft w:val="0"/>
      <w:marRight w:val="0"/>
      <w:marTop w:val="0"/>
      <w:marBottom w:val="0"/>
      <w:divBdr>
        <w:top w:val="none" w:sz="0" w:space="0" w:color="auto"/>
        <w:left w:val="none" w:sz="0" w:space="0" w:color="auto"/>
        <w:bottom w:val="none" w:sz="0" w:space="0" w:color="auto"/>
        <w:right w:val="none" w:sz="0" w:space="0" w:color="auto"/>
      </w:divBdr>
    </w:div>
    <w:div w:id="111091575">
      <w:bodyDiv w:val="1"/>
      <w:marLeft w:val="0"/>
      <w:marRight w:val="0"/>
      <w:marTop w:val="0"/>
      <w:marBottom w:val="0"/>
      <w:divBdr>
        <w:top w:val="none" w:sz="0" w:space="0" w:color="auto"/>
        <w:left w:val="none" w:sz="0" w:space="0" w:color="auto"/>
        <w:bottom w:val="none" w:sz="0" w:space="0" w:color="auto"/>
        <w:right w:val="none" w:sz="0" w:space="0" w:color="auto"/>
      </w:divBdr>
    </w:div>
    <w:div w:id="130482194">
      <w:bodyDiv w:val="1"/>
      <w:marLeft w:val="0"/>
      <w:marRight w:val="0"/>
      <w:marTop w:val="0"/>
      <w:marBottom w:val="0"/>
      <w:divBdr>
        <w:top w:val="none" w:sz="0" w:space="0" w:color="auto"/>
        <w:left w:val="none" w:sz="0" w:space="0" w:color="auto"/>
        <w:bottom w:val="none" w:sz="0" w:space="0" w:color="auto"/>
        <w:right w:val="none" w:sz="0" w:space="0" w:color="auto"/>
      </w:divBdr>
    </w:div>
    <w:div w:id="157498585">
      <w:bodyDiv w:val="1"/>
      <w:marLeft w:val="0"/>
      <w:marRight w:val="0"/>
      <w:marTop w:val="0"/>
      <w:marBottom w:val="0"/>
      <w:divBdr>
        <w:top w:val="none" w:sz="0" w:space="0" w:color="auto"/>
        <w:left w:val="none" w:sz="0" w:space="0" w:color="auto"/>
        <w:bottom w:val="none" w:sz="0" w:space="0" w:color="auto"/>
        <w:right w:val="none" w:sz="0" w:space="0" w:color="auto"/>
      </w:divBdr>
    </w:div>
    <w:div w:id="165482154">
      <w:bodyDiv w:val="1"/>
      <w:marLeft w:val="0"/>
      <w:marRight w:val="0"/>
      <w:marTop w:val="0"/>
      <w:marBottom w:val="0"/>
      <w:divBdr>
        <w:top w:val="none" w:sz="0" w:space="0" w:color="auto"/>
        <w:left w:val="none" w:sz="0" w:space="0" w:color="auto"/>
        <w:bottom w:val="none" w:sz="0" w:space="0" w:color="auto"/>
        <w:right w:val="none" w:sz="0" w:space="0" w:color="auto"/>
      </w:divBdr>
    </w:div>
    <w:div w:id="231040191">
      <w:bodyDiv w:val="1"/>
      <w:marLeft w:val="0"/>
      <w:marRight w:val="0"/>
      <w:marTop w:val="0"/>
      <w:marBottom w:val="0"/>
      <w:divBdr>
        <w:top w:val="none" w:sz="0" w:space="0" w:color="auto"/>
        <w:left w:val="none" w:sz="0" w:space="0" w:color="auto"/>
        <w:bottom w:val="none" w:sz="0" w:space="0" w:color="auto"/>
        <w:right w:val="none" w:sz="0" w:space="0" w:color="auto"/>
      </w:divBdr>
      <w:divsChild>
        <w:div w:id="952832615">
          <w:marLeft w:val="0"/>
          <w:marRight w:val="0"/>
          <w:marTop w:val="0"/>
          <w:marBottom w:val="0"/>
          <w:divBdr>
            <w:top w:val="none" w:sz="0" w:space="0" w:color="auto"/>
            <w:left w:val="none" w:sz="0" w:space="0" w:color="auto"/>
            <w:bottom w:val="none" w:sz="0" w:space="0" w:color="auto"/>
            <w:right w:val="none" w:sz="0" w:space="0" w:color="auto"/>
          </w:divBdr>
          <w:divsChild>
            <w:div w:id="1282691529">
              <w:marLeft w:val="0"/>
              <w:marRight w:val="0"/>
              <w:marTop w:val="84"/>
              <w:marBottom w:val="0"/>
              <w:divBdr>
                <w:top w:val="none" w:sz="0" w:space="0" w:color="auto"/>
                <w:left w:val="none" w:sz="0" w:space="0" w:color="auto"/>
                <w:bottom w:val="none" w:sz="0" w:space="0" w:color="auto"/>
                <w:right w:val="none" w:sz="0" w:space="0" w:color="auto"/>
              </w:divBdr>
              <w:divsChild>
                <w:div w:id="1616592729">
                  <w:marLeft w:val="0"/>
                  <w:marRight w:val="0"/>
                  <w:marTop w:val="0"/>
                  <w:marBottom w:val="0"/>
                  <w:divBdr>
                    <w:top w:val="none" w:sz="0" w:space="0" w:color="auto"/>
                    <w:left w:val="none" w:sz="0" w:space="0" w:color="auto"/>
                    <w:bottom w:val="none" w:sz="0" w:space="0" w:color="auto"/>
                    <w:right w:val="none" w:sz="0" w:space="0" w:color="auto"/>
                  </w:divBdr>
                  <w:divsChild>
                    <w:div w:id="11327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72357">
      <w:bodyDiv w:val="1"/>
      <w:marLeft w:val="0"/>
      <w:marRight w:val="0"/>
      <w:marTop w:val="0"/>
      <w:marBottom w:val="0"/>
      <w:divBdr>
        <w:top w:val="none" w:sz="0" w:space="0" w:color="auto"/>
        <w:left w:val="none" w:sz="0" w:space="0" w:color="auto"/>
        <w:bottom w:val="none" w:sz="0" w:space="0" w:color="auto"/>
        <w:right w:val="none" w:sz="0" w:space="0" w:color="auto"/>
      </w:divBdr>
      <w:divsChild>
        <w:div w:id="1294558142">
          <w:marLeft w:val="0"/>
          <w:marRight w:val="0"/>
          <w:marTop w:val="0"/>
          <w:marBottom w:val="0"/>
          <w:divBdr>
            <w:top w:val="none" w:sz="0" w:space="0" w:color="auto"/>
            <w:left w:val="none" w:sz="0" w:space="0" w:color="auto"/>
            <w:bottom w:val="none" w:sz="0" w:space="0" w:color="auto"/>
            <w:right w:val="none" w:sz="0" w:space="0" w:color="auto"/>
          </w:divBdr>
          <w:divsChild>
            <w:div w:id="2147310597">
              <w:marLeft w:val="0"/>
              <w:marRight w:val="0"/>
              <w:marTop w:val="84"/>
              <w:marBottom w:val="0"/>
              <w:divBdr>
                <w:top w:val="none" w:sz="0" w:space="0" w:color="auto"/>
                <w:left w:val="none" w:sz="0" w:space="0" w:color="auto"/>
                <w:bottom w:val="none" w:sz="0" w:space="0" w:color="auto"/>
                <w:right w:val="none" w:sz="0" w:space="0" w:color="auto"/>
              </w:divBdr>
              <w:divsChild>
                <w:div w:id="1597202512">
                  <w:marLeft w:val="0"/>
                  <w:marRight w:val="0"/>
                  <w:marTop w:val="0"/>
                  <w:marBottom w:val="0"/>
                  <w:divBdr>
                    <w:top w:val="none" w:sz="0" w:space="0" w:color="auto"/>
                    <w:left w:val="none" w:sz="0" w:space="0" w:color="auto"/>
                    <w:bottom w:val="none" w:sz="0" w:space="0" w:color="auto"/>
                    <w:right w:val="none" w:sz="0" w:space="0" w:color="auto"/>
                  </w:divBdr>
                  <w:divsChild>
                    <w:div w:id="1590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62505">
      <w:bodyDiv w:val="1"/>
      <w:marLeft w:val="0"/>
      <w:marRight w:val="0"/>
      <w:marTop w:val="0"/>
      <w:marBottom w:val="0"/>
      <w:divBdr>
        <w:top w:val="none" w:sz="0" w:space="0" w:color="auto"/>
        <w:left w:val="none" w:sz="0" w:space="0" w:color="auto"/>
        <w:bottom w:val="none" w:sz="0" w:space="0" w:color="auto"/>
        <w:right w:val="none" w:sz="0" w:space="0" w:color="auto"/>
      </w:divBdr>
      <w:divsChild>
        <w:div w:id="1864128308">
          <w:marLeft w:val="0"/>
          <w:marRight w:val="0"/>
          <w:marTop w:val="0"/>
          <w:marBottom w:val="0"/>
          <w:divBdr>
            <w:top w:val="single" w:sz="6" w:space="4" w:color="D4D4D4"/>
            <w:left w:val="single" w:sz="6" w:space="4" w:color="D4D4D4"/>
            <w:bottom w:val="single" w:sz="6" w:space="4" w:color="D4D4D4"/>
            <w:right w:val="single" w:sz="6" w:space="4" w:color="D4D4D4"/>
          </w:divBdr>
          <w:divsChild>
            <w:div w:id="1931694132">
              <w:marLeft w:val="0"/>
              <w:marRight w:val="0"/>
              <w:marTop w:val="0"/>
              <w:marBottom w:val="0"/>
              <w:divBdr>
                <w:top w:val="none" w:sz="0" w:space="0" w:color="auto"/>
                <w:left w:val="none" w:sz="0" w:space="0" w:color="auto"/>
                <w:bottom w:val="none" w:sz="0" w:space="0" w:color="auto"/>
                <w:right w:val="none" w:sz="0" w:space="0" w:color="auto"/>
              </w:divBdr>
            </w:div>
          </w:divsChild>
        </w:div>
        <w:div w:id="1614750016">
          <w:marLeft w:val="0"/>
          <w:marRight w:val="0"/>
          <w:marTop w:val="0"/>
          <w:marBottom w:val="0"/>
          <w:divBdr>
            <w:top w:val="single" w:sz="6" w:space="4" w:color="D4D4D4"/>
            <w:left w:val="single" w:sz="6" w:space="4" w:color="D4D4D4"/>
            <w:bottom w:val="single" w:sz="6" w:space="4" w:color="D4D4D4"/>
            <w:right w:val="single" w:sz="6" w:space="4" w:color="D4D4D4"/>
          </w:divBdr>
          <w:divsChild>
            <w:div w:id="276450435">
              <w:marLeft w:val="0"/>
              <w:marRight w:val="0"/>
              <w:marTop w:val="0"/>
              <w:marBottom w:val="0"/>
              <w:divBdr>
                <w:top w:val="none" w:sz="0" w:space="0" w:color="auto"/>
                <w:left w:val="none" w:sz="0" w:space="0" w:color="auto"/>
                <w:bottom w:val="none" w:sz="0" w:space="0" w:color="auto"/>
                <w:right w:val="none" w:sz="0" w:space="0" w:color="auto"/>
              </w:divBdr>
            </w:div>
          </w:divsChild>
        </w:div>
        <w:div w:id="1481574861">
          <w:marLeft w:val="0"/>
          <w:marRight w:val="0"/>
          <w:marTop w:val="0"/>
          <w:marBottom w:val="0"/>
          <w:divBdr>
            <w:top w:val="single" w:sz="6" w:space="4" w:color="D4D4D4"/>
            <w:left w:val="single" w:sz="6" w:space="4" w:color="D4D4D4"/>
            <w:bottom w:val="single" w:sz="6" w:space="4" w:color="D4D4D4"/>
            <w:right w:val="single" w:sz="6" w:space="4" w:color="D4D4D4"/>
          </w:divBdr>
          <w:divsChild>
            <w:div w:id="440534566">
              <w:marLeft w:val="0"/>
              <w:marRight w:val="0"/>
              <w:marTop w:val="0"/>
              <w:marBottom w:val="0"/>
              <w:divBdr>
                <w:top w:val="none" w:sz="0" w:space="0" w:color="auto"/>
                <w:left w:val="none" w:sz="0" w:space="0" w:color="auto"/>
                <w:bottom w:val="none" w:sz="0" w:space="0" w:color="auto"/>
                <w:right w:val="none" w:sz="0" w:space="0" w:color="auto"/>
              </w:divBdr>
            </w:div>
          </w:divsChild>
        </w:div>
        <w:div w:id="1082601510">
          <w:marLeft w:val="0"/>
          <w:marRight w:val="0"/>
          <w:marTop w:val="0"/>
          <w:marBottom w:val="0"/>
          <w:divBdr>
            <w:top w:val="single" w:sz="6" w:space="4" w:color="D4D4D4"/>
            <w:left w:val="single" w:sz="6" w:space="4" w:color="D4D4D4"/>
            <w:bottom w:val="single" w:sz="6" w:space="4" w:color="D4D4D4"/>
            <w:right w:val="single" w:sz="6" w:space="4" w:color="D4D4D4"/>
          </w:divBdr>
          <w:divsChild>
            <w:div w:id="1994792700">
              <w:marLeft w:val="0"/>
              <w:marRight w:val="0"/>
              <w:marTop w:val="0"/>
              <w:marBottom w:val="0"/>
              <w:divBdr>
                <w:top w:val="none" w:sz="0" w:space="0" w:color="auto"/>
                <w:left w:val="none" w:sz="0" w:space="0" w:color="auto"/>
                <w:bottom w:val="none" w:sz="0" w:space="0" w:color="auto"/>
                <w:right w:val="none" w:sz="0" w:space="0" w:color="auto"/>
              </w:divBdr>
            </w:div>
          </w:divsChild>
        </w:div>
        <w:div w:id="276722009">
          <w:marLeft w:val="0"/>
          <w:marRight w:val="0"/>
          <w:marTop w:val="0"/>
          <w:marBottom w:val="0"/>
          <w:divBdr>
            <w:top w:val="single" w:sz="6" w:space="4" w:color="D4D4D4"/>
            <w:left w:val="single" w:sz="6" w:space="4" w:color="D4D4D4"/>
            <w:bottom w:val="single" w:sz="6" w:space="4" w:color="D4D4D4"/>
            <w:right w:val="single" w:sz="6" w:space="4" w:color="D4D4D4"/>
          </w:divBdr>
          <w:divsChild>
            <w:div w:id="652753471">
              <w:marLeft w:val="0"/>
              <w:marRight w:val="0"/>
              <w:marTop w:val="0"/>
              <w:marBottom w:val="0"/>
              <w:divBdr>
                <w:top w:val="none" w:sz="0" w:space="0" w:color="auto"/>
                <w:left w:val="none" w:sz="0" w:space="0" w:color="auto"/>
                <w:bottom w:val="none" w:sz="0" w:space="0" w:color="auto"/>
                <w:right w:val="none" w:sz="0" w:space="0" w:color="auto"/>
              </w:divBdr>
            </w:div>
          </w:divsChild>
        </w:div>
        <w:div w:id="2083792488">
          <w:marLeft w:val="0"/>
          <w:marRight w:val="0"/>
          <w:marTop w:val="0"/>
          <w:marBottom w:val="0"/>
          <w:divBdr>
            <w:top w:val="single" w:sz="6" w:space="4" w:color="D4D4D4"/>
            <w:left w:val="single" w:sz="6" w:space="4" w:color="D4D4D4"/>
            <w:bottom w:val="single" w:sz="6" w:space="4" w:color="D4D4D4"/>
            <w:right w:val="single" w:sz="6" w:space="4" w:color="D4D4D4"/>
          </w:divBdr>
          <w:divsChild>
            <w:div w:id="516966485">
              <w:marLeft w:val="0"/>
              <w:marRight w:val="0"/>
              <w:marTop w:val="0"/>
              <w:marBottom w:val="0"/>
              <w:divBdr>
                <w:top w:val="none" w:sz="0" w:space="0" w:color="auto"/>
                <w:left w:val="none" w:sz="0" w:space="0" w:color="auto"/>
                <w:bottom w:val="none" w:sz="0" w:space="0" w:color="auto"/>
                <w:right w:val="none" w:sz="0" w:space="0" w:color="auto"/>
              </w:divBdr>
            </w:div>
          </w:divsChild>
        </w:div>
        <w:div w:id="722601845">
          <w:marLeft w:val="0"/>
          <w:marRight w:val="0"/>
          <w:marTop w:val="0"/>
          <w:marBottom w:val="0"/>
          <w:divBdr>
            <w:top w:val="single" w:sz="6" w:space="4" w:color="D4D4D4"/>
            <w:left w:val="single" w:sz="6" w:space="4" w:color="D4D4D4"/>
            <w:bottom w:val="single" w:sz="6" w:space="4" w:color="D4D4D4"/>
            <w:right w:val="single" w:sz="6" w:space="4" w:color="D4D4D4"/>
          </w:divBdr>
          <w:divsChild>
            <w:div w:id="1952125370">
              <w:marLeft w:val="0"/>
              <w:marRight w:val="0"/>
              <w:marTop w:val="0"/>
              <w:marBottom w:val="0"/>
              <w:divBdr>
                <w:top w:val="none" w:sz="0" w:space="0" w:color="auto"/>
                <w:left w:val="none" w:sz="0" w:space="0" w:color="auto"/>
                <w:bottom w:val="none" w:sz="0" w:space="0" w:color="auto"/>
                <w:right w:val="none" w:sz="0" w:space="0" w:color="auto"/>
              </w:divBdr>
            </w:div>
          </w:divsChild>
        </w:div>
        <w:div w:id="180901648">
          <w:marLeft w:val="0"/>
          <w:marRight w:val="0"/>
          <w:marTop w:val="0"/>
          <w:marBottom w:val="0"/>
          <w:divBdr>
            <w:top w:val="single" w:sz="6" w:space="4" w:color="D4D4D4"/>
            <w:left w:val="single" w:sz="6" w:space="4" w:color="D4D4D4"/>
            <w:bottom w:val="single" w:sz="6" w:space="4" w:color="D4D4D4"/>
            <w:right w:val="single" w:sz="6" w:space="4" w:color="D4D4D4"/>
          </w:divBdr>
          <w:divsChild>
            <w:div w:id="3628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701">
      <w:bodyDiv w:val="1"/>
      <w:marLeft w:val="0"/>
      <w:marRight w:val="0"/>
      <w:marTop w:val="0"/>
      <w:marBottom w:val="0"/>
      <w:divBdr>
        <w:top w:val="none" w:sz="0" w:space="0" w:color="auto"/>
        <w:left w:val="none" w:sz="0" w:space="0" w:color="auto"/>
        <w:bottom w:val="none" w:sz="0" w:space="0" w:color="auto"/>
        <w:right w:val="none" w:sz="0" w:space="0" w:color="auto"/>
      </w:divBdr>
    </w:div>
    <w:div w:id="378867471">
      <w:bodyDiv w:val="1"/>
      <w:marLeft w:val="0"/>
      <w:marRight w:val="0"/>
      <w:marTop w:val="0"/>
      <w:marBottom w:val="0"/>
      <w:divBdr>
        <w:top w:val="none" w:sz="0" w:space="0" w:color="auto"/>
        <w:left w:val="none" w:sz="0" w:space="0" w:color="auto"/>
        <w:bottom w:val="none" w:sz="0" w:space="0" w:color="auto"/>
        <w:right w:val="none" w:sz="0" w:space="0" w:color="auto"/>
      </w:divBdr>
    </w:div>
    <w:div w:id="395009940">
      <w:bodyDiv w:val="1"/>
      <w:marLeft w:val="0"/>
      <w:marRight w:val="0"/>
      <w:marTop w:val="0"/>
      <w:marBottom w:val="0"/>
      <w:divBdr>
        <w:top w:val="none" w:sz="0" w:space="0" w:color="auto"/>
        <w:left w:val="none" w:sz="0" w:space="0" w:color="auto"/>
        <w:bottom w:val="none" w:sz="0" w:space="0" w:color="auto"/>
        <w:right w:val="none" w:sz="0" w:space="0" w:color="auto"/>
      </w:divBdr>
      <w:divsChild>
        <w:div w:id="126628685">
          <w:marLeft w:val="0"/>
          <w:marRight w:val="0"/>
          <w:marTop w:val="0"/>
          <w:marBottom w:val="0"/>
          <w:divBdr>
            <w:top w:val="none" w:sz="0" w:space="0" w:color="auto"/>
            <w:left w:val="none" w:sz="0" w:space="0" w:color="auto"/>
            <w:bottom w:val="none" w:sz="0" w:space="0" w:color="auto"/>
            <w:right w:val="none" w:sz="0" w:space="0" w:color="auto"/>
          </w:divBdr>
          <w:divsChild>
            <w:div w:id="1973710466">
              <w:marLeft w:val="0"/>
              <w:marRight w:val="0"/>
              <w:marTop w:val="84"/>
              <w:marBottom w:val="0"/>
              <w:divBdr>
                <w:top w:val="none" w:sz="0" w:space="0" w:color="auto"/>
                <w:left w:val="none" w:sz="0" w:space="0" w:color="auto"/>
                <w:bottom w:val="none" w:sz="0" w:space="0" w:color="auto"/>
                <w:right w:val="none" w:sz="0" w:space="0" w:color="auto"/>
              </w:divBdr>
              <w:divsChild>
                <w:div w:id="290020154">
                  <w:marLeft w:val="0"/>
                  <w:marRight w:val="0"/>
                  <w:marTop w:val="0"/>
                  <w:marBottom w:val="0"/>
                  <w:divBdr>
                    <w:top w:val="none" w:sz="0" w:space="0" w:color="auto"/>
                    <w:left w:val="none" w:sz="0" w:space="0" w:color="auto"/>
                    <w:bottom w:val="none" w:sz="0" w:space="0" w:color="auto"/>
                    <w:right w:val="none" w:sz="0" w:space="0" w:color="auto"/>
                  </w:divBdr>
                  <w:divsChild>
                    <w:div w:id="1429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91388">
      <w:bodyDiv w:val="1"/>
      <w:marLeft w:val="0"/>
      <w:marRight w:val="0"/>
      <w:marTop w:val="0"/>
      <w:marBottom w:val="0"/>
      <w:divBdr>
        <w:top w:val="none" w:sz="0" w:space="0" w:color="auto"/>
        <w:left w:val="none" w:sz="0" w:space="0" w:color="auto"/>
        <w:bottom w:val="none" w:sz="0" w:space="0" w:color="auto"/>
        <w:right w:val="none" w:sz="0" w:space="0" w:color="auto"/>
      </w:divBdr>
    </w:div>
    <w:div w:id="424306555">
      <w:bodyDiv w:val="1"/>
      <w:marLeft w:val="0"/>
      <w:marRight w:val="0"/>
      <w:marTop w:val="0"/>
      <w:marBottom w:val="0"/>
      <w:divBdr>
        <w:top w:val="none" w:sz="0" w:space="0" w:color="auto"/>
        <w:left w:val="none" w:sz="0" w:space="0" w:color="auto"/>
        <w:bottom w:val="none" w:sz="0" w:space="0" w:color="auto"/>
        <w:right w:val="none" w:sz="0" w:space="0" w:color="auto"/>
      </w:divBdr>
    </w:div>
    <w:div w:id="450517835">
      <w:bodyDiv w:val="1"/>
      <w:marLeft w:val="0"/>
      <w:marRight w:val="0"/>
      <w:marTop w:val="0"/>
      <w:marBottom w:val="0"/>
      <w:divBdr>
        <w:top w:val="none" w:sz="0" w:space="0" w:color="auto"/>
        <w:left w:val="none" w:sz="0" w:space="0" w:color="auto"/>
        <w:bottom w:val="none" w:sz="0" w:space="0" w:color="auto"/>
        <w:right w:val="none" w:sz="0" w:space="0" w:color="auto"/>
      </w:divBdr>
      <w:divsChild>
        <w:div w:id="1163013537">
          <w:marLeft w:val="0"/>
          <w:marRight w:val="0"/>
          <w:marTop w:val="0"/>
          <w:marBottom w:val="0"/>
          <w:divBdr>
            <w:top w:val="none" w:sz="0" w:space="0" w:color="auto"/>
            <w:left w:val="none" w:sz="0" w:space="0" w:color="auto"/>
            <w:bottom w:val="none" w:sz="0" w:space="0" w:color="auto"/>
            <w:right w:val="none" w:sz="0" w:space="0" w:color="auto"/>
          </w:divBdr>
          <w:divsChild>
            <w:div w:id="445854385">
              <w:marLeft w:val="0"/>
              <w:marRight w:val="0"/>
              <w:marTop w:val="84"/>
              <w:marBottom w:val="0"/>
              <w:divBdr>
                <w:top w:val="none" w:sz="0" w:space="0" w:color="auto"/>
                <w:left w:val="none" w:sz="0" w:space="0" w:color="auto"/>
                <w:bottom w:val="none" w:sz="0" w:space="0" w:color="auto"/>
                <w:right w:val="none" w:sz="0" w:space="0" w:color="auto"/>
              </w:divBdr>
              <w:divsChild>
                <w:div w:id="1602908529">
                  <w:marLeft w:val="0"/>
                  <w:marRight w:val="0"/>
                  <w:marTop w:val="0"/>
                  <w:marBottom w:val="0"/>
                  <w:divBdr>
                    <w:top w:val="none" w:sz="0" w:space="0" w:color="auto"/>
                    <w:left w:val="none" w:sz="0" w:space="0" w:color="auto"/>
                    <w:bottom w:val="none" w:sz="0" w:space="0" w:color="auto"/>
                    <w:right w:val="none" w:sz="0" w:space="0" w:color="auto"/>
                  </w:divBdr>
                  <w:divsChild>
                    <w:div w:id="8172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3716">
      <w:bodyDiv w:val="1"/>
      <w:marLeft w:val="0"/>
      <w:marRight w:val="0"/>
      <w:marTop w:val="0"/>
      <w:marBottom w:val="0"/>
      <w:divBdr>
        <w:top w:val="none" w:sz="0" w:space="0" w:color="auto"/>
        <w:left w:val="none" w:sz="0" w:space="0" w:color="auto"/>
        <w:bottom w:val="none" w:sz="0" w:space="0" w:color="auto"/>
        <w:right w:val="none" w:sz="0" w:space="0" w:color="auto"/>
      </w:divBdr>
    </w:div>
    <w:div w:id="484317906">
      <w:bodyDiv w:val="1"/>
      <w:marLeft w:val="0"/>
      <w:marRight w:val="0"/>
      <w:marTop w:val="0"/>
      <w:marBottom w:val="0"/>
      <w:divBdr>
        <w:top w:val="none" w:sz="0" w:space="0" w:color="auto"/>
        <w:left w:val="none" w:sz="0" w:space="0" w:color="auto"/>
        <w:bottom w:val="none" w:sz="0" w:space="0" w:color="auto"/>
        <w:right w:val="none" w:sz="0" w:space="0" w:color="auto"/>
      </w:divBdr>
    </w:div>
    <w:div w:id="494301361">
      <w:bodyDiv w:val="1"/>
      <w:marLeft w:val="0"/>
      <w:marRight w:val="0"/>
      <w:marTop w:val="0"/>
      <w:marBottom w:val="0"/>
      <w:divBdr>
        <w:top w:val="none" w:sz="0" w:space="0" w:color="auto"/>
        <w:left w:val="none" w:sz="0" w:space="0" w:color="auto"/>
        <w:bottom w:val="none" w:sz="0" w:space="0" w:color="auto"/>
        <w:right w:val="none" w:sz="0" w:space="0" w:color="auto"/>
      </w:divBdr>
    </w:div>
    <w:div w:id="507788020">
      <w:bodyDiv w:val="1"/>
      <w:marLeft w:val="0"/>
      <w:marRight w:val="0"/>
      <w:marTop w:val="0"/>
      <w:marBottom w:val="0"/>
      <w:divBdr>
        <w:top w:val="none" w:sz="0" w:space="0" w:color="auto"/>
        <w:left w:val="none" w:sz="0" w:space="0" w:color="auto"/>
        <w:bottom w:val="none" w:sz="0" w:space="0" w:color="auto"/>
        <w:right w:val="none" w:sz="0" w:space="0" w:color="auto"/>
      </w:divBdr>
      <w:divsChild>
        <w:div w:id="14503642">
          <w:marLeft w:val="0"/>
          <w:marRight w:val="0"/>
          <w:marTop w:val="0"/>
          <w:marBottom w:val="0"/>
          <w:divBdr>
            <w:top w:val="none" w:sz="0" w:space="0" w:color="auto"/>
            <w:left w:val="none" w:sz="0" w:space="0" w:color="auto"/>
            <w:bottom w:val="none" w:sz="0" w:space="0" w:color="auto"/>
            <w:right w:val="none" w:sz="0" w:space="0" w:color="auto"/>
          </w:divBdr>
          <w:divsChild>
            <w:div w:id="508376548">
              <w:marLeft w:val="0"/>
              <w:marRight w:val="0"/>
              <w:marTop w:val="84"/>
              <w:marBottom w:val="0"/>
              <w:divBdr>
                <w:top w:val="none" w:sz="0" w:space="0" w:color="auto"/>
                <w:left w:val="none" w:sz="0" w:space="0" w:color="auto"/>
                <w:bottom w:val="none" w:sz="0" w:space="0" w:color="auto"/>
                <w:right w:val="none" w:sz="0" w:space="0" w:color="auto"/>
              </w:divBdr>
              <w:divsChild>
                <w:div w:id="1120684865">
                  <w:marLeft w:val="0"/>
                  <w:marRight w:val="0"/>
                  <w:marTop w:val="0"/>
                  <w:marBottom w:val="0"/>
                  <w:divBdr>
                    <w:top w:val="none" w:sz="0" w:space="0" w:color="auto"/>
                    <w:left w:val="none" w:sz="0" w:space="0" w:color="auto"/>
                    <w:bottom w:val="none" w:sz="0" w:space="0" w:color="auto"/>
                    <w:right w:val="none" w:sz="0" w:space="0" w:color="auto"/>
                  </w:divBdr>
                  <w:divsChild>
                    <w:div w:id="965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7215">
      <w:bodyDiv w:val="1"/>
      <w:marLeft w:val="0"/>
      <w:marRight w:val="0"/>
      <w:marTop w:val="0"/>
      <w:marBottom w:val="0"/>
      <w:divBdr>
        <w:top w:val="none" w:sz="0" w:space="0" w:color="auto"/>
        <w:left w:val="none" w:sz="0" w:space="0" w:color="auto"/>
        <w:bottom w:val="none" w:sz="0" w:space="0" w:color="auto"/>
        <w:right w:val="none" w:sz="0" w:space="0" w:color="auto"/>
      </w:divBdr>
      <w:divsChild>
        <w:div w:id="2115512554">
          <w:marLeft w:val="0"/>
          <w:marRight w:val="0"/>
          <w:marTop w:val="0"/>
          <w:marBottom w:val="0"/>
          <w:divBdr>
            <w:top w:val="single" w:sz="6" w:space="6" w:color="D4D4D4"/>
            <w:left w:val="single" w:sz="6" w:space="6" w:color="D4D4D4"/>
            <w:bottom w:val="single" w:sz="6" w:space="6" w:color="D4D4D4"/>
            <w:right w:val="single" w:sz="6" w:space="6" w:color="D4D4D4"/>
          </w:divBdr>
          <w:divsChild>
            <w:div w:id="50744736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45336331">
      <w:bodyDiv w:val="1"/>
      <w:marLeft w:val="0"/>
      <w:marRight w:val="0"/>
      <w:marTop w:val="0"/>
      <w:marBottom w:val="0"/>
      <w:divBdr>
        <w:top w:val="none" w:sz="0" w:space="0" w:color="auto"/>
        <w:left w:val="none" w:sz="0" w:space="0" w:color="auto"/>
        <w:bottom w:val="none" w:sz="0" w:space="0" w:color="auto"/>
        <w:right w:val="none" w:sz="0" w:space="0" w:color="auto"/>
      </w:divBdr>
      <w:divsChild>
        <w:div w:id="743452449">
          <w:marLeft w:val="0"/>
          <w:marRight w:val="0"/>
          <w:marTop w:val="0"/>
          <w:marBottom w:val="0"/>
          <w:divBdr>
            <w:top w:val="none" w:sz="0" w:space="0" w:color="auto"/>
            <w:left w:val="none" w:sz="0" w:space="0" w:color="auto"/>
            <w:bottom w:val="none" w:sz="0" w:space="0" w:color="auto"/>
            <w:right w:val="none" w:sz="0" w:space="0" w:color="auto"/>
          </w:divBdr>
          <w:divsChild>
            <w:div w:id="2050835722">
              <w:marLeft w:val="0"/>
              <w:marRight w:val="0"/>
              <w:marTop w:val="84"/>
              <w:marBottom w:val="0"/>
              <w:divBdr>
                <w:top w:val="none" w:sz="0" w:space="0" w:color="auto"/>
                <w:left w:val="none" w:sz="0" w:space="0" w:color="auto"/>
                <w:bottom w:val="none" w:sz="0" w:space="0" w:color="auto"/>
                <w:right w:val="none" w:sz="0" w:space="0" w:color="auto"/>
              </w:divBdr>
              <w:divsChild>
                <w:div w:id="1301421982">
                  <w:marLeft w:val="0"/>
                  <w:marRight w:val="0"/>
                  <w:marTop w:val="0"/>
                  <w:marBottom w:val="0"/>
                  <w:divBdr>
                    <w:top w:val="none" w:sz="0" w:space="0" w:color="auto"/>
                    <w:left w:val="none" w:sz="0" w:space="0" w:color="auto"/>
                    <w:bottom w:val="none" w:sz="0" w:space="0" w:color="auto"/>
                    <w:right w:val="none" w:sz="0" w:space="0" w:color="auto"/>
                  </w:divBdr>
                  <w:divsChild>
                    <w:div w:id="323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9839">
      <w:bodyDiv w:val="1"/>
      <w:marLeft w:val="0"/>
      <w:marRight w:val="0"/>
      <w:marTop w:val="0"/>
      <w:marBottom w:val="0"/>
      <w:divBdr>
        <w:top w:val="none" w:sz="0" w:space="0" w:color="auto"/>
        <w:left w:val="none" w:sz="0" w:space="0" w:color="auto"/>
        <w:bottom w:val="none" w:sz="0" w:space="0" w:color="auto"/>
        <w:right w:val="none" w:sz="0" w:space="0" w:color="auto"/>
      </w:divBdr>
    </w:div>
    <w:div w:id="642471722">
      <w:bodyDiv w:val="1"/>
      <w:marLeft w:val="0"/>
      <w:marRight w:val="0"/>
      <w:marTop w:val="0"/>
      <w:marBottom w:val="0"/>
      <w:divBdr>
        <w:top w:val="none" w:sz="0" w:space="0" w:color="auto"/>
        <w:left w:val="none" w:sz="0" w:space="0" w:color="auto"/>
        <w:bottom w:val="none" w:sz="0" w:space="0" w:color="auto"/>
        <w:right w:val="none" w:sz="0" w:space="0" w:color="auto"/>
      </w:divBdr>
      <w:divsChild>
        <w:div w:id="902712370">
          <w:marLeft w:val="0"/>
          <w:marRight w:val="0"/>
          <w:marTop w:val="0"/>
          <w:marBottom w:val="0"/>
          <w:divBdr>
            <w:top w:val="none" w:sz="0" w:space="0" w:color="auto"/>
            <w:left w:val="none" w:sz="0" w:space="0" w:color="auto"/>
            <w:bottom w:val="none" w:sz="0" w:space="0" w:color="auto"/>
            <w:right w:val="none" w:sz="0" w:space="0" w:color="auto"/>
          </w:divBdr>
          <w:divsChild>
            <w:div w:id="506677781">
              <w:marLeft w:val="0"/>
              <w:marRight w:val="0"/>
              <w:marTop w:val="84"/>
              <w:marBottom w:val="0"/>
              <w:divBdr>
                <w:top w:val="none" w:sz="0" w:space="0" w:color="auto"/>
                <w:left w:val="none" w:sz="0" w:space="0" w:color="auto"/>
                <w:bottom w:val="none" w:sz="0" w:space="0" w:color="auto"/>
                <w:right w:val="none" w:sz="0" w:space="0" w:color="auto"/>
              </w:divBdr>
              <w:divsChild>
                <w:div w:id="2051495059">
                  <w:marLeft w:val="0"/>
                  <w:marRight w:val="0"/>
                  <w:marTop w:val="0"/>
                  <w:marBottom w:val="0"/>
                  <w:divBdr>
                    <w:top w:val="none" w:sz="0" w:space="0" w:color="auto"/>
                    <w:left w:val="none" w:sz="0" w:space="0" w:color="auto"/>
                    <w:bottom w:val="none" w:sz="0" w:space="0" w:color="auto"/>
                    <w:right w:val="none" w:sz="0" w:space="0" w:color="auto"/>
                  </w:divBdr>
                  <w:divsChild>
                    <w:div w:id="856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0355">
      <w:bodyDiv w:val="1"/>
      <w:marLeft w:val="0"/>
      <w:marRight w:val="0"/>
      <w:marTop w:val="0"/>
      <w:marBottom w:val="0"/>
      <w:divBdr>
        <w:top w:val="none" w:sz="0" w:space="0" w:color="auto"/>
        <w:left w:val="none" w:sz="0" w:space="0" w:color="auto"/>
        <w:bottom w:val="none" w:sz="0" w:space="0" w:color="auto"/>
        <w:right w:val="none" w:sz="0" w:space="0" w:color="auto"/>
      </w:divBdr>
    </w:div>
    <w:div w:id="672495580">
      <w:bodyDiv w:val="1"/>
      <w:marLeft w:val="0"/>
      <w:marRight w:val="0"/>
      <w:marTop w:val="0"/>
      <w:marBottom w:val="0"/>
      <w:divBdr>
        <w:top w:val="none" w:sz="0" w:space="0" w:color="auto"/>
        <w:left w:val="none" w:sz="0" w:space="0" w:color="auto"/>
        <w:bottom w:val="none" w:sz="0" w:space="0" w:color="auto"/>
        <w:right w:val="none" w:sz="0" w:space="0" w:color="auto"/>
      </w:divBdr>
      <w:divsChild>
        <w:div w:id="1412002001">
          <w:marLeft w:val="0"/>
          <w:marRight w:val="0"/>
          <w:marTop w:val="0"/>
          <w:marBottom w:val="0"/>
          <w:divBdr>
            <w:top w:val="none" w:sz="0" w:space="0" w:color="auto"/>
            <w:left w:val="none" w:sz="0" w:space="0" w:color="auto"/>
            <w:bottom w:val="none" w:sz="0" w:space="0" w:color="auto"/>
            <w:right w:val="none" w:sz="0" w:space="0" w:color="auto"/>
          </w:divBdr>
          <w:divsChild>
            <w:div w:id="1749225388">
              <w:marLeft w:val="0"/>
              <w:marRight w:val="0"/>
              <w:marTop w:val="84"/>
              <w:marBottom w:val="0"/>
              <w:divBdr>
                <w:top w:val="none" w:sz="0" w:space="0" w:color="auto"/>
                <w:left w:val="none" w:sz="0" w:space="0" w:color="auto"/>
                <w:bottom w:val="none" w:sz="0" w:space="0" w:color="auto"/>
                <w:right w:val="none" w:sz="0" w:space="0" w:color="auto"/>
              </w:divBdr>
              <w:divsChild>
                <w:div w:id="278226267">
                  <w:marLeft w:val="0"/>
                  <w:marRight w:val="0"/>
                  <w:marTop w:val="0"/>
                  <w:marBottom w:val="0"/>
                  <w:divBdr>
                    <w:top w:val="none" w:sz="0" w:space="0" w:color="auto"/>
                    <w:left w:val="none" w:sz="0" w:space="0" w:color="auto"/>
                    <w:bottom w:val="none" w:sz="0" w:space="0" w:color="auto"/>
                    <w:right w:val="none" w:sz="0" w:space="0" w:color="auto"/>
                  </w:divBdr>
                  <w:divsChild>
                    <w:div w:id="1884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1980">
      <w:bodyDiv w:val="1"/>
      <w:marLeft w:val="0"/>
      <w:marRight w:val="0"/>
      <w:marTop w:val="0"/>
      <w:marBottom w:val="0"/>
      <w:divBdr>
        <w:top w:val="none" w:sz="0" w:space="0" w:color="auto"/>
        <w:left w:val="none" w:sz="0" w:space="0" w:color="auto"/>
        <w:bottom w:val="none" w:sz="0" w:space="0" w:color="auto"/>
        <w:right w:val="none" w:sz="0" w:space="0" w:color="auto"/>
      </w:divBdr>
    </w:div>
    <w:div w:id="702636519">
      <w:bodyDiv w:val="1"/>
      <w:marLeft w:val="0"/>
      <w:marRight w:val="0"/>
      <w:marTop w:val="0"/>
      <w:marBottom w:val="0"/>
      <w:divBdr>
        <w:top w:val="none" w:sz="0" w:space="0" w:color="auto"/>
        <w:left w:val="none" w:sz="0" w:space="0" w:color="auto"/>
        <w:bottom w:val="none" w:sz="0" w:space="0" w:color="auto"/>
        <w:right w:val="none" w:sz="0" w:space="0" w:color="auto"/>
      </w:divBdr>
    </w:div>
    <w:div w:id="708457681">
      <w:bodyDiv w:val="1"/>
      <w:marLeft w:val="0"/>
      <w:marRight w:val="0"/>
      <w:marTop w:val="0"/>
      <w:marBottom w:val="0"/>
      <w:divBdr>
        <w:top w:val="none" w:sz="0" w:space="0" w:color="auto"/>
        <w:left w:val="none" w:sz="0" w:space="0" w:color="auto"/>
        <w:bottom w:val="none" w:sz="0" w:space="0" w:color="auto"/>
        <w:right w:val="none" w:sz="0" w:space="0" w:color="auto"/>
      </w:divBdr>
    </w:div>
    <w:div w:id="726413517">
      <w:bodyDiv w:val="1"/>
      <w:marLeft w:val="0"/>
      <w:marRight w:val="0"/>
      <w:marTop w:val="0"/>
      <w:marBottom w:val="0"/>
      <w:divBdr>
        <w:top w:val="none" w:sz="0" w:space="0" w:color="auto"/>
        <w:left w:val="none" w:sz="0" w:space="0" w:color="auto"/>
        <w:bottom w:val="none" w:sz="0" w:space="0" w:color="auto"/>
        <w:right w:val="none" w:sz="0" w:space="0" w:color="auto"/>
      </w:divBdr>
      <w:divsChild>
        <w:div w:id="1657799748">
          <w:marLeft w:val="0"/>
          <w:marRight w:val="0"/>
          <w:marTop w:val="0"/>
          <w:marBottom w:val="0"/>
          <w:divBdr>
            <w:top w:val="none" w:sz="0" w:space="0" w:color="auto"/>
            <w:left w:val="none" w:sz="0" w:space="0" w:color="auto"/>
            <w:bottom w:val="none" w:sz="0" w:space="0" w:color="auto"/>
            <w:right w:val="none" w:sz="0" w:space="0" w:color="auto"/>
          </w:divBdr>
          <w:divsChild>
            <w:div w:id="38357346">
              <w:marLeft w:val="0"/>
              <w:marRight w:val="0"/>
              <w:marTop w:val="84"/>
              <w:marBottom w:val="0"/>
              <w:divBdr>
                <w:top w:val="none" w:sz="0" w:space="0" w:color="auto"/>
                <w:left w:val="none" w:sz="0" w:space="0" w:color="auto"/>
                <w:bottom w:val="none" w:sz="0" w:space="0" w:color="auto"/>
                <w:right w:val="none" w:sz="0" w:space="0" w:color="auto"/>
              </w:divBdr>
              <w:divsChild>
                <w:div w:id="795677947">
                  <w:marLeft w:val="0"/>
                  <w:marRight w:val="0"/>
                  <w:marTop w:val="0"/>
                  <w:marBottom w:val="0"/>
                  <w:divBdr>
                    <w:top w:val="none" w:sz="0" w:space="0" w:color="auto"/>
                    <w:left w:val="none" w:sz="0" w:space="0" w:color="auto"/>
                    <w:bottom w:val="none" w:sz="0" w:space="0" w:color="auto"/>
                    <w:right w:val="none" w:sz="0" w:space="0" w:color="auto"/>
                  </w:divBdr>
                  <w:divsChild>
                    <w:div w:id="2746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50365">
      <w:bodyDiv w:val="1"/>
      <w:marLeft w:val="0"/>
      <w:marRight w:val="0"/>
      <w:marTop w:val="0"/>
      <w:marBottom w:val="0"/>
      <w:divBdr>
        <w:top w:val="none" w:sz="0" w:space="0" w:color="auto"/>
        <w:left w:val="none" w:sz="0" w:space="0" w:color="auto"/>
        <w:bottom w:val="none" w:sz="0" w:space="0" w:color="auto"/>
        <w:right w:val="none" w:sz="0" w:space="0" w:color="auto"/>
      </w:divBdr>
    </w:div>
    <w:div w:id="734355470">
      <w:bodyDiv w:val="1"/>
      <w:marLeft w:val="0"/>
      <w:marRight w:val="0"/>
      <w:marTop w:val="0"/>
      <w:marBottom w:val="0"/>
      <w:divBdr>
        <w:top w:val="none" w:sz="0" w:space="0" w:color="auto"/>
        <w:left w:val="none" w:sz="0" w:space="0" w:color="auto"/>
        <w:bottom w:val="none" w:sz="0" w:space="0" w:color="auto"/>
        <w:right w:val="none" w:sz="0" w:space="0" w:color="auto"/>
      </w:divBdr>
    </w:div>
    <w:div w:id="738593993">
      <w:bodyDiv w:val="1"/>
      <w:marLeft w:val="0"/>
      <w:marRight w:val="0"/>
      <w:marTop w:val="0"/>
      <w:marBottom w:val="0"/>
      <w:divBdr>
        <w:top w:val="none" w:sz="0" w:space="0" w:color="auto"/>
        <w:left w:val="none" w:sz="0" w:space="0" w:color="auto"/>
        <w:bottom w:val="none" w:sz="0" w:space="0" w:color="auto"/>
        <w:right w:val="none" w:sz="0" w:space="0" w:color="auto"/>
      </w:divBdr>
    </w:div>
    <w:div w:id="746655806">
      <w:bodyDiv w:val="1"/>
      <w:marLeft w:val="0"/>
      <w:marRight w:val="0"/>
      <w:marTop w:val="0"/>
      <w:marBottom w:val="0"/>
      <w:divBdr>
        <w:top w:val="none" w:sz="0" w:space="0" w:color="auto"/>
        <w:left w:val="none" w:sz="0" w:space="0" w:color="auto"/>
        <w:bottom w:val="none" w:sz="0" w:space="0" w:color="auto"/>
        <w:right w:val="none" w:sz="0" w:space="0" w:color="auto"/>
      </w:divBdr>
    </w:div>
    <w:div w:id="764031459">
      <w:bodyDiv w:val="1"/>
      <w:marLeft w:val="0"/>
      <w:marRight w:val="0"/>
      <w:marTop w:val="0"/>
      <w:marBottom w:val="0"/>
      <w:divBdr>
        <w:top w:val="none" w:sz="0" w:space="0" w:color="auto"/>
        <w:left w:val="none" w:sz="0" w:space="0" w:color="auto"/>
        <w:bottom w:val="none" w:sz="0" w:space="0" w:color="auto"/>
        <w:right w:val="none" w:sz="0" w:space="0" w:color="auto"/>
      </w:divBdr>
    </w:div>
    <w:div w:id="770585158">
      <w:bodyDiv w:val="1"/>
      <w:marLeft w:val="0"/>
      <w:marRight w:val="0"/>
      <w:marTop w:val="0"/>
      <w:marBottom w:val="0"/>
      <w:divBdr>
        <w:top w:val="none" w:sz="0" w:space="0" w:color="auto"/>
        <w:left w:val="none" w:sz="0" w:space="0" w:color="auto"/>
        <w:bottom w:val="none" w:sz="0" w:space="0" w:color="auto"/>
        <w:right w:val="none" w:sz="0" w:space="0" w:color="auto"/>
      </w:divBdr>
    </w:div>
    <w:div w:id="797257592">
      <w:bodyDiv w:val="1"/>
      <w:marLeft w:val="0"/>
      <w:marRight w:val="0"/>
      <w:marTop w:val="0"/>
      <w:marBottom w:val="0"/>
      <w:divBdr>
        <w:top w:val="none" w:sz="0" w:space="0" w:color="auto"/>
        <w:left w:val="none" w:sz="0" w:space="0" w:color="auto"/>
        <w:bottom w:val="none" w:sz="0" w:space="0" w:color="auto"/>
        <w:right w:val="none" w:sz="0" w:space="0" w:color="auto"/>
      </w:divBdr>
    </w:div>
    <w:div w:id="819809396">
      <w:bodyDiv w:val="1"/>
      <w:marLeft w:val="0"/>
      <w:marRight w:val="0"/>
      <w:marTop w:val="0"/>
      <w:marBottom w:val="0"/>
      <w:divBdr>
        <w:top w:val="none" w:sz="0" w:space="0" w:color="auto"/>
        <w:left w:val="none" w:sz="0" w:space="0" w:color="auto"/>
        <w:bottom w:val="none" w:sz="0" w:space="0" w:color="auto"/>
        <w:right w:val="none" w:sz="0" w:space="0" w:color="auto"/>
      </w:divBdr>
    </w:div>
    <w:div w:id="824902260">
      <w:bodyDiv w:val="1"/>
      <w:marLeft w:val="0"/>
      <w:marRight w:val="0"/>
      <w:marTop w:val="0"/>
      <w:marBottom w:val="0"/>
      <w:divBdr>
        <w:top w:val="none" w:sz="0" w:space="0" w:color="auto"/>
        <w:left w:val="none" w:sz="0" w:space="0" w:color="auto"/>
        <w:bottom w:val="none" w:sz="0" w:space="0" w:color="auto"/>
        <w:right w:val="none" w:sz="0" w:space="0" w:color="auto"/>
      </w:divBdr>
    </w:div>
    <w:div w:id="826554088">
      <w:bodyDiv w:val="1"/>
      <w:marLeft w:val="0"/>
      <w:marRight w:val="0"/>
      <w:marTop w:val="0"/>
      <w:marBottom w:val="0"/>
      <w:divBdr>
        <w:top w:val="none" w:sz="0" w:space="0" w:color="auto"/>
        <w:left w:val="none" w:sz="0" w:space="0" w:color="auto"/>
        <w:bottom w:val="none" w:sz="0" w:space="0" w:color="auto"/>
        <w:right w:val="none" w:sz="0" w:space="0" w:color="auto"/>
      </w:divBdr>
      <w:divsChild>
        <w:div w:id="1064375249">
          <w:marLeft w:val="0"/>
          <w:marRight w:val="0"/>
          <w:marTop w:val="0"/>
          <w:marBottom w:val="0"/>
          <w:divBdr>
            <w:top w:val="none" w:sz="0" w:space="0" w:color="auto"/>
            <w:left w:val="none" w:sz="0" w:space="0" w:color="auto"/>
            <w:bottom w:val="none" w:sz="0" w:space="0" w:color="auto"/>
            <w:right w:val="none" w:sz="0" w:space="0" w:color="auto"/>
          </w:divBdr>
        </w:div>
        <w:div w:id="1363937575">
          <w:marLeft w:val="0"/>
          <w:marRight w:val="0"/>
          <w:marTop w:val="0"/>
          <w:marBottom w:val="0"/>
          <w:divBdr>
            <w:top w:val="none" w:sz="0" w:space="0" w:color="auto"/>
            <w:left w:val="none" w:sz="0" w:space="0" w:color="auto"/>
            <w:bottom w:val="none" w:sz="0" w:space="0" w:color="auto"/>
            <w:right w:val="none" w:sz="0" w:space="0" w:color="auto"/>
          </w:divBdr>
        </w:div>
      </w:divsChild>
    </w:div>
    <w:div w:id="837037182">
      <w:bodyDiv w:val="1"/>
      <w:marLeft w:val="0"/>
      <w:marRight w:val="0"/>
      <w:marTop w:val="0"/>
      <w:marBottom w:val="0"/>
      <w:divBdr>
        <w:top w:val="none" w:sz="0" w:space="0" w:color="auto"/>
        <w:left w:val="none" w:sz="0" w:space="0" w:color="auto"/>
        <w:bottom w:val="none" w:sz="0" w:space="0" w:color="auto"/>
        <w:right w:val="none" w:sz="0" w:space="0" w:color="auto"/>
      </w:divBdr>
    </w:div>
    <w:div w:id="838274816">
      <w:bodyDiv w:val="1"/>
      <w:marLeft w:val="0"/>
      <w:marRight w:val="0"/>
      <w:marTop w:val="0"/>
      <w:marBottom w:val="0"/>
      <w:divBdr>
        <w:top w:val="none" w:sz="0" w:space="0" w:color="auto"/>
        <w:left w:val="none" w:sz="0" w:space="0" w:color="auto"/>
        <w:bottom w:val="none" w:sz="0" w:space="0" w:color="auto"/>
        <w:right w:val="none" w:sz="0" w:space="0" w:color="auto"/>
      </w:divBdr>
    </w:div>
    <w:div w:id="860047392">
      <w:bodyDiv w:val="1"/>
      <w:marLeft w:val="0"/>
      <w:marRight w:val="0"/>
      <w:marTop w:val="0"/>
      <w:marBottom w:val="0"/>
      <w:divBdr>
        <w:top w:val="none" w:sz="0" w:space="0" w:color="auto"/>
        <w:left w:val="none" w:sz="0" w:space="0" w:color="auto"/>
        <w:bottom w:val="none" w:sz="0" w:space="0" w:color="auto"/>
        <w:right w:val="none" w:sz="0" w:space="0" w:color="auto"/>
      </w:divBdr>
    </w:div>
    <w:div w:id="947741926">
      <w:bodyDiv w:val="1"/>
      <w:marLeft w:val="0"/>
      <w:marRight w:val="0"/>
      <w:marTop w:val="0"/>
      <w:marBottom w:val="0"/>
      <w:divBdr>
        <w:top w:val="none" w:sz="0" w:space="0" w:color="auto"/>
        <w:left w:val="none" w:sz="0" w:space="0" w:color="auto"/>
        <w:bottom w:val="none" w:sz="0" w:space="0" w:color="auto"/>
        <w:right w:val="none" w:sz="0" w:space="0" w:color="auto"/>
      </w:divBdr>
    </w:div>
    <w:div w:id="961766876">
      <w:bodyDiv w:val="1"/>
      <w:marLeft w:val="0"/>
      <w:marRight w:val="0"/>
      <w:marTop w:val="0"/>
      <w:marBottom w:val="0"/>
      <w:divBdr>
        <w:top w:val="none" w:sz="0" w:space="0" w:color="auto"/>
        <w:left w:val="none" w:sz="0" w:space="0" w:color="auto"/>
        <w:bottom w:val="none" w:sz="0" w:space="0" w:color="auto"/>
        <w:right w:val="none" w:sz="0" w:space="0" w:color="auto"/>
      </w:divBdr>
    </w:div>
    <w:div w:id="967664977">
      <w:bodyDiv w:val="1"/>
      <w:marLeft w:val="0"/>
      <w:marRight w:val="0"/>
      <w:marTop w:val="0"/>
      <w:marBottom w:val="0"/>
      <w:divBdr>
        <w:top w:val="none" w:sz="0" w:space="0" w:color="auto"/>
        <w:left w:val="none" w:sz="0" w:space="0" w:color="auto"/>
        <w:bottom w:val="none" w:sz="0" w:space="0" w:color="auto"/>
        <w:right w:val="none" w:sz="0" w:space="0" w:color="auto"/>
      </w:divBdr>
    </w:div>
    <w:div w:id="1010646819">
      <w:bodyDiv w:val="1"/>
      <w:marLeft w:val="0"/>
      <w:marRight w:val="0"/>
      <w:marTop w:val="0"/>
      <w:marBottom w:val="0"/>
      <w:divBdr>
        <w:top w:val="none" w:sz="0" w:space="0" w:color="auto"/>
        <w:left w:val="none" w:sz="0" w:space="0" w:color="auto"/>
        <w:bottom w:val="none" w:sz="0" w:space="0" w:color="auto"/>
        <w:right w:val="none" w:sz="0" w:space="0" w:color="auto"/>
      </w:divBdr>
    </w:div>
    <w:div w:id="1061638968">
      <w:bodyDiv w:val="1"/>
      <w:marLeft w:val="0"/>
      <w:marRight w:val="0"/>
      <w:marTop w:val="0"/>
      <w:marBottom w:val="0"/>
      <w:divBdr>
        <w:top w:val="none" w:sz="0" w:space="0" w:color="auto"/>
        <w:left w:val="none" w:sz="0" w:space="0" w:color="auto"/>
        <w:bottom w:val="none" w:sz="0" w:space="0" w:color="auto"/>
        <w:right w:val="none" w:sz="0" w:space="0" w:color="auto"/>
      </w:divBdr>
      <w:divsChild>
        <w:div w:id="1516142472">
          <w:marLeft w:val="0"/>
          <w:marRight w:val="0"/>
          <w:marTop w:val="0"/>
          <w:marBottom w:val="0"/>
          <w:divBdr>
            <w:top w:val="none" w:sz="0" w:space="0" w:color="auto"/>
            <w:left w:val="none" w:sz="0" w:space="0" w:color="auto"/>
            <w:bottom w:val="none" w:sz="0" w:space="0" w:color="auto"/>
            <w:right w:val="none" w:sz="0" w:space="0" w:color="auto"/>
          </w:divBdr>
          <w:divsChild>
            <w:div w:id="909776102">
              <w:marLeft w:val="0"/>
              <w:marRight w:val="0"/>
              <w:marTop w:val="84"/>
              <w:marBottom w:val="0"/>
              <w:divBdr>
                <w:top w:val="none" w:sz="0" w:space="0" w:color="auto"/>
                <w:left w:val="none" w:sz="0" w:space="0" w:color="auto"/>
                <w:bottom w:val="none" w:sz="0" w:space="0" w:color="auto"/>
                <w:right w:val="none" w:sz="0" w:space="0" w:color="auto"/>
              </w:divBdr>
              <w:divsChild>
                <w:div w:id="432406906">
                  <w:marLeft w:val="0"/>
                  <w:marRight w:val="0"/>
                  <w:marTop w:val="0"/>
                  <w:marBottom w:val="0"/>
                  <w:divBdr>
                    <w:top w:val="none" w:sz="0" w:space="0" w:color="auto"/>
                    <w:left w:val="none" w:sz="0" w:space="0" w:color="auto"/>
                    <w:bottom w:val="none" w:sz="0" w:space="0" w:color="auto"/>
                    <w:right w:val="none" w:sz="0" w:space="0" w:color="auto"/>
                  </w:divBdr>
                  <w:divsChild>
                    <w:div w:id="11818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59631">
      <w:bodyDiv w:val="1"/>
      <w:marLeft w:val="0"/>
      <w:marRight w:val="0"/>
      <w:marTop w:val="0"/>
      <w:marBottom w:val="0"/>
      <w:divBdr>
        <w:top w:val="none" w:sz="0" w:space="0" w:color="auto"/>
        <w:left w:val="none" w:sz="0" w:space="0" w:color="auto"/>
        <w:bottom w:val="none" w:sz="0" w:space="0" w:color="auto"/>
        <w:right w:val="none" w:sz="0" w:space="0" w:color="auto"/>
      </w:divBdr>
    </w:div>
    <w:div w:id="1105463759">
      <w:bodyDiv w:val="1"/>
      <w:marLeft w:val="0"/>
      <w:marRight w:val="0"/>
      <w:marTop w:val="0"/>
      <w:marBottom w:val="0"/>
      <w:divBdr>
        <w:top w:val="none" w:sz="0" w:space="0" w:color="auto"/>
        <w:left w:val="none" w:sz="0" w:space="0" w:color="auto"/>
        <w:bottom w:val="none" w:sz="0" w:space="0" w:color="auto"/>
        <w:right w:val="none" w:sz="0" w:space="0" w:color="auto"/>
      </w:divBdr>
    </w:div>
    <w:div w:id="1131900178">
      <w:bodyDiv w:val="1"/>
      <w:marLeft w:val="0"/>
      <w:marRight w:val="0"/>
      <w:marTop w:val="0"/>
      <w:marBottom w:val="0"/>
      <w:divBdr>
        <w:top w:val="none" w:sz="0" w:space="0" w:color="auto"/>
        <w:left w:val="none" w:sz="0" w:space="0" w:color="auto"/>
        <w:bottom w:val="none" w:sz="0" w:space="0" w:color="auto"/>
        <w:right w:val="none" w:sz="0" w:space="0" w:color="auto"/>
      </w:divBdr>
    </w:div>
    <w:div w:id="1142579331">
      <w:bodyDiv w:val="1"/>
      <w:marLeft w:val="0"/>
      <w:marRight w:val="0"/>
      <w:marTop w:val="0"/>
      <w:marBottom w:val="0"/>
      <w:divBdr>
        <w:top w:val="none" w:sz="0" w:space="0" w:color="auto"/>
        <w:left w:val="none" w:sz="0" w:space="0" w:color="auto"/>
        <w:bottom w:val="none" w:sz="0" w:space="0" w:color="auto"/>
        <w:right w:val="none" w:sz="0" w:space="0" w:color="auto"/>
      </w:divBdr>
    </w:div>
    <w:div w:id="1144004314">
      <w:bodyDiv w:val="1"/>
      <w:marLeft w:val="0"/>
      <w:marRight w:val="0"/>
      <w:marTop w:val="0"/>
      <w:marBottom w:val="0"/>
      <w:divBdr>
        <w:top w:val="none" w:sz="0" w:space="0" w:color="auto"/>
        <w:left w:val="none" w:sz="0" w:space="0" w:color="auto"/>
        <w:bottom w:val="none" w:sz="0" w:space="0" w:color="auto"/>
        <w:right w:val="none" w:sz="0" w:space="0" w:color="auto"/>
      </w:divBdr>
    </w:div>
    <w:div w:id="1152868113">
      <w:bodyDiv w:val="1"/>
      <w:marLeft w:val="0"/>
      <w:marRight w:val="0"/>
      <w:marTop w:val="0"/>
      <w:marBottom w:val="0"/>
      <w:divBdr>
        <w:top w:val="none" w:sz="0" w:space="0" w:color="auto"/>
        <w:left w:val="none" w:sz="0" w:space="0" w:color="auto"/>
        <w:bottom w:val="none" w:sz="0" w:space="0" w:color="auto"/>
        <w:right w:val="none" w:sz="0" w:space="0" w:color="auto"/>
      </w:divBdr>
      <w:divsChild>
        <w:div w:id="378864976">
          <w:marLeft w:val="0"/>
          <w:marRight w:val="0"/>
          <w:marTop w:val="0"/>
          <w:marBottom w:val="0"/>
          <w:divBdr>
            <w:top w:val="none" w:sz="0" w:space="0" w:color="auto"/>
            <w:left w:val="none" w:sz="0" w:space="0" w:color="auto"/>
            <w:bottom w:val="none" w:sz="0" w:space="0" w:color="auto"/>
            <w:right w:val="none" w:sz="0" w:space="0" w:color="auto"/>
          </w:divBdr>
          <w:divsChild>
            <w:div w:id="1884245588">
              <w:marLeft w:val="0"/>
              <w:marRight w:val="0"/>
              <w:marTop w:val="84"/>
              <w:marBottom w:val="0"/>
              <w:divBdr>
                <w:top w:val="none" w:sz="0" w:space="0" w:color="auto"/>
                <w:left w:val="none" w:sz="0" w:space="0" w:color="auto"/>
                <w:bottom w:val="none" w:sz="0" w:space="0" w:color="auto"/>
                <w:right w:val="none" w:sz="0" w:space="0" w:color="auto"/>
              </w:divBdr>
              <w:divsChild>
                <w:div w:id="357464986">
                  <w:marLeft w:val="0"/>
                  <w:marRight w:val="0"/>
                  <w:marTop w:val="0"/>
                  <w:marBottom w:val="0"/>
                  <w:divBdr>
                    <w:top w:val="none" w:sz="0" w:space="0" w:color="auto"/>
                    <w:left w:val="none" w:sz="0" w:space="0" w:color="auto"/>
                    <w:bottom w:val="none" w:sz="0" w:space="0" w:color="auto"/>
                    <w:right w:val="none" w:sz="0" w:space="0" w:color="auto"/>
                  </w:divBdr>
                  <w:divsChild>
                    <w:div w:id="9827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2123">
      <w:bodyDiv w:val="1"/>
      <w:marLeft w:val="0"/>
      <w:marRight w:val="0"/>
      <w:marTop w:val="0"/>
      <w:marBottom w:val="0"/>
      <w:divBdr>
        <w:top w:val="none" w:sz="0" w:space="0" w:color="auto"/>
        <w:left w:val="none" w:sz="0" w:space="0" w:color="auto"/>
        <w:bottom w:val="none" w:sz="0" w:space="0" w:color="auto"/>
        <w:right w:val="none" w:sz="0" w:space="0" w:color="auto"/>
      </w:divBdr>
    </w:div>
    <w:div w:id="1206673454">
      <w:bodyDiv w:val="1"/>
      <w:marLeft w:val="0"/>
      <w:marRight w:val="0"/>
      <w:marTop w:val="0"/>
      <w:marBottom w:val="0"/>
      <w:divBdr>
        <w:top w:val="none" w:sz="0" w:space="0" w:color="auto"/>
        <w:left w:val="none" w:sz="0" w:space="0" w:color="auto"/>
        <w:bottom w:val="none" w:sz="0" w:space="0" w:color="auto"/>
        <w:right w:val="none" w:sz="0" w:space="0" w:color="auto"/>
      </w:divBdr>
    </w:div>
    <w:div w:id="1227183663">
      <w:bodyDiv w:val="1"/>
      <w:marLeft w:val="0"/>
      <w:marRight w:val="0"/>
      <w:marTop w:val="0"/>
      <w:marBottom w:val="0"/>
      <w:divBdr>
        <w:top w:val="none" w:sz="0" w:space="0" w:color="auto"/>
        <w:left w:val="none" w:sz="0" w:space="0" w:color="auto"/>
        <w:bottom w:val="none" w:sz="0" w:space="0" w:color="auto"/>
        <w:right w:val="none" w:sz="0" w:space="0" w:color="auto"/>
      </w:divBdr>
    </w:div>
    <w:div w:id="1248996061">
      <w:bodyDiv w:val="1"/>
      <w:marLeft w:val="0"/>
      <w:marRight w:val="0"/>
      <w:marTop w:val="0"/>
      <w:marBottom w:val="0"/>
      <w:divBdr>
        <w:top w:val="none" w:sz="0" w:space="0" w:color="auto"/>
        <w:left w:val="none" w:sz="0" w:space="0" w:color="auto"/>
        <w:bottom w:val="none" w:sz="0" w:space="0" w:color="auto"/>
        <w:right w:val="none" w:sz="0" w:space="0" w:color="auto"/>
      </w:divBdr>
    </w:div>
    <w:div w:id="1263606993">
      <w:bodyDiv w:val="1"/>
      <w:marLeft w:val="0"/>
      <w:marRight w:val="0"/>
      <w:marTop w:val="0"/>
      <w:marBottom w:val="0"/>
      <w:divBdr>
        <w:top w:val="none" w:sz="0" w:space="0" w:color="auto"/>
        <w:left w:val="none" w:sz="0" w:space="0" w:color="auto"/>
        <w:bottom w:val="none" w:sz="0" w:space="0" w:color="auto"/>
        <w:right w:val="none" w:sz="0" w:space="0" w:color="auto"/>
      </w:divBdr>
    </w:div>
    <w:div w:id="1289047670">
      <w:bodyDiv w:val="1"/>
      <w:marLeft w:val="0"/>
      <w:marRight w:val="0"/>
      <w:marTop w:val="0"/>
      <w:marBottom w:val="0"/>
      <w:divBdr>
        <w:top w:val="none" w:sz="0" w:space="0" w:color="auto"/>
        <w:left w:val="none" w:sz="0" w:space="0" w:color="auto"/>
        <w:bottom w:val="none" w:sz="0" w:space="0" w:color="auto"/>
        <w:right w:val="none" w:sz="0" w:space="0" w:color="auto"/>
      </w:divBdr>
      <w:divsChild>
        <w:div w:id="1497723680">
          <w:marLeft w:val="0"/>
          <w:marRight w:val="0"/>
          <w:marTop w:val="0"/>
          <w:marBottom w:val="0"/>
          <w:divBdr>
            <w:top w:val="none" w:sz="0" w:space="0" w:color="auto"/>
            <w:left w:val="none" w:sz="0" w:space="0" w:color="auto"/>
            <w:bottom w:val="none" w:sz="0" w:space="0" w:color="auto"/>
            <w:right w:val="none" w:sz="0" w:space="0" w:color="auto"/>
          </w:divBdr>
          <w:divsChild>
            <w:div w:id="429813096">
              <w:marLeft w:val="0"/>
              <w:marRight w:val="0"/>
              <w:marTop w:val="84"/>
              <w:marBottom w:val="0"/>
              <w:divBdr>
                <w:top w:val="none" w:sz="0" w:space="0" w:color="auto"/>
                <w:left w:val="none" w:sz="0" w:space="0" w:color="auto"/>
                <w:bottom w:val="none" w:sz="0" w:space="0" w:color="auto"/>
                <w:right w:val="none" w:sz="0" w:space="0" w:color="auto"/>
              </w:divBdr>
              <w:divsChild>
                <w:div w:id="1779761516">
                  <w:marLeft w:val="0"/>
                  <w:marRight w:val="0"/>
                  <w:marTop w:val="0"/>
                  <w:marBottom w:val="0"/>
                  <w:divBdr>
                    <w:top w:val="none" w:sz="0" w:space="0" w:color="auto"/>
                    <w:left w:val="none" w:sz="0" w:space="0" w:color="auto"/>
                    <w:bottom w:val="none" w:sz="0" w:space="0" w:color="auto"/>
                    <w:right w:val="none" w:sz="0" w:space="0" w:color="auto"/>
                  </w:divBdr>
                  <w:divsChild>
                    <w:div w:id="3156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9291">
      <w:bodyDiv w:val="1"/>
      <w:marLeft w:val="0"/>
      <w:marRight w:val="0"/>
      <w:marTop w:val="0"/>
      <w:marBottom w:val="0"/>
      <w:divBdr>
        <w:top w:val="none" w:sz="0" w:space="0" w:color="auto"/>
        <w:left w:val="none" w:sz="0" w:space="0" w:color="auto"/>
        <w:bottom w:val="none" w:sz="0" w:space="0" w:color="auto"/>
        <w:right w:val="none" w:sz="0" w:space="0" w:color="auto"/>
      </w:divBdr>
    </w:div>
    <w:div w:id="1336224012">
      <w:bodyDiv w:val="1"/>
      <w:marLeft w:val="0"/>
      <w:marRight w:val="0"/>
      <w:marTop w:val="0"/>
      <w:marBottom w:val="0"/>
      <w:divBdr>
        <w:top w:val="none" w:sz="0" w:space="0" w:color="auto"/>
        <w:left w:val="none" w:sz="0" w:space="0" w:color="auto"/>
        <w:bottom w:val="none" w:sz="0" w:space="0" w:color="auto"/>
        <w:right w:val="none" w:sz="0" w:space="0" w:color="auto"/>
      </w:divBdr>
    </w:div>
    <w:div w:id="1352024295">
      <w:bodyDiv w:val="1"/>
      <w:marLeft w:val="0"/>
      <w:marRight w:val="0"/>
      <w:marTop w:val="0"/>
      <w:marBottom w:val="0"/>
      <w:divBdr>
        <w:top w:val="none" w:sz="0" w:space="0" w:color="auto"/>
        <w:left w:val="none" w:sz="0" w:space="0" w:color="auto"/>
        <w:bottom w:val="none" w:sz="0" w:space="0" w:color="auto"/>
        <w:right w:val="none" w:sz="0" w:space="0" w:color="auto"/>
      </w:divBdr>
    </w:div>
    <w:div w:id="1354922153">
      <w:bodyDiv w:val="1"/>
      <w:marLeft w:val="0"/>
      <w:marRight w:val="0"/>
      <w:marTop w:val="0"/>
      <w:marBottom w:val="0"/>
      <w:divBdr>
        <w:top w:val="none" w:sz="0" w:space="0" w:color="auto"/>
        <w:left w:val="none" w:sz="0" w:space="0" w:color="auto"/>
        <w:bottom w:val="none" w:sz="0" w:space="0" w:color="auto"/>
        <w:right w:val="none" w:sz="0" w:space="0" w:color="auto"/>
      </w:divBdr>
    </w:div>
    <w:div w:id="1375545931">
      <w:bodyDiv w:val="1"/>
      <w:marLeft w:val="0"/>
      <w:marRight w:val="0"/>
      <w:marTop w:val="0"/>
      <w:marBottom w:val="0"/>
      <w:divBdr>
        <w:top w:val="none" w:sz="0" w:space="0" w:color="auto"/>
        <w:left w:val="none" w:sz="0" w:space="0" w:color="auto"/>
        <w:bottom w:val="none" w:sz="0" w:space="0" w:color="auto"/>
        <w:right w:val="none" w:sz="0" w:space="0" w:color="auto"/>
      </w:divBdr>
    </w:div>
    <w:div w:id="1397583326">
      <w:bodyDiv w:val="1"/>
      <w:marLeft w:val="0"/>
      <w:marRight w:val="0"/>
      <w:marTop w:val="0"/>
      <w:marBottom w:val="0"/>
      <w:divBdr>
        <w:top w:val="none" w:sz="0" w:space="0" w:color="auto"/>
        <w:left w:val="none" w:sz="0" w:space="0" w:color="auto"/>
        <w:bottom w:val="none" w:sz="0" w:space="0" w:color="auto"/>
        <w:right w:val="none" w:sz="0" w:space="0" w:color="auto"/>
      </w:divBdr>
      <w:divsChild>
        <w:div w:id="1927615308">
          <w:marLeft w:val="0"/>
          <w:marRight w:val="0"/>
          <w:marTop w:val="0"/>
          <w:marBottom w:val="0"/>
          <w:divBdr>
            <w:top w:val="none" w:sz="0" w:space="0" w:color="auto"/>
            <w:left w:val="none" w:sz="0" w:space="0" w:color="auto"/>
            <w:bottom w:val="none" w:sz="0" w:space="0" w:color="auto"/>
            <w:right w:val="none" w:sz="0" w:space="0" w:color="auto"/>
          </w:divBdr>
          <w:divsChild>
            <w:div w:id="1325013787">
              <w:marLeft w:val="0"/>
              <w:marRight w:val="0"/>
              <w:marTop w:val="84"/>
              <w:marBottom w:val="0"/>
              <w:divBdr>
                <w:top w:val="none" w:sz="0" w:space="0" w:color="auto"/>
                <w:left w:val="none" w:sz="0" w:space="0" w:color="auto"/>
                <w:bottom w:val="none" w:sz="0" w:space="0" w:color="auto"/>
                <w:right w:val="none" w:sz="0" w:space="0" w:color="auto"/>
              </w:divBdr>
              <w:divsChild>
                <w:div w:id="831218183">
                  <w:marLeft w:val="0"/>
                  <w:marRight w:val="0"/>
                  <w:marTop w:val="0"/>
                  <w:marBottom w:val="0"/>
                  <w:divBdr>
                    <w:top w:val="none" w:sz="0" w:space="0" w:color="auto"/>
                    <w:left w:val="none" w:sz="0" w:space="0" w:color="auto"/>
                    <w:bottom w:val="none" w:sz="0" w:space="0" w:color="auto"/>
                    <w:right w:val="none" w:sz="0" w:space="0" w:color="auto"/>
                  </w:divBdr>
                  <w:divsChild>
                    <w:div w:id="11216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8771">
      <w:bodyDiv w:val="1"/>
      <w:marLeft w:val="0"/>
      <w:marRight w:val="0"/>
      <w:marTop w:val="0"/>
      <w:marBottom w:val="0"/>
      <w:divBdr>
        <w:top w:val="none" w:sz="0" w:space="0" w:color="auto"/>
        <w:left w:val="none" w:sz="0" w:space="0" w:color="auto"/>
        <w:bottom w:val="none" w:sz="0" w:space="0" w:color="auto"/>
        <w:right w:val="none" w:sz="0" w:space="0" w:color="auto"/>
      </w:divBdr>
    </w:div>
    <w:div w:id="1431120062">
      <w:bodyDiv w:val="1"/>
      <w:marLeft w:val="0"/>
      <w:marRight w:val="0"/>
      <w:marTop w:val="0"/>
      <w:marBottom w:val="0"/>
      <w:divBdr>
        <w:top w:val="none" w:sz="0" w:space="0" w:color="auto"/>
        <w:left w:val="none" w:sz="0" w:space="0" w:color="auto"/>
        <w:bottom w:val="none" w:sz="0" w:space="0" w:color="auto"/>
        <w:right w:val="none" w:sz="0" w:space="0" w:color="auto"/>
      </w:divBdr>
    </w:div>
    <w:div w:id="1471635127">
      <w:bodyDiv w:val="1"/>
      <w:marLeft w:val="0"/>
      <w:marRight w:val="0"/>
      <w:marTop w:val="0"/>
      <w:marBottom w:val="0"/>
      <w:divBdr>
        <w:top w:val="none" w:sz="0" w:space="0" w:color="auto"/>
        <w:left w:val="none" w:sz="0" w:space="0" w:color="auto"/>
        <w:bottom w:val="none" w:sz="0" w:space="0" w:color="auto"/>
        <w:right w:val="none" w:sz="0" w:space="0" w:color="auto"/>
      </w:divBdr>
    </w:div>
    <w:div w:id="1474829550">
      <w:bodyDiv w:val="1"/>
      <w:marLeft w:val="0"/>
      <w:marRight w:val="0"/>
      <w:marTop w:val="0"/>
      <w:marBottom w:val="0"/>
      <w:divBdr>
        <w:top w:val="none" w:sz="0" w:space="0" w:color="auto"/>
        <w:left w:val="none" w:sz="0" w:space="0" w:color="auto"/>
        <w:bottom w:val="none" w:sz="0" w:space="0" w:color="auto"/>
        <w:right w:val="none" w:sz="0" w:space="0" w:color="auto"/>
      </w:divBdr>
    </w:div>
    <w:div w:id="1490903693">
      <w:bodyDiv w:val="1"/>
      <w:marLeft w:val="0"/>
      <w:marRight w:val="0"/>
      <w:marTop w:val="0"/>
      <w:marBottom w:val="0"/>
      <w:divBdr>
        <w:top w:val="none" w:sz="0" w:space="0" w:color="auto"/>
        <w:left w:val="none" w:sz="0" w:space="0" w:color="auto"/>
        <w:bottom w:val="none" w:sz="0" w:space="0" w:color="auto"/>
        <w:right w:val="none" w:sz="0" w:space="0" w:color="auto"/>
      </w:divBdr>
      <w:divsChild>
        <w:div w:id="339046393">
          <w:marLeft w:val="0"/>
          <w:marRight w:val="0"/>
          <w:marTop w:val="0"/>
          <w:marBottom w:val="0"/>
          <w:divBdr>
            <w:top w:val="none" w:sz="0" w:space="0" w:color="auto"/>
            <w:left w:val="none" w:sz="0" w:space="0" w:color="auto"/>
            <w:bottom w:val="none" w:sz="0" w:space="0" w:color="auto"/>
            <w:right w:val="none" w:sz="0" w:space="0" w:color="auto"/>
          </w:divBdr>
          <w:divsChild>
            <w:div w:id="133528972">
              <w:marLeft w:val="0"/>
              <w:marRight w:val="0"/>
              <w:marTop w:val="84"/>
              <w:marBottom w:val="0"/>
              <w:divBdr>
                <w:top w:val="none" w:sz="0" w:space="0" w:color="auto"/>
                <w:left w:val="none" w:sz="0" w:space="0" w:color="auto"/>
                <w:bottom w:val="none" w:sz="0" w:space="0" w:color="auto"/>
                <w:right w:val="none" w:sz="0" w:space="0" w:color="auto"/>
              </w:divBdr>
              <w:divsChild>
                <w:div w:id="904341544">
                  <w:marLeft w:val="0"/>
                  <w:marRight w:val="0"/>
                  <w:marTop w:val="0"/>
                  <w:marBottom w:val="0"/>
                  <w:divBdr>
                    <w:top w:val="none" w:sz="0" w:space="0" w:color="auto"/>
                    <w:left w:val="none" w:sz="0" w:space="0" w:color="auto"/>
                    <w:bottom w:val="none" w:sz="0" w:space="0" w:color="auto"/>
                    <w:right w:val="none" w:sz="0" w:space="0" w:color="auto"/>
                  </w:divBdr>
                  <w:divsChild>
                    <w:div w:id="1510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5146">
      <w:bodyDiv w:val="1"/>
      <w:marLeft w:val="0"/>
      <w:marRight w:val="0"/>
      <w:marTop w:val="0"/>
      <w:marBottom w:val="0"/>
      <w:divBdr>
        <w:top w:val="none" w:sz="0" w:space="0" w:color="auto"/>
        <w:left w:val="none" w:sz="0" w:space="0" w:color="auto"/>
        <w:bottom w:val="none" w:sz="0" w:space="0" w:color="auto"/>
        <w:right w:val="none" w:sz="0" w:space="0" w:color="auto"/>
      </w:divBdr>
      <w:divsChild>
        <w:div w:id="1116871697">
          <w:marLeft w:val="0"/>
          <w:marRight w:val="0"/>
          <w:marTop w:val="0"/>
          <w:marBottom w:val="0"/>
          <w:divBdr>
            <w:top w:val="none" w:sz="0" w:space="0" w:color="auto"/>
            <w:left w:val="none" w:sz="0" w:space="0" w:color="auto"/>
            <w:bottom w:val="none" w:sz="0" w:space="0" w:color="auto"/>
            <w:right w:val="none" w:sz="0" w:space="0" w:color="auto"/>
          </w:divBdr>
          <w:divsChild>
            <w:div w:id="356541058">
              <w:marLeft w:val="0"/>
              <w:marRight w:val="0"/>
              <w:marTop w:val="84"/>
              <w:marBottom w:val="0"/>
              <w:divBdr>
                <w:top w:val="none" w:sz="0" w:space="0" w:color="auto"/>
                <w:left w:val="none" w:sz="0" w:space="0" w:color="auto"/>
                <w:bottom w:val="none" w:sz="0" w:space="0" w:color="auto"/>
                <w:right w:val="none" w:sz="0" w:space="0" w:color="auto"/>
              </w:divBdr>
              <w:divsChild>
                <w:div w:id="570165252">
                  <w:marLeft w:val="0"/>
                  <w:marRight w:val="0"/>
                  <w:marTop w:val="0"/>
                  <w:marBottom w:val="0"/>
                  <w:divBdr>
                    <w:top w:val="none" w:sz="0" w:space="0" w:color="auto"/>
                    <w:left w:val="none" w:sz="0" w:space="0" w:color="auto"/>
                    <w:bottom w:val="none" w:sz="0" w:space="0" w:color="auto"/>
                    <w:right w:val="none" w:sz="0" w:space="0" w:color="auto"/>
                  </w:divBdr>
                  <w:divsChild>
                    <w:div w:id="1459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6989">
      <w:bodyDiv w:val="1"/>
      <w:marLeft w:val="0"/>
      <w:marRight w:val="0"/>
      <w:marTop w:val="0"/>
      <w:marBottom w:val="0"/>
      <w:divBdr>
        <w:top w:val="none" w:sz="0" w:space="0" w:color="auto"/>
        <w:left w:val="none" w:sz="0" w:space="0" w:color="auto"/>
        <w:bottom w:val="none" w:sz="0" w:space="0" w:color="auto"/>
        <w:right w:val="none" w:sz="0" w:space="0" w:color="auto"/>
      </w:divBdr>
    </w:div>
    <w:div w:id="1541554485">
      <w:bodyDiv w:val="1"/>
      <w:marLeft w:val="0"/>
      <w:marRight w:val="0"/>
      <w:marTop w:val="0"/>
      <w:marBottom w:val="0"/>
      <w:divBdr>
        <w:top w:val="none" w:sz="0" w:space="0" w:color="auto"/>
        <w:left w:val="none" w:sz="0" w:space="0" w:color="auto"/>
        <w:bottom w:val="none" w:sz="0" w:space="0" w:color="auto"/>
        <w:right w:val="none" w:sz="0" w:space="0" w:color="auto"/>
      </w:divBdr>
    </w:div>
    <w:div w:id="1560894988">
      <w:bodyDiv w:val="1"/>
      <w:marLeft w:val="0"/>
      <w:marRight w:val="0"/>
      <w:marTop w:val="0"/>
      <w:marBottom w:val="0"/>
      <w:divBdr>
        <w:top w:val="none" w:sz="0" w:space="0" w:color="auto"/>
        <w:left w:val="none" w:sz="0" w:space="0" w:color="auto"/>
        <w:bottom w:val="none" w:sz="0" w:space="0" w:color="auto"/>
        <w:right w:val="none" w:sz="0" w:space="0" w:color="auto"/>
      </w:divBdr>
    </w:div>
    <w:div w:id="1573852803">
      <w:bodyDiv w:val="1"/>
      <w:marLeft w:val="0"/>
      <w:marRight w:val="0"/>
      <w:marTop w:val="0"/>
      <w:marBottom w:val="0"/>
      <w:divBdr>
        <w:top w:val="none" w:sz="0" w:space="0" w:color="auto"/>
        <w:left w:val="none" w:sz="0" w:space="0" w:color="auto"/>
        <w:bottom w:val="none" w:sz="0" w:space="0" w:color="auto"/>
        <w:right w:val="none" w:sz="0" w:space="0" w:color="auto"/>
      </w:divBdr>
    </w:div>
    <w:div w:id="1592424201">
      <w:bodyDiv w:val="1"/>
      <w:marLeft w:val="0"/>
      <w:marRight w:val="0"/>
      <w:marTop w:val="0"/>
      <w:marBottom w:val="0"/>
      <w:divBdr>
        <w:top w:val="none" w:sz="0" w:space="0" w:color="auto"/>
        <w:left w:val="none" w:sz="0" w:space="0" w:color="auto"/>
        <w:bottom w:val="none" w:sz="0" w:space="0" w:color="auto"/>
        <w:right w:val="none" w:sz="0" w:space="0" w:color="auto"/>
      </w:divBdr>
      <w:divsChild>
        <w:div w:id="1511682505">
          <w:marLeft w:val="0"/>
          <w:marRight w:val="0"/>
          <w:marTop w:val="0"/>
          <w:marBottom w:val="0"/>
          <w:divBdr>
            <w:top w:val="none" w:sz="0" w:space="0" w:color="auto"/>
            <w:left w:val="none" w:sz="0" w:space="0" w:color="auto"/>
            <w:bottom w:val="none" w:sz="0" w:space="0" w:color="auto"/>
            <w:right w:val="none" w:sz="0" w:space="0" w:color="auto"/>
          </w:divBdr>
          <w:divsChild>
            <w:div w:id="1707175145">
              <w:marLeft w:val="0"/>
              <w:marRight w:val="0"/>
              <w:marTop w:val="84"/>
              <w:marBottom w:val="0"/>
              <w:divBdr>
                <w:top w:val="none" w:sz="0" w:space="0" w:color="auto"/>
                <w:left w:val="none" w:sz="0" w:space="0" w:color="auto"/>
                <w:bottom w:val="none" w:sz="0" w:space="0" w:color="auto"/>
                <w:right w:val="none" w:sz="0" w:space="0" w:color="auto"/>
              </w:divBdr>
              <w:divsChild>
                <w:div w:id="881941069">
                  <w:marLeft w:val="0"/>
                  <w:marRight w:val="0"/>
                  <w:marTop w:val="0"/>
                  <w:marBottom w:val="0"/>
                  <w:divBdr>
                    <w:top w:val="none" w:sz="0" w:space="0" w:color="auto"/>
                    <w:left w:val="none" w:sz="0" w:space="0" w:color="auto"/>
                    <w:bottom w:val="none" w:sz="0" w:space="0" w:color="auto"/>
                    <w:right w:val="none" w:sz="0" w:space="0" w:color="auto"/>
                  </w:divBdr>
                  <w:divsChild>
                    <w:div w:id="14377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08689">
      <w:bodyDiv w:val="1"/>
      <w:marLeft w:val="0"/>
      <w:marRight w:val="0"/>
      <w:marTop w:val="0"/>
      <w:marBottom w:val="0"/>
      <w:divBdr>
        <w:top w:val="none" w:sz="0" w:space="0" w:color="auto"/>
        <w:left w:val="none" w:sz="0" w:space="0" w:color="auto"/>
        <w:bottom w:val="none" w:sz="0" w:space="0" w:color="auto"/>
        <w:right w:val="none" w:sz="0" w:space="0" w:color="auto"/>
      </w:divBdr>
      <w:divsChild>
        <w:div w:id="1296982756">
          <w:marLeft w:val="0"/>
          <w:marRight w:val="0"/>
          <w:marTop w:val="0"/>
          <w:marBottom w:val="0"/>
          <w:divBdr>
            <w:top w:val="none" w:sz="0" w:space="0" w:color="auto"/>
            <w:left w:val="none" w:sz="0" w:space="0" w:color="auto"/>
            <w:bottom w:val="none" w:sz="0" w:space="0" w:color="auto"/>
            <w:right w:val="none" w:sz="0" w:space="0" w:color="auto"/>
          </w:divBdr>
          <w:divsChild>
            <w:div w:id="42993807">
              <w:marLeft w:val="0"/>
              <w:marRight w:val="0"/>
              <w:marTop w:val="84"/>
              <w:marBottom w:val="0"/>
              <w:divBdr>
                <w:top w:val="none" w:sz="0" w:space="0" w:color="auto"/>
                <w:left w:val="none" w:sz="0" w:space="0" w:color="auto"/>
                <w:bottom w:val="none" w:sz="0" w:space="0" w:color="auto"/>
                <w:right w:val="none" w:sz="0" w:space="0" w:color="auto"/>
              </w:divBdr>
              <w:divsChild>
                <w:div w:id="997265346">
                  <w:marLeft w:val="0"/>
                  <w:marRight w:val="0"/>
                  <w:marTop w:val="0"/>
                  <w:marBottom w:val="0"/>
                  <w:divBdr>
                    <w:top w:val="none" w:sz="0" w:space="0" w:color="auto"/>
                    <w:left w:val="none" w:sz="0" w:space="0" w:color="auto"/>
                    <w:bottom w:val="none" w:sz="0" w:space="0" w:color="auto"/>
                    <w:right w:val="none" w:sz="0" w:space="0" w:color="auto"/>
                  </w:divBdr>
                  <w:divsChild>
                    <w:div w:id="12916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7735">
      <w:bodyDiv w:val="1"/>
      <w:marLeft w:val="0"/>
      <w:marRight w:val="0"/>
      <w:marTop w:val="0"/>
      <w:marBottom w:val="0"/>
      <w:divBdr>
        <w:top w:val="none" w:sz="0" w:space="0" w:color="auto"/>
        <w:left w:val="none" w:sz="0" w:space="0" w:color="auto"/>
        <w:bottom w:val="none" w:sz="0" w:space="0" w:color="auto"/>
        <w:right w:val="none" w:sz="0" w:space="0" w:color="auto"/>
      </w:divBdr>
    </w:div>
    <w:div w:id="1675453588">
      <w:bodyDiv w:val="1"/>
      <w:marLeft w:val="0"/>
      <w:marRight w:val="0"/>
      <w:marTop w:val="0"/>
      <w:marBottom w:val="0"/>
      <w:divBdr>
        <w:top w:val="none" w:sz="0" w:space="0" w:color="auto"/>
        <w:left w:val="none" w:sz="0" w:space="0" w:color="auto"/>
        <w:bottom w:val="none" w:sz="0" w:space="0" w:color="auto"/>
        <w:right w:val="none" w:sz="0" w:space="0" w:color="auto"/>
      </w:divBdr>
    </w:div>
    <w:div w:id="1715428167">
      <w:bodyDiv w:val="1"/>
      <w:marLeft w:val="0"/>
      <w:marRight w:val="0"/>
      <w:marTop w:val="0"/>
      <w:marBottom w:val="0"/>
      <w:divBdr>
        <w:top w:val="none" w:sz="0" w:space="0" w:color="auto"/>
        <w:left w:val="none" w:sz="0" w:space="0" w:color="auto"/>
        <w:bottom w:val="none" w:sz="0" w:space="0" w:color="auto"/>
        <w:right w:val="none" w:sz="0" w:space="0" w:color="auto"/>
      </w:divBdr>
    </w:div>
    <w:div w:id="1739673706">
      <w:bodyDiv w:val="1"/>
      <w:marLeft w:val="0"/>
      <w:marRight w:val="0"/>
      <w:marTop w:val="0"/>
      <w:marBottom w:val="0"/>
      <w:divBdr>
        <w:top w:val="none" w:sz="0" w:space="0" w:color="auto"/>
        <w:left w:val="none" w:sz="0" w:space="0" w:color="auto"/>
        <w:bottom w:val="none" w:sz="0" w:space="0" w:color="auto"/>
        <w:right w:val="none" w:sz="0" w:space="0" w:color="auto"/>
      </w:divBdr>
      <w:divsChild>
        <w:div w:id="920676255">
          <w:marLeft w:val="0"/>
          <w:marRight w:val="0"/>
          <w:marTop w:val="0"/>
          <w:marBottom w:val="0"/>
          <w:divBdr>
            <w:top w:val="none" w:sz="0" w:space="0" w:color="auto"/>
            <w:left w:val="none" w:sz="0" w:space="0" w:color="auto"/>
            <w:bottom w:val="none" w:sz="0" w:space="0" w:color="auto"/>
            <w:right w:val="none" w:sz="0" w:space="0" w:color="auto"/>
          </w:divBdr>
          <w:divsChild>
            <w:div w:id="1132406638">
              <w:marLeft w:val="0"/>
              <w:marRight w:val="0"/>
              <w:marTop w:val="84"/>
              <w:marBottom w:val="0"/>
              <w:divBdr>
                <w:top w:val="none" w:sz="0" w:space="0" w:color="auto"/>
                <w:left w:val="none" w:sz="0" w:space="0" w:color="auto"/>
                <w:bottom w:val="none" w:sz="0" w:space="0" w:color="auto"/>
                <w:right w:val="none" w:sz="0" w:space="0" w:color="auto"/>
              </w:divBdr>
              <w:divsChild>
                <w:div w:id="975911608">
                  <w:marLeft w:val="0"/>
                  <w:marRight w:val="0"/>
                  <w:marTop w:val="0"/>
                  <w:marBottom w:val="0"/>
                  <w:divBdr>
                    <w:top w:val="none" w:sz="0" w:space="0" w:color="auto"/>
                    <w:left w:val="none" w:sz="0" w:space="0" w:color="auto"/>
                    <w:bottom w:val="none" w:sz="0" w:space="0" w:color="auto"/>
                    <w:right w:val="none" w:sz="0" w:space="0" w:color="auto"/>
                  </w:divBdr>
                  <w:divsChild>
                    <w:div w:id="14475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439359">
      <w:bodyDiv w:val="1"/>
      <w:marLeft w:val="0"/>
      <w:marRight w:val="0"/>
      <w:marTop w:val="0"/>
      <w:marBottom w:val="0"/>
      <w:divBdr>
        <w:top w:val="none" w:sz="0" w:space="0" w:color="auto"/>
        <w:left w:val="none" w:sz="0" w:space="0" w:color="auto"/>
        <w:bottom w:val="none" w:sz="0" w:space="0" w:color="auto"/>
        <w:right w:val="none" w:sz="0" w:space="0" w:color="auto"/>
      </w:divBdr>
    </w:div>
    <w:div w:id="1803112727">
      <w:bodyDiv w:val="1"/>
      <w:marLeft w:val="0"/>
      <w:marRight w:val="0"/>
      <w:marTop w:val="0"/>
      <w:marBottom w:val="0"/>
      <w:divBdr>
        <w:top w:val="none" w:sz="0" w:space="0" w:color="auto"/>
        <w:left w:val="none" w:sz="0" w:space="0" w:color="auto"/>
        <w:bottom w:val="none" w:sz="0" w:space="0" w:color="auto"/>
        <w:right w:val="none" w:sz="0" w:space="0" w:color="auto"/>
      </w:divBdr>
    </w:div>
    <w:div w:id="1823082159">
      <w:bodyDiv w:val="1"/>
      <w:marLeft w:val="0"/>
      <w:marRight w:val="0"/>
      <w:marTop w:val="0"/>
      <w:marBottom w:val="0"/>
      <w:divBdr>
        <w:top w:val="none" w:sz="0" w:space="0" w:color="auto"/>
        <w:left w:val="none" w:sz="0" w:space="0" w:color="auto"/>
        <w:bottom w:val="none" w:sz="0" w:space="0" w:color="auto"/>
        <w:right w:val="none" w:sz="0" w:space="0" w:color="auto"/>
      </w:divBdr>
    </w:div>
    <w:div w:id="1841000792">
      <w:bodyDiv w:val="1"/>
      <w:marLeft w:val="0"/>
      <w:marRight w:val="0"/>
      <w:marTop w:val="0"/>
      <w:marBottom w:val="0"/>
      <w:divBdr>
        <w:top w:val="none" w:sz="0" w:space="0" w:color="auto"/>
        <w:left w:val="none" w:sz="0" w:space="0" w:color="auto"/>
        <w:bottom w:val="none" w:sz="0" w:space="0" w:color="auto"/>
        <w:right w:val="none" w:sz="0" w:space="0" w:color="auto"/>
      </w:divBdr>
      <w:divsChild>
        <w:div w:id="1446457977">
          <w:marLeft w:val="0"/>
          <w:marRight w:val="0"/>
          <w:marTop w:val="0"/>
          <w:marBottom w:val="0"/>
          <w:divBdr>
            <w:top w:val="none" w:sz="0" w:space="0" w:color="auto"/>
            <w:left w:val="none" w:sz="0" w:space="0" w:color="auto"/>
            <w:bottom w:val="none" w:sz="0" w:space="0" w:color="auto"/>
            <w:right w:val="none" w:sz="0" w:space="0" w:color="auto"/>
          </w:divBdr>
          <w:divsChild>
            <w:div w:id="549612570">
              <w:marLeft w:val="0"/>
              <w:marRight w:val="0"/>
              <w:marTop w:val="84"/>
              <w:marBottom w:val="0"/>
              <w:divBdr>
                <w:top w:val="none" w:sz="0" w:space="0" w:color="auto"/>
                <w:left w:val="none" w:sz="0" w:space="0" w:color="auto"/>
                <w:bottom w:val="none" w:sz="0" w:space="0" w:color="auto"/>
                <w:right w:val="none" w:sz="0" w:space="0" w:color="auto"/>
              </w:divBdr>
              <w:divsChild>
                <w:div w:id="2083797337">
                  <w:marLeft w:val="0"/>
                  <w:marRight w:val="0"/>
                  <w:marTop w:val="0"/>
                  <w:marBottom w:val="0"/>
                  <w:divBdr>
                    <w:top w:val="none" w:sz="0" w:space="0" w:color="auto"/>
                    <w:left w:val="none" w:sz="0" w:space="0" w:color="auto"/>
                    <w:bottom w:val="none" w:sz="0" w:space="0" w:color="auto"/>
                    <w:right w:val="none" w:sz="0" w:space="0" w:color="auto"/>
                  </w:divBdr>
                  <w:divsChild>
                    <w:div w:id="901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0947">
      <w:bodyDiv w:val="1"/>
      <w:marLeft w:val="0"/>
      <w:marRight w:val="0"/>
      <w:marTop w:val="0"/>
      <w:marBottom w:val="0"/>
      <w:divBdr>
        <w:top w:val="none" w:sz="0" w:space="0" w:color="auto"/>
        <w:left w:val="none" w:sz="0" w:space="0" w:color="auto"/>
        <w:bottom w:val="none" w:sz="0" w:space="0" w:color="auto"/>
        <w:right w:val="none" w:sz="0" w:space="0" w:color="auto"/>
      </w:divBdr>
      <w:divsChild>
        <w:div w:id="34622522">
          <w:marLeft w:val="0"/>
          <w:marRight w:val="0"/>
          <w:marTop w:val="0"/>
          <w:marBottom w:val="0"/>
          <w:divBdr>
            <w:top w:val="none" w:sz="0" w:space="0" w:color="auto"/>
            <w:left w:val="none" w:sz="0" w:space="0" w:color="auto"/>
            <w:bottom w:val="none" w:sz="0" w:space="0" w:color="auto"/>
            <w:right w:val="none" w:sz="0" w:space="0" w:color="auto"/>
          </w:divBdr>
          <w:divsChild>
            <w:div w:id="2057774413">
              <w:marLeft w:val="0"/>
              <w:marRight w:val="0"/>
              <w:marTop w:val="84"/>
              <w:marBottom w:val="0"/>
              <w:divBdr>
                <w:top w:val="none" w:sz="0" w:space="0" w:color="auto"/>
                <w:left w:val="none" w:sz="0" w:space="0" w:color="auto"/>
                <w:bottom w:val="none" w:sz="0" w:space="0" w:color="auto"/>
                <w:right w:val="none" w:sz="0" w:space="0" w:color="auto"/>
              </w:divBdr>
              <w:divsChild>
                <w:div w:id="663435538">
                  <w:marLeft w:val="0"/>
                  <w:marRight w:val="0"/>
                  <w:marTop w:val="0"/>
                  <w:marBottom w:val="0"/>
                  <w:divBdr>
                    <w:top w:val="none" w:sz="0" w:space="0" w:color="auto"/>
                    <w:left w:val="none" w:sz="0" w:space="0" w:color="auto"/>
                    <w:bottom w:val="none" w:sz="0" w:space="0" w:color="auto"/>
                    <w:right w:val="none" w:sz="0" w:space="0" w:color="auto"/>
                  </w:divBdr>
                  <w:divsChild>
                    <w:div w:id="1169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4886">
      <w:bodyDiv w:val="1"/>
      <w:marLeft w:val="0"/>
      <w:marRight w:val="0"/>
      <w:marTop w:val="0"/>
      <w:marBottom w:val="0"/>
      <w:divBdr>
        <w:top w:val="none" w:sz="0" w:space="0" w:color="auto"/>
        <w:left w:val="none" w:sz="0" w:space="0" w:color="auto"/>
        <w:bottom w:val="none" w:sz="0" w:space="0" w:color="auto"/>
        <w:right w:val="none" w:sz="0" w:space="0" w:color="auto"/>
      </w:divBdr>
    </w:div>
    <w:div w:id="1882860142">
      <w:bodyDiv w:val="1"/>
      <w:marLeft w:val="0"/>
      <w:marRight w:val="0"/>
      <w:marTop w:val="0"/>
      <w:marBottom w:val="0"/>
      <w:divBdr>
        <w:top w:val="none" w:sz="0" w:space="0" w:color="auto"/>
        <w:left w:val="none" w:sz="0" w:space="0" w:color="auto"/>
        <w:bottom w:val="none" w:sz="0" w:space="0" w:color="auto"/>
        <w:right w:val="none" w:sz="0" w:space="0" w:color="auto"/>
      </w:divBdr>
    </w:div>
    <w:div w:id="1898281381">
      <w:bodyDiv w:val="1"/>
      <w:marLeft w:val="0"/>
      <w:marRight w:val="0"/>
      <w:marTop w:val="0"/>
      <w:marBottom w:val="0"/>
      <w:divBdr>
        <w:top w:val="none" w:sz="0" w:space="0" w:color="auto"/>
        <w:left w:val="none" w:sz="0" w:space="0" w:color="auto"/>
        <w:bottom w:val="none" w:sz="0" w:space="0" w:color="auto"/>
        <w:right w:val="none" w:sz="0" w:space="0" w:color="auto"/>
      </w:divBdr>
      <w:divsChild>
        <w:div w:id="513110672">
          <w:marLeft w:val="0"/>
          <w:marRight w:val="0"/>
          <w:marTop w:val="0"/>
          <w:marBottom w:val="0"/>
          <w:divBdr>
            <w:top w:val="none" w:sz="0" w:space="0" w:color="auto"/>
            <w:left w:val="none" w:sz="0" w:space="0" w:color="auto"/>
            <w:bottom w:val="none" w:sz="0" w:space="0" w:color="auto"/>
            <w:right w:val="none" w:sz="0" w:space="0" w:color="auto"/>
          </w:divBdr>
        </w:div>
        <w:div w:id="740060661">
          <w:marLeft w:val="0"/>
          <w:marRight w:val="0"/>
          <w:marTop w:val="0"/>
          <w:marBottom w:val="0"/>
          <w:divBdr>
            <w:top w:val="none" w:sz="0" w:space="0" w:color="auto"/>
            <w:left w:val="none" w:sz="0" w:space="0" w:color="auto"/>
            <w:bottom w:val="none" w:sz="0" w:space="0" w:color="auto"/>
            <w:right w:val="none" w:sz="0" w:space="0" w:color="auto"/>
          </w:divBdr>
        </w:div>
      </w:divsChild>
    </w:div>
    <w:div w:id="1928034615">
      <w:bodyDiv w:val="1"/>
      <w:marLeft w:val="0"/>
      <w:marRight w:val="0"/>
      <w:marTop w:val="0"/>
      <w:marBottom w:val="0"/>
      <w:divBdr>
        <w:top w:val="none" w:sz="0" w:space="0" w:color="auto"/>
        <w:left w:val="none" w:sz="0" w:space="0" w:color="auto"/>
        <w:bottom w:val="none" w:sz="0" w:space="0" w:color="auto"/>
        <w:right w:val="none" w:sz="0" w:space="0" w:color="auto"/>
      </w:divBdr>
    </w:div>
    <w:div w:id="1931039841">
      <w:bodyDiv w:val="1"/>
      <w:marLeft w:val="0"/>
      <w:marRight w:val="0"/>
      <w:marTop w:val="0"/>
      <w:marBottom w:val="0"/>
      <w:divBdr>
        <w:top w:val="none" w:sz="0" w:space="0" w:color="auto"/>
        <w:left w:val="none" w:sz="0" w:space="0" w:color="auto"/>
        <w:bottom w:val="none" w:sz="0" w:space="0" w:color="auto"/>
        <w:right w:val="none" w:sz="0" w:space="0" w:color="auto"/>
      </w:divBdr>
    </w:div>
    <w:div w:id="1958365349">
      <w:bodyDiv w:val="1"/>
      <w:marLeft w:val="0"/>
      <w:marRight w:val="0"/>
      <w:marTop w:val="0"/>
      <w:marBottom w:val="0"/>
      <w:divBdr>
        <w:top w:val="none" w:sz="0" w:space="0" w:color="auto"/>
        <w:left w:val="none" w:sz="0" w:space="0" w:color="auto"/>
        <w:bottom w:val="none" w:sz="0" w:space="0" w:color="auto"/>
        <w:right w:val="none" w:sz="0" w:space="0" w:color="auto"/>
      </w:divBdr>
    </w:div>
    <w:div w:id="1967393281">
      <w:bodyDiv w:val="1"/>
      <w:marLeft w:val="0"/>
      <w:marRight w:val="0"/>
      <w:marTop w:val="0"/>
      <w:marBottom w:val="0"/>
      <w:divBdr>
        <w:top w:val="none" w:sz="0" w:space="0" w:color="auto"/>
        <w:left w:val="none" w:sz="0" w:space="0" w:color="auto"/>
        <w:bottom w:val="none" w:sz="0" w:space="0" w:color="auto"/>
        <w:right w:val="none" w:sz="0" w:space="0" w:color="auto"/>
      </w:divBdr>
    </w:div>
    <w:div w:id="1972638290">
      <w:bodyDiv w:val="1"/>
      <w:marLeft w:val="0"/>
      <w:marRight w:val="0"/>
      <w:marTop w:val="0"/>
      <w:marBottom w:val="0"/>
      <w:divBdr>
        <w:top w:val="none" w:sz="0" w:space="0" w:color="auto"/>
        <w:left w:val="none" w:sz="0" w:space="0" w:color="auto"/>
        <w:bottom w:val="none" w:sz="0" w:space="0" w:color="auto"/>
        <w:right w:val="none" w:sz="0" w:space="0" w:color="auto"/>
      </w:divBdr>
    </w:div>
    <w:div w:id="2019966270">
      <w:bodyDiv w:val="1"/>
      <w:marLeft w:val="0"/>
      <w:marRight w:val="0"/>
      <w:marTop w:val="0"/>
      <w:marBottom w:val="0"/>
      <w:divBdr>
        <w:top w:val="none" w:sz="0" w:space="0" w:color="auto"/>
        <w:left w:val="none" w:sz="0" w:space="0" w:color="auto"/>
        <w:bottom w:val="none" w:sz="0" w:space="0" w:color="auto"/>
        <w:right w:val="none" w:sz="0" w:space="0" w:color="auto"/>
      </w:divBdr>
    </w:div>
    <w:div w:id="2021001865">
      <w:bodyDiv w:val="1"/>
      <w:marLeft w:val="0"/>
      <w:marRight w:val="0"/>
      <w:marTop w:val="0"/>
      <w:marBottom w:val="0"/>
      <w:divBdr>
        <w:top w:val="none" w:sz="0" w:space="0" w:color="auto"/>
        <w:left w:val="none" w:sz="0" w:space="0" w:color="auto"/>
        <w:bottom w:val="none" w:sz="0" w:space="0" w:color="auto"/>
        <w:right w:val="none" w:sz="0" w:space="0" w:color="auto"/>
      </w:divBdr>
    </w:div>
    <w:div w:id="2051958351">
      <w:bodyDiv w:val="1"/>
      <w:marLeft w:val="0"/>
      <w:marRight w:val="0"/>
      <w:marTop w:val="0"/>
      <w:marBottom w:val="0"/>
      <w:divBdr>
        <w:top w:val="none" w:sz="0" w:space="0" w:color="auto"/>
        <w:left w:val="none" w:sz="0" w:space="0" w:color="auto"/>
        <w:bottom w:val="none" w:sz="0" w:space="0" w:color="auto"/>
        <w:right w:val="none" w:sz="0" w:space="0" w:color="auto"/>
      </w:divBdr>
      <w:divsChild>
        <w:div w:id="2036300038">
          <w:marLeft w:val="0"/>
          <w:marRight w:val="0"/>
          <w:marTop w:val="0"/>
          <w:marBottom w:val="0"/>
          <w:divBdr>
            <w:top w:val="none" w:sz="0" w:space="0" w:color="auto"/>
            <w:left w:val="none" w:sz="0" w:space="0" w:color="auto"/>
            <w:bottom w:val="none" w:sz="0" w:space="0" w:color="auto"/>
            <w:right w:val="none" w:sz="0" w:space="0" w:color="auto"/>
          </w:divBdr>
          <w:divsChild>
            <w:div w:id="140006142">
              <w:marLeft w:val="0"/>
              <w:marRight w:val="0"/>
              <w:marTop w:val="84"/>
              <w:marBottom w:val="0"/>
              <w:divBdr>
                <w:top w:val="none" w:sz="0" w:space="0" w:color="auto"/>
                <w:left w:val="none" w:sz="0" w:space="0" w:color="auto"/>
                <w:bottom w:val="none" w:sz="0" w:space="0" w:color="auto"/>
                <w:right w:val="none" w:sz="0" w:space="0" w:color="auto"/>
              </w:divBdr>
              <w:divsChild>
                <w:div w:id="1874229310">
                  <w:marLeft w:val="0"/>
                  <w:marRight w:val="0"/>
                  <w:marTop w:val="0"/>
                  <w:marBottom w:val="0"/>
                  <w:divBdr>
                    <w:top w:val="none" w:sz="0" w:space="0" w:color="auto"/>
                    <w:left w:val="none" w:sz="0" w:space="0" w:color="auto"/>
                    <w:bottom w:val="none" w:sz="0" w:space="0" w:color="auto"/>
                    <w:right w:val="none" w:sz="0" w:space="0" w:color="auto"/>
                  </w:divBdr>
                  <w:divsChild>
                    <w:div w:id="1838032855">
                      <w:marLeft w:val="0"/>
                      <w:marRight w:val="0"/>
                      <w:marTop w:val="0"/>
                      <w:marBottom w:val="0"/>
                      <w:divBdr>
                        <w:top w:val="none" w:sz="0" w:space="0" w:color="auto"/>
                        <w:left w:val="none" w:sz="0" w:space="0" w:color="auto"/>
                        <w:bottom w:val="none" w:sz="0" w:space="0" w:color="auto"/>
                        <w:right w:val="none" w:sz="0" w:space="0" w:color="auto"/>
                      </w:divBdr>
                      <w:divsChild>
                        <w:div w:id="1661419063">
                          <w:marLeft w:val="0"/>
                          <w:marRight w:val="0"/>
                          <w:marTop w:val="0"/>
                          <w:marBottom w:val="0"/>
                          <w:divBdr>
                            <w:top w:val="single" w:sz="6" w:space="7" w:color="D4D4D4"/>
                            <w:left w:val="single" w:sz="6" w:space="7" w:color="D4D4D4"/>
                            <w:bottom w:val="single" w:sz="6" w:space="7" w:color="D4D4D4"/>
                            <w:right w:val="single" w:sz="6" w:space="7" w:color="D4D4D4"/>
                          </w:divBdr>
                          <w:divsChild>
                            <w:div w:id="94851179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2058579141">
      <w:bodyDiv w:val="1"/>
      <w:marLeft w:val="0"/>
      <w:marRight w:val="0"/>
      <w:marTop w:val="0"/>
      <w:marBottom w:val="0"/>
      <w:divBdr>
        <w:top w:val="none" w:sz="0" w:space="0" w:color="auto"/>
        <w:left w:val="none" w:sz="0" w:space="0" w:color="auto"/>
        <w:bottom w:val="none" w:sz="0" w:space="0" w:color="auto"/>
        <w:right w:val="none" w:sz="0" w:space="0" w:color="auto"/>
      </w:divBdr>
    </w:div>
    <w:div w:id="2064983544">
      <w:bodyDiv w:val="1"/>
      <w:marLeft w:val="0"/>
      <w:marRight w:val="0"/>
      <w:marTop w:val="0"/>
      <w:marBottom w:val="0"/>
      <w:divBdr>
        <w:top w:val="none" w:sz="0" w:space="0" w:color="auto"/>
        <w:left w:val="none" w:sz="0" w:space="0" w:color="auto"/>
        <w:bottom w:val="none" w:sz="0" w:space="0" w:color="auto"/>
        <w:right w:val="none" w:sz="0" w:space="0" w:color="auto"/>
      </w:divBdr>
    </w:div>
    <w:div w:id="2078895169">
      <w:bodyDiv w:val="1"/>
      <w:marLeft w:val="0"/>
      <w:marRight w:val="0"/>
      <w:marTop w:val="0"/>
      <w:marBottom w:val="0"/>
      <w:divBdr>
        <w:top w:val="none" w:sz="0" w:space="0" w:color="auto"/>
        <w:left w:val="none" w:sz="0" w:space="0" w:color="auto"/>
        <w:bottom w:val="none" w:sz="0" w:space="0" w:color="auto"/>
        <w:right w:val="none" w:sz="0" w:space="0" w:color="auto"/>
      </w:divBdr>
      <w:divsChild>
        <w:div w:id="273486985">
          <w:marLeft w:val="0"/>
          <w:marRight w:val="0"/>
          <w:marTop w:val="0"/>
          <w:marBottom w:val="0"/>
          <w:divBdr>
            <w:top w:val="single" w:sz="36" w:space="8" w:color="CCFF33"/>
            <w:left w:val="single" w:sz="36" w:space="8" w:color="CCFF33"/>
            <w:bottom w:val="single" w:sz="36" w:space="8" w:color="CCFF33"/>
            <w:right w:val="single" w:sz="36" w:space="8" w:color="CCFF33"/>
          </w:divBdr>
        </w:div>
        <w:div w:id="571162600">
          <w:marLeft w:val="0"/>
          <w:marRight w:val="0"/>
          <w:marTop w:val="0"/>
          <w:marBottom w:val="0"/>
          <w:divBdr>
            <w:top w:val="single" w:sz="36" w:space="8" w:color="CCFF33"/>
            <w:left w:val="single" w:sz="36" w:space="8" w:color="CCFF33"/>
            <w:bottom w:val="single" w:sz="36" w:space="8" w:color="CCFF33"/>
            <w:right w:val="single" w:sz="36" w:space="8" w:color="CCFF33"/>
          </w:divBdr>
        </w:div>
        <w:div w:id="1502161105">
          <w:marLeft w:val="0"/>
          <w:marRight w:val="0"/>
          <w:marTop w:val="0"/>
          <w:marBottom w:val="0"/>
          <w:divBdr>
            <w:top w:val="single" w:sz="36" w:space="8" w:color="CCFF33"/>
            <w:left w:val="single" w:sz="36" w:space="8" w:color="CCFF33"/>
            <w:bottom w:val="single" w:sz="36" w:space="8" w:color="CCFF33"/>
            <w:right w:val="single" w:sz="36" w:space="8" w:color="CCFF33"/>
          </w:divBdr>
          <w:divsChild>
            <w:div w:id="946621238">
              <w:marLeft w:val="0"/>
              <w:marRight w:val="0"/>
              <w:marTop w:val="0"/>
              <w:marBottom w:val="0"/>
              <w:divBdr>
                <w:top w:val="none" w:sz="0" w:space="0" w:color="auto"/>
                <w:left w:val="none" w:sz="0" w:space="0" w:color="auto"/>
                <w:bottom w:val="none" w:sz="0" w:space="0" w:color="auto"/>
                <w:right w:val="none" w:sz="0" w:space="0" w:color="auto"/>
              </w:divBdr>
            </w:div>
            <w:div w:id="1743984767">
              <w:marLeft w:val="0"/>
              <w:marRight w:val="0"/>
              <w:marTop w:val="0"/>
              <w:marBottom w:val="0"/>
              <w:divBdr>
                <w:top w:val="none" w:sz="0" w:space="0" w:color="auto"/>
                <w:left w:val="none" w:sz="0" w:space="0" w:color="auto"/>
                <w:bottom w:val="none" w:sz="0" w:space="0" w:color="auto"/>
                <w:right w:val="none" w:sz="0" w:space="0" w:color="auto"/>
              </w:divBdr>
            </w:div>
          </w:divsChild>
        </w:div>
        <w:div w:id="2045858611">
          <w:marLeft w:val="0"/>
          <w:marRight w:val="0"/>
          <w:marTop w:val="0"/>
          <w:marBottom w:val="0"/>
          <w:divBdr>
            <w:top w:val="single" w:sz="36" w:space="8" w:color="CCFF33"/>
            <w:left w:val="single" w:sz="36" w:space="8" w:color="CCFF33"/>
            <w:bottom w:val="single" w:sz="36" w:space="8" w:color="CCFF33"/>
            <w:right w:val="single" w:sz="36" w:space="8" w:color="CCFF33"/>
          </w:divBdr>
        </w:div>
      </w:divsChild>
    </w:div>
    <w:div w:id="2129270967">
      <w:bodyDiv w:val="1"/>
      <w:marLeft w:val="0"/>
      <w:marRight w:val="0"/>
      <w:marTop w:val="0"/>
      <w:marBottom w:val="0"/>
      <w:divBdr>
        <w:top w:val="none" w:sz="0" w:space="0" w:color="auto"/>
        <w:left w:val="none" w:sz="0" w:space="0" w:color="auto"/>
        <w:bottom w:val="none" w:sz="0" w:space="0" w:color="auto"/>
        <w:right w:val="none" w:sz="0" w:space="0" w:color="auto"/>
      </w:divBdr>
      <w:divsChild>
        <w:div w:id="741370801">
          <w:marLeft w:val="0"/>
          <w:marRight w:val="0"/>
          <w:marTop w:val="0"/>
          <w:marBottom w:val="0"/>
          <w:divBdr>
            <w:top w:val="none" w:sz="0" w:space="0" w:color="auto"/>
            <w:left w:val="none" w:sz="0" w:space="0" w:color="auto"/>
            <w:bottom w:val="none" w:sz="0" w:space="0" w:color="auto"/>
            <w:right w:val="none" w:sz="0" w:space="0" w:color="auto"/>
          </w:divBdr>
          <w:divsChild>
            <w:div w:id="1097482953">
              <w:marLeft w:val="0"/>
              <w:marRight w:val="0"/>
              <w:marTop w:val="84"/>
              <w:marBottom w:val="0"/>
              <w:divBdr>
                <w:top w:val="none" w:sz="0" w:space="0" w:color="auto"/>
                <w:left w:val="none" w:sz="0" w:space="0" w:color="auto"/>
                <w:bottom w:val="none" w:sz="0" w:space="0" w:color="auto"/>
                <w:right w:val="none" w:sz="0" w:space="0" w:color="auto"/>
              </w:divBdr>
              <w:divsChild>
                <w:div w:id="1198155885">
                  <w:marLeft w:val="0"/>
                  <w:marRight w:val="0"/>
                  <w:marTop w:val="0"/>
                  <w:marBottom w:val="0"/>
                  <w:divBdr>
                    <w:top w:val="none" w:sz="0" w:space="0" w:color="auto"/>
                    <w:left w:val="none" w:sz="0" w:space="0" w:color="auto"/>
                    <w:bottom w:val="none" w:sz="0" w:space="0" w:color="auto"/>
                    <w:right w:val="none" w:sz="0" w:space="0" w:color="auto"/>
                  </w:divBdr>
                  <w:divsChild>
                    <w:div w:id="2036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TAGS/tag_thead.asp" TargetMode="External"/><Relationship Id="rId18" Type="http://schemas.openxmlformats.org/officeDocument/2006/relationships/hyperlink" Target="http://www.aryaninfomatrix.i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aryaninfomatrix.in" TargetMode="External"/><Relationship Id="rId7" Type="http://schemas.openxmlformats.org/officeDocument/2006/relationships/endnotes" Target="endnotes.xml"/><Relationship Id="rId12" Type="http://schemas.openxmlformats.org/officeDocument/2006/relationships/hyperlink" Target="http://www.matrixcomputers.in/images/img.jpg" TargetMode="External"/><Relationship Id="rId17" Type="http://schemas.openxmlformats.org/officeDocument/2006/relationships/hyperlink" Target="http://www.matrixcomputers.in"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in" TargetMode="External"/><Relationship Id="rId20" Type="http://schemas.openxmlformats.org/officeDocument/2006/relationships/hyperlink" Target="http://www.matrixcomputers.in" TargetMode="External"/><Relationship Id="rId29" Type="http://schemas.openxmlformats.org/officeDocument/2006/relationships/hyperlink" Target="http://www.w3schools.com/tags/tag_map.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atrix"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co.in" TargetMode="External"/><Relationship Id="rId23" Type="http://schemas.openxmlformats.org/officeDocument/2006/relationships/image" Target="media/image2.png"/><Relationship Id="rId28" Type="http://schemas.openxmlformats.org/officeDocument/2006/relationships/hyperlink" Target="http://www.w3schools.com/tags/tag_img.asp" TargetMode="External"/><Relationship Id="rId10" Type="http://schemas.openxmlformats.org/officeDocument/2006/relationships/hyperlink" Target="mailto:matrix.computers@ymail.com" TargetMode="External"/><Relationship Id="rId19" Type="http://schemas.openxmlformats.org/officeDocument/2006/relationships/hyperlink" Target="http://www.matrixinfotech.i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www.w3schools.com/TAGS/tag_tfoot.asp" TargetMode="External"/><Relationship Id="rId22" Type="http://schemas.openxmlformats.org/officeDocument/2006/relationships/hyperlink" Target="http://www.matrixinfotech.in" TargetMode="External"/><Relationship Id="rId27" Type="http://schemas.openxmlformats.org/officeDocument/2006/relationships/hyperlink" Target="http://www.w3.org/WAI/intro/wcag.php" TargetMode="External"/><Relationship Id="rId30" Type="http://schemas.openxmlformats.org/officeDocument/2006/relationships/hyperlink" Target="http://www.w3schools.com/tags/tag_sour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868D5-0186-4970-A639-E941A4EB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13165</Words>
  <Characters>75041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Kritik Yadav</cp:lastModifiedBy>
  <cp:revision>593</cp:revision>
  <dcterms:created xsi:type="dcterms:W3CDTF">2012-05-10T05:12:00Z</dcterms:created>
  <dcterms:modified xsi:type="dcterms:W3CDTF">2021-08-11T10:33:00Z</dcterms:modified>
</cp:coreProperties>
</file>